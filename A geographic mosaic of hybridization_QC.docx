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23F36" w14:textId="1BFA00F6" w:rsidR="00E97252" w:rsidRDefault="003430AA" w:rsidP="003430AA">
      <w:pPr>
        <w:spacing w:line="360" w:lineRule="auto"/>
        <w:rPr>
          <w:b/>
          <w:i/>
        </w:rPr>
      </w:pPr>
      <w:r>
        <w:rPr>
          <w:b/>
        </w:rPr>
        <w:t xml:space="preserve">A geographic mosaic of hybridization: phenotypic evidence from two </w:t>
      </w:r>
      <w:ins w:id="0" w:author="Jeff Groh" w:date="2018-11-19T10:03:00Z">
        <w:r w:rsidR="004A4DBE">
          <w:rPr>
            <w:b/>
          </w:rPr>
          <w:t xml:space="preserve">North American </w:t>
        </w:r>
      </w:ins>
      <w:r w:rsidR="0077763E">
        <w:rPr>
          <w:b/>
        </w:rPr>
        <w:t xml:space="preserve">species of </w:t>
      </w:r>
      <w:del w:id="1" w:author="Jeff Groh" w:date="2018-11-19T10:03:00Z">
        <w:r w:rsidDel="004A4DBE">
          <w:rPr>
            <w:b/>
          </w:rPr>
          <w:delText xml:space="preserve">North American </w:delText>
        </w:r>
      </w:del>
      <w:r>
        <w:rPr>
          <w:b/>
          <w:i/>
        </w:rPr>
        <w:t>Aquilegia</w:t>
      </w:r>
    </w:p>
    <w:p w14:paraId="6E684ACA" w14:textId="1739876D" w:rsidR="00605D1B" w:rsidRPr="00605D1B" w:rsidRDefault="00605D1B" w:rsidP="003C2E19">
      <w:pPr>
        <w:spacing w:line="360" w:lineRule="auto"/>
        <w:jc w:val="center"/>
        <w:outlineLvl w:val="0"/>
      </w:pPr>
      <w:r>
        <w:t>Jeffrey S. Groh and Quentin Cronk</w:t>
      </w:r>
    </w:p>
    <w:p w14:paraId="3FB2AF56" w14:textId="44FD3DA6" w:rsidR="003430AA" w:rsidRDefault="003430AA" w:rsidP="003430AA">
      <w:pPr>
        <w:spacing w:line="360" w:lineRule="auto"/>
        <w:rPr>
          <w:b/>
        </w:rPr>
      </w:pPr>
    </w:p>
    <w:p w14:paraId="4921A823" w14:textId="4FDAA171" w:rsidR="003430AA" w:rsidRDefault="003430AA" w:rsidP="003C2E19">
      <w:pPr>
        <w:spacing w:line="360" w:lineRule="auto"/>
        <w:jc w:val="both"/>
        <w:outlineLvl w:val="0"/>
        <w:rPr>
          <w:b/>
        </w:rPr>
      </w:pPr>
      <w:r>
        <w:rPr>
          <w:b/>
        </w:rPr>
        <w:t>Abstract</w:t>
      </w:r>
    </w:p>
    <w:p w14:paraId="256198FC" w14:textId="58AD6370" w:rsidR="003430AA" w:rsidRPr="00BB1EFE" w:rsidRDefault="00684954" w:rsidP="00BB1EFE">
      <w:pPr>
        <w:spacing w:line="360" w:lineRule="auto"/>
        <w:ind w:firstLine="360"/>
      </w:pPr>
      <w:r>
        <w:t xml:space="preserve">As species ranges can be </w:t>
      </w:r>
      <w:r w:rsidR="00787DE9">
        <w:t xml:space="preserve">spatially </w:t>
      </w:r>
      <w:r w:rsidR="00893214">
        <w:t>complex and dynamic</w:t>
      </w:r>
      <w:r w:rsidR="00787DE9">
        <w:t>, so then</w:t>
      </w:r>
      <w:r w:rsidR="00D750D6">
        <w:t xml:space="preserve"> </w:t>
      </w:r>
      <w:r w:rsidR="00893214">
        <w:t>can</w:t>
      </w:r>
      <w:r w:rsidR="00787DE9">
        <w:t xml:space="preserve"> hybrid zones between them</w:t>
      </w:r>
      <w:r w:rsidR="00D750D6">
        <w:t xml:space="preserve">. </w:t>
      </w:r>
      <w:r w:rsidR="000C6269">
        <w:t xml:space="preserve">To illustrate </w:t>
      </w:r>
      <w:r w:rsidR="000F3820">
        <w:t>one such example</w:t>
      </w:r>
      <w:r w:rsidR="000C6269">
        <w:t xml:space="preserve">, we present phenotypic evidence for a complex </w:t>
      </w:r>
      <w:r w:rsidR="003430AA">
        <w:t xml:space="preserve">spatial distribution of </w:t>
      </w:r>
      <w:r w:rsidR="00482B9F">
        <w:t>morphological introgression</w:t>
      </w:r>
      <w:r w:rsidR="000C6269">
        <w:t xml:space="preserve"> between</w:t>
      </w:r>
      <w:r w:rsidR="003430AA">
        <w:t xml:space="preserve"> two </w:t>
      </w:r>
      <w:r w:rsidR="00934B3E">
        <w:t xml:space="preserve">North American </w:t>
      </w:r>
      <w:r w:rsidR="003430AA">
        <w:t>sister species</w:t>
      </w:r>
      <w:r w:rsidR="000C6269">
        <w:t>,</w:t>
      </w:r>
      <w:r w:rsidR="003430AA" w:rsidRPr="000F3820">
        <w:rPr>
          <w:i/>
        </w:rPr>
        <w:t xml:space="preserve"> Aquilegia formosa</w:t>
      </w:r>
      <w:r w:rsidR="003430AA">
        <w:t xml:space="preserve"> </w:t>
      </w:r>
      <w:ins w:id="2" w:author="Quentin Cronk" w:date="2018-09-10T18:12:00Z">
        <w:r w:rsidR="00523691" w:rsidRPr="00523691">
          <w:t>Fisch. ex DC.</w:t>
        </w:r>
        <w:r w:rsidR="00523691">
          <w:t xml:space="preserve"> </w:t>
        </w:r>
      </w:ins>
      <w:r w:rsidR="003430AA">
        <w:t xml:space="preserve">and </w:t>
      </w:r>
      <w:r w:rsidR="003430AA" w:rsidRPr="000F3820">
        <w:rPr>
          <w:i/>
        </w:rPr>
        <w:t>A. flavescens</w:t>
      </w:r>
      <w:ins w:id="3" w:author="Quentin Cronk" w:date="2018-09-10T18:10:00Z">
        <w:r w:rsidR="00384E90">
          <w:t xml:space="preserve"> </w:t>
        </w:r>
        <w:proofErr w:type="spellStart"/>
        <w:proofErr w:type="gramStart"/>
        <w:r w:rsidR="00384E90">
          <w:t>S.Watson</w:t>
        </w:r>
        <w:proofErr w:type="spellEnd"/>
        <w:proofErr w:type="gramEnd"/>
        <w:r w:rsidR="00384E90">
          <w:t>.</w:t>
        </w:r>
      </w:ins>
      <w:r w:rsidR="003430AA">
        <w:t xml:space="preserve"> Through analysis of </w:t>
      </w:r>
      <w:r w:rsidR="00D750D6">
        <w:t xml:space="preserve">over </w:t>
      </w:r>
      <w:r w:rsidR="00DF0D88">
        <w:t>25</w:t>
      </w:r>
      <w:r w:rsidR="000F3820">
        <w:t>0</w:t>
      </w:r>
      <w:r w:rsidR="003430AA">
        <w:t xml:space="preserve"> herbarium specimens from across the</w:t>
      </w:r>
      <w:r w:rsidR="00934B3E">
        <w:t xml:space="preserve"> entire range of these</w:t>
      </w:r>
      <w:r w:rsidR="003430AA">
        <w:t xml:space="preserve">, we found evidence of </w:t>
      </w:r>
      <w:r w:rsidR="00BB1EFE">
        <w:t xml:space="preserve">extensive </w:t>
      </w:r>
      <w:r w:rsidR="00934B3E">
        <w:t>phenotypic intergradation</w:t>
      </w:r>
      <w:r w:rsidR="003430AA">
        <w:t xml:space="preserve"> in several contact zones </w:t>
      </w:r>
      <w:r w:rsidR="00BB1EFE">
        <w:t>in western North America</w:t>
      </w:r>
      <w:r w:rsidR="00810546">
        <w:t xml:space="preserve">. </w:t>
      </w:r>
      <w:r w:rsidR="005D7C78">
        <w:t xml:space="preserve">Using a geospatial </w:t>
      </w:r>
      <w:r w:rsidR="00AC7FAF">
        <w:t>morphology</w:t>
      </w:r>
      <w:r w:rsidR="005D7C78">
        <w:t xml:space="preserve"> diagram</w:t>
      </w:r>
      <w:r w:rsidR="00AF1670">
        <w:t xml:space="preserve"> (G</w:t>
      </w:r>
      <w:r w:rsidR="00AC7FAF">
        <w:t>M</w:t>
      </w:r>
      <w:r w:rsidR="00AF1670">
        <w:t>D)</w:t>
      </w:r>
      <w:r w:rsidR="004A4DBE">
        <w:t>,</w:t>
      </w:r>
      <w:r w:rsidR="005D7C78">
        <w:t xml:space="preserve"> we</w:t>
      </w:r>
      <w:r w:rsidR="00810546">
        <w:t xml:space="preserve"> show that </w:t>
      </w:r>
      <w:r w:rsidR="00DB7E9D">
        <w:t xml:space="preserve">spatial </w:t>
      </w:r>
      <w:r w:rsidR="00DF0D88">
        <w:t>proximity to the alternative species predicts the extent of phenotypic discrimination</w:t>
      </w:r>
      <w:r w:rsidR="00934B3E">
        <w:t>, suggesting introgression beyond initial hybridization events is common</w:t>
      </w:r>
      <w:r w:rsidR="00DF0D88">
        <w:t xml:space="preserve">. </w:t>
      </w:r>
      <w:r w:rsidR="00810546">
        <w:t xml:space="preserve">We further show with phenotypic data from field-sampled populations the varying degrees of morphological introgression in </w:t>
      </w:r>
      <w:r w:rsidR="00D750D6">
        <w:t>separate</w:t>
      </w:r>
      <w:r w:rsidR="00810546">
        <w:t xml:space="preserve"> contact </w:t>
      </w:r>
      <w:proofErr w:type="gramStart"/>
      <w:r w:rsidR="00810546">
        <w:t>zones, and</w:t>
      </w:r>
      <w:proofErr w:type="gramEnd"/>
      <w:r w:rsidR="00810546">
        <w:t xml:space="preserve"> discuss how complex landforms and variable selection </w:t>
      </w:r>
      <w:r w:rsidR="00985E10">
        <w:t xml:space="preserve">pressures </w:t>
      </w:r>
      <w:r w:rsidR="005A2292">
        <w:t xml:space="preserve">might </w:t>
      </w:r>
      <w:r w:rsidR="00810546">
        <w:t xml:space="preserve">influence these patterns. Taken together, we </w:t>
      </w:r>
      <w:r w:rsidR="005A2292">
        <w:t xml:space="preserve">characterize </w:t>
      </w:r>
      <w:r w:rsidR="00810546">
        <w:t>these patterns</w:t>
      </w:r>
      <w:r w:rsidR="005A2292">
        <w:t xml:space="preserve"> as</w:t>
      </w:r>
      <w:r w:rsidR="00810546">
        <w:t xml:space="preserve"> a </w:t>
      </w:r>
      <w:r w:rsidR="005A2292">
        <w:t>“</w:t>
      </w:r>
      <w:r w:rsidR="00810546">
        <w:t>geographic mosaic of hybridization</w:t>
      </w:r>
      <w:r w:rsidR="005A2292">
        <w:t>”</w:t>
      </w:r>
      <w:r w:rsidR="003430AA">
        <w:t xml:space="preserve">. </w:t>
      </w:r>
      <w:r w:rsidR="00BB1EFE">
        <w:t xml:space="preserve">Lastly, we present evidence that a historically disputed taxon, </w:t>
      </w:r>
      <w:r w:rsidR="00BB1EFE">
        <w:rPr>
          <w:i/>
        </w:rPr>
        <w:t xml:space="preserve">A. flavescens </w:t>
      </w:r>
      <w:r w:rsidR="00BB1EFE">
        <w:t xml:space="preserve">var. </w:t>
      </w:r>
      <w:r w:rsidR="00BB1EFE">
        <w:rPr>
          <w:i/>
        </w:rPr>
        <w:t>miniana</w:t>
      </w:r>
      <w:r w:rsidR="00384E90" w:rsidRPr="00384E90">
        <w:t xml:space="preserve"> </w:t>
      </w:r>
      <w:proofErr w:type="spellStart"/>
      <w:r w:rsidR="00384E90" w:rsidRPr="00384E90">
        <w:t>J.</w:t>
      </w:r>
      <w:proofErr w:type="gramStart"/>
      <w:r w:rsidR="00384E90" w:rsidRPr="00384E90">
        <w:t>F.Macbr</w:t>
      </w:r>
      <w:proofErr w:type="spellEnd"/>
      <w:proofErr w:type="gramEnd"/>
      <w:r w:rsidR="00384E90" w:rsidRPr="00384E90">
        <w:t>. &amp; Payson</w:t>
      </w:r>
      <w:r w:rsidR="00384E90">
        <w:t>,</w:t>
      </w:r>
      <w:r w:rsidR="00BB1EFE">
        <w:t xml:space="preserve"> is indeed of hybrid origin, as intended by the original authors. </w:t>
      </w:r>
      <w:r w:rsidR="009F7813">
        <w:t xml:space="preserve">We therefore provide the hybrid binomial </w:t>
      </w:r>
      <w:r w:rsidR="00F962A1" w:rsidRPr="00F962A1">
        <w:rPr>
          <w:i/>
          <w:rPrChange w:id="4" w:author="Quentin Cronk" w:date="2018-11-18T11:36:00Z">
            <w:rPr/>
          </w:rPrChange>
        </w:rPr>
        <w:t>Aquilegia</w:t>
      </w:r>
      <w:r w:rsidR="00F962A1">
        <w:t xml:space="preserve"> </w:t>
      </w:r>
      <w:r w:rsidR="00C058E3" w:rsidRPr="00C058E3">
        <w:t xml:space="preserve">× </w:t>
      </w:r>
      <w:r w:rsidR="00F962A1" w:rsidRPr="00F962A1">
        <w:rPr>
          <w:i/>
          <w:rPrChange w:id="5" w:author="Quentin Cronk" w:date="2018-11-18T11:36:00Z">
            <w:rPr/>
          </w:rPrChange>
        </w:rPr>
        <w:t>miniana</w:t>
      </w:r>
      <w:r w:rsidR="00F962A1">
        <w:t xml:space="preserve">, </w:t>
      </w:r>
      <w:proofErr w:type="spellStart"/>
      <w:r w:rsidR="00F962A1">
        <w:t>hybr</w:t>
      </w:r>
      <w:proofErr w:type="spellEnd"/>
      <w:r w:rsidR="00F962A1">
        <w:t xml:space="preserve">. et stat. </w:t>
      </w:r>
      <w:proofErr w:type="spellStart"/>
      <w:r w:rsidR="00F962A1">
        <w:t>nov.</w:t>
      </w:r>
      <w:proofErr w:type="spellEnd"/>
    </w:p>
    <w:p w14:paraId="4232E71D" w14:textId="18A2802F" w:rsidR="003430AA" w:rsidRDefault="003430AA" w:rsidP="003430AA">
      <w:pPr>
        <w:spacing w:line="360" w:lineRule="auto"/>
        <w:rPr>
          <w:b/>
        </w:rPr>
      </w:pPr>
    </w:p>
    <w:p w14:paraId="2D1C418C" w14:textId="6403B110" w:rsidR="003430AA" w:rsidRDefault="003430AA" w:rsidP="003C2E19">
      <w:pPr>
        <w:spacing w:line="360" w:lineRule="auto"/>
        <w:outlineLvl w:val="0"/>
        <w:rPr>
          <w:b/>
        </w:rPr>
      </w:pPr>
      <w:r>
        <w:rPr>
          <w:b/>
        </w:rPr>
        <w:t>Introduction</w:t>
      </w:r>
    </w:p>
    <w:p w14:paraId="0B9C8553" w14:textId="1FE4F46B" w:rsidR="00D66E80" w:rsidRDefault="000B2FCB" w:rsidP="00D66E80">
      <w:pPr>
        <w:spacing w:line="360" w:lineRule="auto"/>
        <w:ind w:firstLine="720"/>
      </w:pPr>
      <w:r>
        <w:t xml:space="preserve">Few studies have taken a </w:t>
      </w:r>
      <w:r w:rsidR="009E6DEB">
        <w:t xml:space="preserve">wide </w:t>
      </w:r>
      <w:r>
        <w:t>landscape-level phenotypic approach</w:t>
      </w:r>
      <w:r w:rsidR="000F3820" w:rsidRPr="00787DE9">
        <w:rPr>
          <w:color w:val="FF0000"/>
        </w:rPr>
        <w:t xml:space="preserve"> </w:t>
      </w:r>
      <w:r>
        <w:rPr>
          <w:color w:val="000000" w:themeColor="text1"/>
        </w:rPr>
        <w:t xml:space="preserve">to understand the structure of hybrid zones in geographically complex regions. The </w:t>
      </w:r>
      <w:r w:rsidR="00365291">
        <w:rPr>
          <w:color w:val="000000" w:themeColor="text1"/>
        </w:rPr>
        <w:t xml:space="preserve">increasing </w:t>
      </w:r>
      <w:r>
        <w:rPr>
          <w:color w:val="000000" w:themeColor="text1"/>
        </w:rPr>
        <w:t xml:space="preserve">application of large genomic datasets to the study of hybrid zones should </w:t>
      </w:r>
      <w:r w:rsidR="009E6DEB">
        <w:rPr>
          <w:color w:val="000000" w:themeColor="text1"/>
        </w:rPr>
        <w:t xml:space="preserve">ideally </w:t>
      </w:r>
      <w:r>
        <w:rPr>
          <w:color w:val="000000" w:themeColor="text1"/>
        </w:rPr>
        <w:t xml:space="preserve">be accompanied by the use of large </w:t>
      </w:r>
      <w:r w:rsidR="00365291">
        <w:rPr>
          <w:color w:val="000000" w:themeColor="text1"/>
        </w:rPr>
        <w:t xml:space="preserve">and geographically diverse </w:t>
      </w:r>
      <w:r>
        <w:rPr>
          <w:color w:val="000000" w:themeColor="text1"/>
        </w:rPr>
        <w:t xml:space="preserve">phenotypic datasets. </w:t>
      </w:r>
      <w:r w:rsidR="0077763E">
        <w:t>Herbarium collections are poised to make a substantial contribution in this regard</w:t>
      </w:r>
      <w:r w:rsidR="000C360C">
        <w:t xml:space="preserve"> (</w:t>
      </w:r>
      <w:proofErr w:type="spellStart"/>
      <w:r w:rsidR="000C360C">
        <w:t>Lexer</w:t>
      </w:r>
      <w:proofErr w:type="spellEnd"/>
      <w:r w:rsidR="000C360C">
        <w:t xml:space="preserve"> et al. 2009)</w:t>
      </w:r>
      <w:r w:rsidR="0077763E">
        <w:t>. To illustrate this approach</w:t>
      </w:r>
      <w:r w:rsidR="00DB7E9D">
        <w:t>,</w:t>
      </w:r>
      <w:r w:rsidR="0077763E">
        <w:t xml:space="preserve"> </w:t>
      </w:r>
      <w:r w:rsidR="00482B9F">
        <w:t>we investigated hybridization in</w:t>
      </w:r>
      <w:r w:rsidR="0077763E">
        <w:t xml:space="preserve"> North American </w:t>
      </w:r>
      <w:r w:rsidR="0077763E">
        <w:rPr>
          <w:i/>
        </w:rPr>
        <w:t>Aquilegia</w:t>
      </w:r>
      <w:r w:rsidR="0077763E">
        <w:t xml:space="preserve">, </w:t>
      </w:r>
      <w:r w:rsidR="00482B9F">
        <w:t xml:space="preserve">a genus with a rich history of research </w:t>
      </w:r>
      <w:r w:rsidR="00B5201F">
        <w:t>o</w:t>
      </w:r>
      <w:r w:rsidR="00482B9F">
        <w:t>n interspecific hybridization (</w:t>
      </w:r>
      <w:r w:rsidR="00BF0A6D">
        <w:t>Grant, 1952; Chase and Raven, 1975; Hodges and Arnold, 1994</w:t>
      </w:r>
      <w:r w:rsidR="00482B9F">
        <w:t xml:space="preserve">). </w:t>
      </w:r>
      <w:r w:rsidR="009E6DEB" w:rsidRPr="009E6DEB">
        <w:lastRenderedPageBreak/>
        <w:t xml:space="preserve">A hybrid population between </w:t>
      </w:r>
      <w:r w:rsidR="009E6DEB" w:rsidRPr="004A4DBE">
        <w:rPr>
          <w:i/>
        </w:rPr>
        <w:t>Aquilegia formosa</w:t>
      </w:r>
      <w:r w:rsidR="009E6DEB" w:rsidRPr="009E6DEB">
        <w:t xml:space="preserve"> (red</w:t>
      </w:r>
      <w:r w:rsidR="004A4DBE">
        <w:t>-</w:t>
      </w:r>
      <w:r w:rsidR="009E6DEB" w:rsidRPr="009E6DEB">
        <w:t xml:space="preserve">flowered, lowland to </w:t>
      </w:r>
      <w:proofErr w:type="spellStart"/>
      <w:r w:rsidR="009E6DEB" w:rsidRPr="009E6DEB">
        <w:t>submontane</w:t>
      </w:r>
      <w:proofErr w:type="spellEnd"/>
      <w:r w:rsidR="009E6DEB" w:rsidRPr="009E6DEB">
        <w:t xml:space="preserve">) and </w:t>
      </w:r>
      <w:r w:rsidR="009E6DEB" w:rsidRPr="004A4DBE">
        <w:rPr>
          <w:i/>
        </w:rPr>
        <w:t>A. flavescens</w:t>
      </w:r>
      <w:r w:rsidR="009E6DEB" w:rsidRPr="009E6DEB">
        <w:t xml:space="preserve"> (yellow</w:t>
      </w:r>
      <w:r w:rsidR="004A4DBE">
        <w:t>-</w:t>
      </w:r>
      <w:r w:rsidR="009E6DEB" w:rsidRPr="009E6DEB">
        <w:t>flowered, montane) in British Columbia has previously been studied in detail (Groh et al. 201</w:t>
      </w:r>
      <w:r w:rsidR="00FD7308">
        <w:t>8</w:t>
      </w:r>
      <w:r w:rsidR="009E6DEB" w:rsidRPr="009E6DEB">
        <w:t>). Here</w:t>
      </w:r>
      <w:r w:rsidR="000C360C">
        <w:t>,</w:t>
      </w:r>
      <w:r w:rsidR="009E6DEB">
        <w:t xml:space="preserve"> w</w:t>
      </w:r>
      <w:r w:rsidR="0077763E">
        <w:t xml:space="preserve">e </w:t>
      </w:r>
      <w:r w:rsidR="004A4DBE">
        <w:t>present analyses of</w:t>
      </w:r>
      <w:r w:rsidR="0077763E">
        <w:t xml:space="preserve"> </w:t>
      </w:r>
      <w:r w:rsidR="004A4DBE">
        <w:t xml:space="preserve">floral </w:t>
      </w:r>
      <w:r w:rsidR="0077763E">
        <w:t xml:space="preserve">phenotypic data from herbarium specimens of </w:t>
      </w:r>
      <w:r w:rsidR="0077763E">
        <w:rPr>
          <w:i/>
        </w:rPr>
        <w:t>Aquilegia formosa</w:t>
      </w:r>
      <w:r w:rsidR="0077763E" w:rsidRPr="004A4DBE">
        <w:t xml:space="preserve"> </w:t>
      </w:r>
      <w:r w:rsidR="0077763E">
        <w:t xml:space="preserve">and </w:t>
      </w:r>
      <w:r w:rsidR="0077763E">
        <w:rPr>
          <w:i/>
        </w:rPr>
        <w:t xml:space="preserve">A. flavescens </w:t>
      </w:r>
      <w:r w:rsidR="0077763E" w:rsidRPr="0069036E">
        <w:t xml:space="preserve">across </w:t>
      </w:r>
      <w:r w:rsidR="0077763E">
        <w:t>western North America. We calculate</w:t>
      </w:r>
      <w:r w:rsidR="004A4DBE">
        <w:t>d</w:t>
      </w:r>
      <w:r w:rsidR="0077763E">
        <w:t xml:space="preserve"> a phenotypic hybrid index for all specimens using discri</w:t>
      </w:r>
      <w:r w:rsidR="007B47AF">
        <w:t>minant analysis</w:t>
      </w:r>
      <w:r w:rsidR="0077763E">
        <w:t xml:space="preserve"> and combine</w:t>
      </w:r>
      <w:r w:rsidR="004A4DBE">
        <w:t>d</w:t>
      </w:r>
      <w:r w:rsidR="0077763E">
        <w:t xml:space="preserve"> these data with geolocations to reveal signatures of introgression in several independent contact zones between </w:t>
      </w:r>
      <w:r w:rsidR="004A4DBE" w:rsidRPr="004A4DBE">
        <w:t>the species</w:t>
      </w:r>
      <w:r w:rsidR="004A4DBE">
        <w:rPr>
          <w:i/>
        </w:rPr>
        <w:t xml:space="preserve"> </w:t>
      </w:r>
      <w:r w:rsidR="004A4DBE">
        <w:t>in question</w:t>
      </w:r>
      <w:r w:rsidR="0077763E">
        <w:rPr>
          <w:i/>
        </w:rPr>
        <w:t xml:space="preserve">. </w:t>
      </w:r>
      <w:r w:rsidR="00482B9F">
        <w:t>We furthermore conducted field sampling of two population</w:t>
      </w:r>
      <w:r w:rsidR="005C0659">
        <w:t>s</w:t>
      </w:r>
      <w:r w:rsidR="00482B9F">
        <w:t xml:space="preserve"> of </w:t>
      </w:r>
      <w:r w:rsidR="00482B9F">
        <w:rPr>
          <w:i/>
        </w:rPr>
        <w:t xml:space="preserve">A. flavescens </w:t>
      </w:r>
      <w:r w:rsidR="00482B9F">
        <w:t xml:space="preserve">in regions of contact with </w:t>
      </w:r>
      <w:r w:rsidR="00482B9F">
        <w:rPr>
          <w:i/>
        </w:rPr>
        <w:t>A. formosa</w:t>
      </w:r>
      <w:r w:rsidR="002B6E0A">
        <w:rPr>
          <w:i/>
        </w:rPr>
        <w:t xml:space="preserve"> </w:t>
      </w:r>
      <w:r w:rsidR="002B6E0A">
        <w:t xml:space="preserve">and two populations of </w:t>
      </w:r>
      <w:r w:rsidR="002B6E0A">
        <w:rPr>
          <w:i/>
        </w:rPr>
        <w:t xml:space="preserve">A. formosa </w:t>
      </w:r>
      <w:r w:rsidR="002B6E0A">
        <w:t>near to a previously studied hybrid population</w:t>
      </w:r>
      <w:r w:rsidR="00482B9F">
        <w:rPr>
          <w:i/>
        </w:rPr>
        <w:t xml:space="preserve"> </w:t>
      </w:r>
      <w:r w:rsidR="00482B9F">
        <w:t>to</w:t>
      </w:r>
      <w:r w:rsidR="002B6E0A">
        <w:t xml:space="preserve"> characterize the </w:t>
      </w:r>
      <w:r w:rsidR="005D5771">
        <w:t xml:space="preserve">distribution </w:t>
      </w:r>
      <w:r w:rsidR="002B6E0A">
        <w:t xml:space="preserve">and extent of phenotypic </w:t>
      </w:r>
      <w:r w:rsidR="005D5771">
        <w:t xml:space="preserve">intergradation </w:t>
      </w:r>
      <w:r w:rsidR="002B6E0A">
        <w:t xml:space="preserve">between these species. </w:t>
      </w:r>
    </w:p>
    <w:p w14:paraId="3A450A92" w14:textId="3D90CBF3" w:rsidR="0059034D" w:rsidRPr="0059034D" w:rsidRDefault="004548BB" w:rsidP="00E20759">
      <w:pPr>
        <w:spacing w:line="360" w:lineRule="auto"/>
        <w:ind w:firstLine="720"/>
      </w:pPr>
      <w:r>
        <w:t xml:space="preserve">Over a century ago, MacBride and Payson collected specimens </w:t>
      </w:r>
      <w:r w:rsidR="00044399">
        <w:t xml:space="preserve">from central Idaho </w:t>
      </w:r>
      <w:r>
        <w:t xml:space="preserve">of what to them represented an advanced fusion of the typical </w:t>
      </w:r>
      <w:r w:rsidR="00B5166F">
        <w:t xml:space="preserve">parental </w:t>
      </w:r>
      <w:r>
        <w:t>forms of</w:t>
      </w:r>
      <w:r w:rsidR="00044399">
        <w:rPr>
          <w:i/>
        </w:rPr>
        <w:t xml:space="preserve"> Aquilegia formosa </w:t>
      </w:r>
      <w:r w:rsidR="00044399">
        <w:t xml:space="preserve">and </w:t>
      </w:r>
      <w:r w:rsidR="00044399">
        <w:rPr>
          <w:i/>
        </w:rPr>
        <w:t>A. flavescens</w:t>
      </w:r>
      <w:r w:rsidR="00B5166F">
        <w:t xml:space="preserve">. </w:t>
      </w:r>
      <w:r>
        <w:t xml:space="preserve">Their description </w:t>
      </w:r>
      <w:r w:rsidR="00E20759">
        <w:t xml:space="preserve">of this entity (1917) as a new variety of </w:t>
      </w:r>
      <w:r w:rsidR="00044399">
        <w:t>the latter</w:t>
      </w:r>
      <w:r w:rsidR="00E20759">
        <w:t xml:space="preserve">, </w:t>
      </w:r>
      <w:r w:rsidR="00E20759">
        <w:rPr>
          <w:i/>
        </w:rPr>
        <w:t xml:space="preserve">A. flavescens var. miniana, </w:t>
      </w:r>
      <w:r w:rsidR="00E20759">
        <w:t xml:space="preserve">conveys their impression of its greater morphological affinity to </w:t>
      </w:r>
      <w:r w:rsidR="00E20759">
        <w:rPr>
          <w:i/>
        </w:rPr>
        <w:t>A. flavescens</w:t>
      </w:r>
      <w:r w:rsidR="00E20759">
        <w:t xml:space="preserve">, but with clear </w:t>
      </w:r>
      <w:r w:rsidR="00044399">
        <w:t xml:space="preserve">indication of </w:t>
      </w:r>
      <w:r w:rsidR="00E20759">
        <w:t xml:space="preserve">introgressive variation in the direction of </w:t>
      </w:r>
      <w:r w:rsidR="00E20759">
        <w:rPr>
          <w:i/>
        </w:rPr>
        <w:t>A. formosa</w:t>
      </w:r>
      <w:r w:rsidR="00E20759">
        <w:t xml:space="preserve">, particularly in the way of sepal coloration. </w:t>
      </w:r>
      <w:r w:rsidR="00044399">
        <w:t xml:space="preserve">This interpretation was reinforced in a monograph by Payson (1918) which details his observations of the two species growing in close proximity within the same region from which the putative hybrids were collected. </w:t>
      </w:r>
      <w:r w:rsidR="00E20759">
        <w:t xml:space="preserve">In spite of the </w:t>
      </w:r>
      <w:r w:rsidR="00044399">
        <w:t xml:space="preserve">ensuing </w:t>
      </w:r>
      <w:r w:rsidR="00E20759">
        <w:t xml:space="preserve">use of this name to refer to hybrids between the parental species, and the clear intention </w:t>
      </w:r>
      <w:r w:rsidR="007C033D">
        <w:t xml:space="preserve">by the authors of </w:t>
      </w:r>
      <w:r w:rsidR="00E20759">
        <w:t xml:space="preserve">the name to refer to such, the hybrid nature of MacBride’s and Payson’s type specimens </w:t>
      </w:r>
      <w:r w:rsidR="007C033D">
        <w:t xml:space="preserve">has recently </w:t>
      </w:r>
      <w:r w:rsidR="00E20759">
        <w:t>c</w:t>
      </w:r>
      <w:r w:rsidR="007C033D">
        <w:t>o</w:t>
      </w:r>
      <w:r w:rsidR="00E20759">
        <w:t>me into question</w:t>
      </w:r>
      <w:r w:rsidR="007C033D">
        <w:t>.</w:t>
      </w:r>
      <w:r w:rsidR="00E20759">
        <w:t xml:space="preserve"> </w:t>
      </w:r>
      <w:r w:rsidR="007C033D">
        <w:t>T</w:t>
      </w:r>
      <w:r w:rsidR="00E20759">
        <w:t xml:space="preserve">he </w:t>
      </w:r>
      <w:r w:rsidR="00070AB6">
        <w:t xml:space="preserve">treatment of </w:t>
      </w:r>
      <w:r w:rsidR="00070AB6">
        <w:rPr>
          <w:i/>
        </w:rPr>
        <w:t xml:space="preserve">Aquilegia </w:t>
      </w:r>
      <w:r w:rsidR="00070AB6">
        <w:t xml:space="preserve">in </w:t>
      </w:r>
      <w:r w:rsidR="00E20759">
        <w:t>Flora of North America (</w:t>
      </w:r>
      <w:proofErr w:type="spellStart"/>
      <w:r w:rsidR="00E20759">
        <w:t>Whittemore</w:t>
      </w:r>
      <w:proofErr w:type="spellEnd"/>
      <w:r w:rsidR="00E20759">
        <w:t xml:space="preserve">, 1997) </w:t>
      </w:r>
      <w:r w:rsidR="00C35EE9">
        <w:t>takes the view</w:t>
      </w:r>
      <w:r w:rsidR="007C033D">
        <w:t xml:space="preserve"> that the</w:t>
      </w:r>
      <w:r w:rsidR="000C360C">
        <w:t xml:space="preserve"> type</w:t>
      </w:r>
      <w:r w:rsidR="007C033D">
        <w:t xml:space="preserve"> specimens </w:t>
      </w:r>
      <w:r w:rsidR="000C360C">
        <w:t>represent</w:t>
      </w:r>
      <w:r w:rsidR="00E20759">
        <w:t xml:space="preserve"> </w:t>
      </w:r>
      <w:r w:rsidR="00044399">
        <w:t xml:space="preserve">a pink color variant of typical </w:t>
      </w:r>
      <w:r w:rsidR="00044399">
        <w:rPr>
          <w:i/>
        </w:rPr>
        <w:t>Aquilegia flavescens</w:t>
      </w:r>
      <w:r w:rsidR="007C033D">
        <w:t>, and that there is</w:t>
      </w:r>
      <w:r w:rsidR="00044399">
        <w:t xml:space="preserve"> no </w:t>
      </w:r>
      <w:r w:rsidR="007C033D">
        <w:t xml:space="preserve">evidence of </w:t>
      </w:r>
      <w:r w:rsidR="00044399">
        <w:t xml:space="preserve">hybridization or introgression. </w:t>
      </w:r>
      <w:r w:rsidR="00C35EE9">
        <w:t>Following the Flora of North America treatment</w:t>
      </w:r>
      <w:r w:rsidR="0059034D">
        <w:t xml:space="preserve">, herbarium specimens originally identified as </w:t>
      </w:r>
      <w:r w:rsidR="0059034D">
        <w:rPr>
          <w:i/>
        </w:rPr>
        <w:t xml:space="preserve">A. flavescens var. miniana </w:t>
      </w:r>
      <w:r w:rsidR="0059034D">
        <w:t xml:space="preserve">have </w:t>
      </w:r>
      <w:r w:rsidR="00DC47D6">
        <w:t xml:space="preserve">often </w:t>
      </w:r>
      <w:r w:rsidR="00DA61C5">
        <w:t xml:space="preserve">been </w:t>
      </w:r>
      <w:r w:rsidR="00996E3C">
        <w:t>re</w:t>
      </w:r>
      <w:r w:rsidR="0059034D">
        <w:t xml:space="preserve">classified </w:t>
      </w:r>
      <w:r w:rsidR="00DA61C5">
        <w:t xml:space="preserve">in herbaria simply </w:t>
      </w:r>
      <w:r w:rsidR="0059034D">
        <w:t xml:space="preserve">as </w:t>
      </w:r>
      <w:r w:rsidR="0059034D">
        <w:rPr>
          <w:i/>
        </w:rPr>
        <w:t>A. flavescens</w:t>
      </w:r>
      <w:r w:rsidR="0059034D">
        <w:t xml:space="preserve">, leaving confusion as to the </w:t>
      </w:r>
      <w:r w:rsidR="00C16687">
        <w:t xml:space="preserve">actual </w:t>
      </w:r>
      <w:r w:rsidR="0059034D">
        <w:t xml:space="preserve">extent of interspecific hybridization. In an effort to shed light on this </w:t>
      </w:r>
      <w:r w:rsidR="00DC47D6">
        <w:t xml:space="preserve">situation </w:t>
      </w:r>
      <w:r w:rsidR="0059034D">
        <w:t>we re</w:t>
      </w:r>
      <w:r w:rsidR="00DC47D6">
        <w:t>-</w:t>
      </w:r>
      <w:r w:rsidR="0059034D">
        <w:t xml:space="preserve">examined the type specimens of </w:t>
      </w:r>
      <w:r w:rsidR="0059034D">
        <w:rPr>
          <w:i/>
        </w:rPr>
        <w:t>A. flavescens var. miniana</w:t>
      </w:r>
      <w:r w:rsidR="00C16687">
        <w:t xml:space="preserve"> with a robust morphometrics approach, </w:t>
      </w:r>
      <w:r w:rsidR="0059034D">
        <w:t>taking advantage of</w:t>
      </w:r>
      <w:r w:rsidR="00996E3C">
        <w:t xml:space="preserve"> the</w:t>
      </w:r>
      <w:r w:rsidR="0059034D">
        <w:t xml:space="preserve"> range of variation present in </w:t>
      </w:r>
      <w:r w:rsidR="00697263">
        <w:t>our data</w:t>
      </w:r>
      <w:r w:rsidR="0059034D">
        <w:t xml:space="preserve">set of herbarium specimens.  </w:t>
      </w:r>
    </w:p>
    <w:p w14:paraId="1CB8E547" w14:textId="67A163AA" w:rsidR="000F3820" w:rsidRDefault="000F3820" w:rsidP="000F3820">
      <w:pPr>
        <w:spacing w:line="360" w:lineRule="auto"/>
        <w:rPr>
          <w:b/>
        </w:rPr>
      </w:pPr>
    </w:p>
    <w:p w14:paraId="2DDA4A6B" w14:textId="1A28C906" w:rsidR="000F3820" w:rsidRDefault="000F3820" w:rsidP="003C2E19">
      <w:pPr>
        <w:spacing w:line="360" w:lineRule="auto"/>
        <w:outlineLvl w:val="0"/>
        <w:rPr>
          <w:b/>
        </w:rPr>
      </w:pPr>
      <w:r>
        <w:rPr>
          <w:b/>
        </w:rPr>
        <w:t>Methods</w:t>
      </w:r>
    </w:p>
    <w:p w14:paraId="08FE6CF6" w14:textId="3F9B6C56" w:rsidR="00891071" w:rsidRDefault="00BF0A6D" w:rsidP="00BF0A6D">
      <w:pPr>
        <w:spacing w:line="360" w:lineRule="auto"/>
      </w:pPr>
      <w:r>
        <w:rPr>
          <w:b/>
          <w:i/>
        </w:rPr>
        <w:tab/>
      </w:r>
      <w:r w:rsidRPr="004E5745">
        <w:rPr>
          <w:b/>
          <w:i/>
        </w:rPr>
        <w:t>Herbarium data collection</w:t>
      </w:r>
      <w:r>
        <w:rPr>
          <w:b/>
          <w:i/>
        </w:rPr>
        <w:t xml:space="preserve"> – </w:t>
      </w:r>
      <w:r w:rsidR="000F3820">
        <w:t xml:space="preserve">We </w:t>
      </w:r>
      <w:r w:rsidR="00FD7308">
        <w:t xml:space="preserve">used </w:t>
      </w:r>
      <w:r w:rsidR="00411789">
        <w:t>a dataset of 1</w:t>
      </w:r>
      <w:del w:id="6" w:author="Jeff Groh" w:date="2018-11-19T14:54:00Z">
        <w:r w:rsidR="00411789" w:rsidDel="00F711B2">
          <w:delText>8</w:delText>
        </w:r>
      </w:del>
      <w:r w:rsidR="00411789">
        <w:t>5</w:t>
      </w:r>
      <w:ins w:id="7" w:author="Jeff Groh" w:date="2018-11-19T14:54:00Z">
        <w:r w:rsidR="00F711B2">
          <w:t>1</w:t>
        </w:r>
      </w:ins>
      <w:bookmarkStart w:id="8" w:name="_GoBack"/>
      <w:bookmarkEnd w:id="8"/>
      <w:r w:rsidR="00411789">
        <w:t xml:space="preserve"> floral phenotypes of </w:t>
      </w:r>
      <w:r w:rsidR="00411789">
        <w:rPr>
          <w:i/>
        </w:rPr>
        <w:t xml:space="preserve">Aquilegia formosa </w:t>
      </w:r>
      <w:r w:rsidR="00411789">
        <w:t xml:space="preserve">and </w:t>
      </w:r>
      <w:r w:rsidR="00411789">
        <w:rPr>
          <w:i/>
        </w:rPr>
        <w:t>A. f</w:t>
      </w:r>
      <w:r w:rsidR="008E3124">
        <w:rPr>
          <w:i/>
        </w:rPr>
        <w:t>lavescens</w:t>
      </w:r>
      <w:r w:rsidR="00411789">
        <w:rPr>
          <w:i/>
        </w:rPr>
        <w:t xml:space="preserve"> </w:t>
      </w:r>
      <w:r w:rsidR="0077763E">
        <w:t xml:space="preserve">collected </w:t>
      </w:r>
      <w:r w:rsidR="00DA61C5">
        <w:t>as part of a previous study (</w:t>
      </w:r>
      <w:r w:rsidR="0077763E">
        <w:t>Groh et al.</w:t>
      </w:r>
      <w:r w:rsidR="00DA61C5">
        <w:t xml:space="preserve">, </w:t>
      </w:r>
      <w:r w:rsidR="00FD7308">
        <w:t>2018</w:t>
      </w:r>
      <w:r w:rsidR="0077763E">
        <w:t xml:space="preserve">), </w:t>
      </w:r>
      <w:r w:rsidR="00411789">
        <w:t xml:space="preserve">supplemented </w:t>
      </w:r>
      <w:r w:rsidR="00D66E80">
        <w:t>with an additional 106</w:t>
      </w:r>
      <w:r w:rsidR="00411789">
        <w:t xml:space="preserve"> </w:t>
      </w:r>
      <w:r w:rsidR="00625D9F">
        <w:t>specimen phenotypes</w:t>
      </w:r>
      <w:r w:rsidR="00482B9F">
        <w:t>, which were either</w:t>
      </w:r>
      <w:r w:rsidR="00411789">
        <w:t xml:space="preserve"> accessed through </w:t>
      </w:r>
      <w:r w:rsidR="00482B9F">
        <w:t xml:space="preserve">online databases – </w:t>
      </w:r>
      <w:r w:rsidR="00411789">
        <w:t>Consortium of</w:t>
      </w:r>
      <w:r w:rsidR="000F3820" w:rsidRPr="00B86D07">
        <w:t xml:space="preserve"> Pacific Northwest Herbaria specimen database</w:t>
      </w:r>
      <w:r w:rsidR="000F3820">
        <w:t xml:space="preserve"> (</w:t>
      </w:r>
      <w:r w:rsidR="000F3820" w:rsidRPr="008D1CC6">
        <w:t>http://www.pnwherbaria.org/data.php</w:t>
      </w:r>
      <w:r w:rsidR="00482B9F">
        <w:t xml:space="preserve">, 15 Aug. 2018) and </w:t>
      </w:r>
      <w:r w:rsidR="000F3820">
        <w:t>the GBIF database (</w:t>
      </w:r>
      <w:hyperlink r:id="rId6" w:history="1">
        <w:r w:rsidR="000F3820" w:rsidRPr="00996142">
          <w:rPr>
            <w:rStyle w:val="Hyperlink"/>
          </w:rPr>
          <w:t>https://www.gbif.org</w:t>
        </w:r>
      </w:hyperlink>
      <w:r w:rsidR="000F3820">
        <w:t>, 15 Aug. 2018)</w:t>
      </w:r>
      <w:r w:rsidR="00482B9F">
        <w:t xml:space="preserve"> – or provided directly by herbaria in the Pacific Northwest. We focused on covering the entire geographical extent of each species, excluding outliers, and</w:t>
      </w:r>
      <w:r w:rsidR="0077763E">
        <w:t xml:space="preserve"> in</w:t>
      </w:r>
      <w:r w:rsidR="00411789">
        <w:t xml:space="preserve">creasing sampling in potential contact zones between the two </w:t>
      </w:r>
      <w:r w:rsidR="00482B9F">
        <w:t xml:space="preserve">focal </w:t>
      </w:r>
      <w:r w:rsidR="00411789">
        <w:t xml:space="preserve">species. </w:t>
      </w:r>
      <w:r w:rsidR="000F3820" w:rsidRPr="00B86D07">
        <w:t xml:space="preserve">Herbarium specimens </w:t>
      </w:r>
      <w:r w:rsidR="000F3820">
        <w:t xml:space="preserve">without previous geolocations </w:t>
      </w:r>
      <w:r w:rsidR="000F3820" w:rsidRPr="00B86D07">
        <w:t xml:space="preserve">were </w:t>
      </w:r>
      <w:r w:rsidR="000F3820">
        <w:t xml:space="preserve">assigned </w:t>
      </w:r>
      <w:r w:rsidR="00482B9F">
        <w:t xml:space="preserve">estimated </w:t>
      </w:r>
      <w:r w:rsidR="000F3820">
        <w:t>coordinates</w:t>
      </w:r>
      <w:r w:rsidR="000F3820" w:rsidRPr="00B86D07">
        <w:t xml:space="preserve"> according to information from </w:t>
      </w:r>
      <w:r w:rsidR="00482B9F">
        <w:t>herbarium sh</w:t>
      </w:r>
      <w:r w:rsidR="00625D9F">
        <w:t>eet labels</w:t>
      </w:r>
      <w:r w:rsidR="000F3820">
        <w:t xml:space="preserve">. </w:t>
      </w:r>
      <w:r w:rsidR="00411789">
        <w:t>The phenotype dataset consists of seven length</w:t>
      </w:r>
      <w:r w:rsidR="0077763E">
        <w:t xml:space="preserve"> measurements and one categorical measurement</w:t>
      </w:r>
      <w:r w:rsidR="00FD7308">
        <w:t xml:space="preserve"> as previously described</w:t>
      </w:r>
      <w:r w:rsidR="0077763E">
        <w:t xml:space="preserve"> (Groh et al., </w:t>
      </w:r>
      <w:r w:rsidR="00FD7308">
        <w:t>2009</w:t>
      </w:r>
      <w:r w:rsidR="0077763E">
        <w:t>).</w:t>
      </w:r>
      <w:r w:rsidR="005956B3">
        <w:t xml:space="preserve"> Details of herbarium specimens are deposited in </w:t>
      </w:r>
      <w:r w:rsidR="00200FD7">
        <w:t xml:space="preserve">the </w:t>
      </w:r>
      <w:r w:rsidR="005956B3">
        <w:t>Dryad</w:t>
      </w:r>
      <w:r w:rsidR="00200FD7">
        <w:t xml:space="preserve"> Digital Repository</w:t>
      </w:r>
      <w:r w:rsidR="005956B3">
        <w:t xml:space="preserve"> (</w:t>
      </w:r>
      <w:r w:rsidR="00200FD7" w:rsidRPr="00200FD7">
        <w:t>https://doi.org/10.5061/dryad.</w:t>
      </w:r>
      <w:r w:rsidR="00200FD7">
        <w:t>XXXXXXXX).</w:t>
      </w:r>
      <w:r w:rsidR="00200FD7" w:rsidRPr="00200FD7">
        <w:t xml:space="preserve">  </w:t>
      </w:r>
    </w:p>
    <w:p w14:paraId="12E6725B" w14:textId="02D5EA03" w:rsidR="00184528" w:rsidRDefault="00625D9F" w:rsidP="00184528">
      <w:pPr>
        <w:spacing w:line="360" w:lineRule="auto"/>
        <w:rPr>
          <w:rFonts w:cstheme="minorHAnsi"/>
          <w:color w:val="000000" w:themeColor="text1"/>
        </w:rPr>
      </w:pPr>
      <w:r>
        <w:tab/>
      </w:r>
      <w:r w:rsidR="00FF7C6E" w:rsidRPr="004E5745">
        <w:rPr>
          <w:b/>
          <w:i/>
        </w:rPr>
        <w:t xml:space="preserve">Construction of </w:t>
      </w:r>
      <w:r w:rsidR="004E5745">
        <w:rPr>
          <w:b/>
          <w:i/>
        </w:rPr>
        <w:t xml:space="preserve">the </w:t>
      </w:r>
      <w:r w:rsidR="00FF7C6E" w:rsidRPr="004E5745">
        <w:rPr>
          <w:b/>
          <w:i/>
        </w:rPr>
        <w:t>discriminant function</w:t>
      </w:r>
      <w:r>
        <w:rPr>
          <w:i/>
        </w:rPr>
        <w:t xml:space="preserve"> – </w:t>
      </w:r>
      <w:r>
        <w:t>To view phenotypes along an axis which separates the typical forms of the species, we took the approach of constructing a linear discriminant function based on a training set of herbarium specimen phenotypes. To remove potential effects of introgression or misidentification in the discriminant function, we</w:t>
      </w:r>
      <w:ins w:id="9" w:author="Quentin Cronk" w:date="2018-11-18T09:38:00Z">
        <w:r w:rsidR="00FD7308">
          <w:t xml:space="preserve"> </w:t>
        </w:r>
      </w:ins>
      <w:r w:rsidR="00FD7308">
        <w:t xml:space="preserve">focused on allopatric </w:t>
      </w:r>
      <w:r w:rsidR="00181FF0">
        <w:t>specimens</w:t>
      </w:r>
      <w:r w:rsidR="003939AC">
        <w:t xml:space="preserve"> by</w:t>
      </w:r>
      <w:r>
        <w:t xml:space="preserve"> filter</w:t>
      </w:r>
      <w:r w:rsidR="003939AC">
        <w:t>ing</w:t>
      </w:r>
      <w:r>
        <w:t xml:space="preserve"> out 40% of the data points with the least minimum </w:t>
      </w:r>
      <w:commentRangeStart w:id="10"/>
      <w:r w:rsidR="00C57052">
        <w:t>geographic</w:t>
      </w:r>
      <w:commentRangeEnd w:id="10"/>
      <w:r w:rsidR="00C57052">
        <w:rPr>
          <w:rStyle w:val="CommentReference"/>
        </w:rPr>
        <w:commentReference w:id="10"/>
      </w:r>
      <w:r w:rsidR="00C57052">
        <w:t xml:space="preserve"> </w:t>
      </w:r>
      <w:r>
        <w:t>distance to a record of the alternative species in the data set. We additionally filtered out any specimens which were labelled as putative hybrids based on a visual assessment of floral phenotype. Linear discriminant analysis (LDA) was implemented using the R package MASS (</w:t>
      </w:r>
      <w:proofErr w:type="spellStart"/>
      <w:r>
        <w:t>Venables</w:t>
      </w:r>
      <w:proofErr w:type="spellEnd"/>
      <w:r>
        <w:t xml:space="preserve"> and Ripley, 2002).</w:t>
      </w:r>
      <w:r w:rsidR="00FF7C6E">
        <w:t xml:space="preserve"> Discriminant scores for all specimens were then predicted according to this model, with </w:t>
      </w:r>
      <w:r w:rsidR="00FF7C6E">
        <w:rPr>
          <w:rFonts w:cstheme="minorHAnsi"/>
          <w:color w:val="000000" w:themeColor="text1"/>
        </w:rPr>
        <w:t>the prior probability of group membership</w:t>
      </w:r>
      <w:r w:rsidR="00184528">
        <w:rPr>
          <w:rFonts w:cstheme="minorHAnsi"/>
          <w:color w:val="000000" w:themeColor="text1"/>
        </w:rPr>
        <w:t xml:space="preserve"> set to be equal for both species. Note that this hybrid index is therefore not influenced by potential identification bias. It does however, ignore other pertinent information</w:t>
      </w:r>
      <w:r w:rsidR="00E25FEF">
        <w:rPr>
          <w:rFonts w:cstheme="minorHAnsi"/>
          <w:color w:val="000000" w:themeColor="text1"/>
        </w:rPr>
        <w:t xml:space="preserve"> for species identification</w:t>
      </w:r>
      <w:r w:rsidR="00184528">
        <w:rPr>
          <w:rFonts w:cstheme="minorHAnsi"/>
          <w:color w:val="000000" w:themeColor="text1"/>
        </w:rPr>
        <w:t xml:space="preserve">, such as floral color and habitat, and </w:t>
      </w:r>
      <w:r w:rsidR="00E25FEF">
        <w:rPr>
          <w:rFonts w:cstheme="minorHAnsi"/>
          <w:color w:val="000000" w:themeColor="text1"/>
        </w:rPr>
        <w:t>as such it is</w:t>
      </w:r>
      <w:r w:rsidR="00184528">
        <w:rPr>
          <w:rFonts w:cstheme="minorHAnsi"/>
          <w:color w:val="000000" w:themeColor="text1"/>
        </w:rPr>
        <w:t xml:space="preserve"> strictly a measure of the extent of intermediacy in floral morphology</w:t>
      </w:r>
      <w:r w:rsidR="00B00A9E">
        <w:rPr>
          <w:rFonts w:cstheme="minorHAnsi"/>
          <w:color w:val="000000" w:themeColor="text1"/>
        </w:rPr>
        <w:t xml:space="preserve"> rather than a </w:t>
      </w:r>
      <w:r w:rsidR="00C57052">
        <w:rPr>
          <w:rFonts w:cstheme="minorHAnsi"/>
          <w:color w:val="000000" w:themeColor="text1"/>
        </w:rPr>
        <w:t xml:space="preserve">complete </w:t>
      </w:r>
      <w:r w:rsidR="00B00A9E">
        <w:rPr>
          <w:rFonts w:cstheme="minorHAnsi"/>
          <w:color w:val="000000" w:themeColor="text1"/>
        </w:rPr>
        <w:t>predictor of species identity</w:t>
      </w:r>
      <w:r w:rsidR="00184528">
        <w:rPr>
          <w:rFonts w:cstheme="minorHAnsi"/>
          <w:color w:val="000000" w:themeColor="text1"/>
        </w:rPr>
        <w:t>.</w:t>
      </w:r>
    </w:p>
    <w:p w14:paraId="5C75B9B2" w14:textId="7EB0FC09" w:rsidR="00486F3C" w:rsidRDefault="000F3820" w:rsidP="007652F2">
      <w:pPr>
        <w:spacing w:line="360" w:lineRule="auto"/>
        <w:ind w:firstLine="720"/>
      </w:pPr>
      <w:r w:rsidRPr="004E5745">
        <w:rPr>
          <w:b/>
          <w:i/>
        </w:rPr>
        <w:lastRenderedPageBreak/>
        <w:t>Size correction</w:t>
      </w:r>
      <w:r w:rsidRPr="00433614">
        <w:rPr>
          <w:i/>
        </w:rPr>
        <w:t xml:space="preserve"> </w:t>
      </w:r>
      <w:r>
        <w:rPr>
          <w:i/>
        </w:rPr>
        <w:t xml:space="preserve">– </w:t>
      </w:r>
      <w:r w:rsidRPr="00932802">
        <w:t xml:space="preserve">Due to allometry of species-specific trait combinations, variation in overall flower size can potentially mislead interpretation of a hybrid index based on morphology. Indeed, we found that smaller flowers showed less divergent phenotypes, even for populations for which recent hybridization seemed unlikely. </w:t>
      </w:r>
      <w:r w:rsidR="003939AC">
        <w:t>General</w:t>
      </w:r>
      <w:r w:rsidR="0014409C">
        <w:t xml:space="preserve"> </w:t>
      </w:r>
      <w:r w:rsidR="003939AC">
        <w:t xml:space="preserve">floral size differs within individuals and within populations and does not </w:t>
      </w:r>
      <w:r w:rsidR="0014409C">
        <w:t xml:space="preserve">appear to be a taxonomically informative character, unlike floral shape. </w:t>
      </w:r>
      <w:r w:rsidRPr="00932802">
        <w:t xml:space="preserve">All </w:t>
      </w:r>
      <w:r>
        <w:t xml:space="preserve">individuals with complete data </w:t>
      </w:r>
      <w:r w:rsidRPr="00932802">
        <w:t xml:space="preserve">from the herbarium data set and </w:t>
      </w:r>
      <w:r w:rsidR="007E2EB3">
        <w:t>across two sampling seasons (515</w:t>
      </w:r>
      <w:r w:rsidRPr="00932802">
        <w:t xml:space="preserve"> individuals in total), were submitted to a principal component analysis (PCA), with each trait scaled to unit variance. While the first axis (PC1) separated the two species, all measured traits loaded with the same sign onto the second axis (PC2), indicating that this axis capture</w:t>
      </w:r>
      <w:r>
        <w:t>d</w:t>
      </w:r>
      <w:r w:rsidRPr="00932802">
        <w:t xml:space="preserve"> variation in overall flower size. Notably, within each species</w:t>
      </w:r>
      <w:r w:rsidR="00482B9F">
        <w:t xml:space="preserve"> and populations</w:t>
      </w:r>
      <w:r w:rsidRPr="00932802">
        <w:t xml:space="preserve">, we found </w:t>
      </w:r>
      <w:r>
        <w:t xml:space="preserve">significant </w:t>
      </w:r>
      <w:r w:rsidRPr="00932802">
        <w:t>correlations between our predicted discriminant scores and size values given by PC2</w:t>
      </w:r>
      <w:r w:rsidR="006F5860">
        <w:t xml:space="preserve"> within both species</w:t>
      </w:r>
      <w:r w:rsidRPr="00932802">
        <w:t xml:space="preserve">.  We </w:t>
      </w:r>
      <w:r>
        <w:t xml:space="preserve">therefore </w:t>
      </w:r>
      <w:r w:rsidRPr="00932802">
        <w:t xml:space="preserve">used linear regression to determine the scaling of discriminant scores with size for each </w:t>
      </w:r>
      <w:r w:rsidR="00482B9F">
        <w:t xml:space="preserve">species </w:t>
      </w:r>
      <w:r w:rsidRPr="00932802">
        <w:t xml:space="preserve">separately, then used the residuals from </w:t>
      </w:r>
      <w:r w:rsidR="00FF7C6E">
        <w:t>within-species</w:t>
      </w:r>
      <w:r w:rsidRPr="00932802">
        <w:t xml:space="preserve"> regressions to displace individuals from the discriminant score predicted by their </w:t>
      </w:r>
      <w:r w:rsidR="00482B9F">
        <w:t>species</w:t>
      </w:r>
      <w:r w:rsidR="00BF0A6D">
        <w:t xml:space="preserve"> </w:t>
      </w:r>
      <w:r w:rsidRPr="00932802">
        <w:t xml:space="preserve">regression </w:t>
      </w:r>
      <w:r w:rsidR="00486F3C">
        <w:t>model at the overall mean size. Size</w:t>
      </w:r>
      <w:r w:rsidRPr="00932802">
        <w:t xml:space="preserve">-adjusted discriminant scores were </w:t>
      </w:r>
      <w:r w:rsidR="00486F3C">
        <w:t xml:space="preserve">re-scaled between zero and one using two different methods. To mimic the classic hybrid index, we used a sigmoid transformation, which </w:t>
      </w:r>
      <w:r w:rsidR="002B6E0A">
        <w:t xml:space="preserve">collapses the variation </w:t>
      </w:r>
      <w:r w:rsidR="00B9264D">
        <w:t>at</w:t>
      </w:r>
      <w:r w:rsidR="00B9264D">
        <w:t xml:space="preserve"> </w:t>
      </w:r>
      <w:r w:rsidR="00486F3C">
        <w:t xml:space="preserve">the extremes of the phenotype distribution of each species. For regression analysis, we applied a translation and linear </w:t>
      </w:r>
      <w:r w:rsidR="002B6E0A">
        <w:t>transformation</w:t>
      </w:r>
      <w:r w:rsidR="00486F3C">
        <w:t xml:space="preserve"> by subtracting the minimum value and dividing by the range </w:t>
      </w:r>
      <w:r w:rsidR="00455472">
        <w:t xml:space="preserve">so as </w:t>
      </w:r>
      <w:r w:rsidR="00486F3C">
        <w:t>to preserve the entire range of variation within the phenotype distribution of each species.</w:t>
      </w:r>
    </w:p>
    <w:p w14:paraId="4D0CBB50" w14:textId="1E696988" w:rsidR="000F3820" w:rsidRDefault="000F3820" w:rsidP="00486F3C">
      <w:pPr>
        <w:spacing w:line="360" w:lineRule="auto"/>
        <w:ind w:firstLine="720"/>
        <w:rPr>
          <w:rFonts w:cstheme="minorHAnsi"/>
          <w:color w:val="000000" w:themeColor="text1"/>
        </w:rPr>
      </w:pPr>
      <w:r w:rsidRPr="004E5745">
        <w:rPr>
          <w:rFonts w:cstheme="minorHAnsi"/>
          <w:b/>
          <w:i/>
          <w:color w:val="000000" w:themeColor="text1"/>
        </w:rPr>
        <w:t>Biogeographic analysis</w:t>
      </w:r>
      <w:r w:rsidRPr="00D5116D">
        <w:rPr>
          <w:rFonts w:cstheme="minorHAnsi"/>
          <w:color w:val="000000" w:themeColor="text1"/>
        </w:rPr>
        <w:t xml:space="preserve">–To investigate </w:t>
      </w:r>
      <w:r>
        <w:rPr>
          <w:rFonts w:cstheme="minorHAnsi"/>
          <w:color w:val="000000" w:themeColor="text1"/>
        </w:rPr>
        <w:t>patterns of</w:t>
      </w:r>
      <w:r w:rsidRPr="00D5116D">
        <w:rPr>
          <w:rFonts w:cstheme="minorHAnsi"/>
          <w:color w:val="000000" w:themeColor="text1"/>
        </w:rPr>
        <w:t xml:space="preserve"> </w:t>
      </w:r>
      <w:r>
        <w:rPr>
          <w:rFonts w:cstheme="minorHAnsi"/>
          <w:color w:val="000000" w:themeColor="text1"/>
        </w:rPr>
        <w:t>morphological</w:t>
      </w:r>
      <w:r w:rsidRPr="00D5116D">
        <w:rPr>
          <w:rFonts w:cstheme="minorHAnsi"/>
          <w:color w:val="000000" w:themeColor="text1"/>
        </w:rPr>
        <w:t xml:space="preserve"> introgression </w:t>
      </w:r>
      <w:r>
        <w:rPr>
          <w:rFonts w:cstheme="minorHAnsi"/>
          <w:color w:val="000000" w:themeColor="text1"/>
        </w:rPr>
        <w:t xml:space="preserve">in contact zones between </w:t>
      </w:r>
      <w:r>
        <w:rPr>
          <w:rFonts w:cstheme="minorHAnsi"/>
          <w:i/>
          <w:color w:val="000000" w:themeColor="text1"/>
        </w:rPr>
        <w:t xml:space="preserve">Aquilegia formosa </w:t>
      </w:r>
      <w:r>
        <w:rPr>
          <w:rFonts w:cstheme="minorHAnsi"/>
          <w:color w:val="000000" w:themeColor="text1"/>
        </w:rPr>
        <w:t xml:space="preserve">and </w:t>
      </w:r>
      <w:r>
        <w:rPr>
          <w:rFonts w:cstheme="minorHAnsi"/>
          <w:i/>
          <w:color w:val="000000" w:themeColor="text1"/>
        </w:rPr>
        <w:t>A. flavescens</w:t>
      </w:r>
      <w:r w:rsidRPr="00D5116D">
        <w:rPr>
          <w:rFonts w:cstheme="minorHAnsi"/>
          <w:color w:val="000000" w:themeColor="text1"/>
        </w:rPr>
        <w:t xml:space="preserve">, we assessed whether </w:t>
      </w:r>
      <w:r>
        <w:rPr>
          <w:rFonts w:cstheme="minorHAnsi"/>
          <w:color w:val="000000" w:themeColor="text1"/>
        </w:rPr>
        <w:t xml:space="preserve">the extent of </w:t>
      </w:r>
      <w:r w:rsidRPr="00D5116D">
        <w:rPr>
          <w:rFonts w:cstheme="minorHAnsi"/>
          <w:color w:val="000000" w:themeColor="text1"/>
        </w:rPr>
        <w:t xml:space="preserve">phenotypic discrimination </w:t>
      </w:r>
      <w:r w:rsidRPr="004B520A">
        <w:rPr>
          <w:rFonts w:cstheme="minorHAnsi"/>
          <w:color w:val="000000" w:themeColor="text1"/>
        </w:rPr>
        <w:t xml:space="preserve">of herbarium specimen phenotypes was negatively associated with spatial proximity to </w:t>
      </w:r>
      <w:r>
        <w:rPr>
          <w:rFonts w:cstheme="minorHAnsi"/>
          <w:color w:val="000000" w:themeColor="text1"/>
        </w:rPr>
        <w:t xml:space="preserve">records of the alternate species. </w:t>
      </w:r>
      <w:r w:rsidR="00D405FA">
        <w:rPr>
          <w:rFonts w:cstheme="minorHAnsi"/>
          <w:color w:val="000000" w:themeColor="text1"/>
        </w:rPr>
        <w:t xml:space="preserve"> </w:t>
      </w:r>
      <w:r>
        <w:rPr>
          <w:rFonts w:cstheme="minorHAnsi"/>
          <w:color w:val="000000" w:themeColor="text1"/>
        </w:rPr>
        <w:t xml:space="preserve">For each specimen, we calculated </w:t>
      </w:r>
      <w:r w:rsidR="00C57052">
        <w:rPr>
          <w:rFonts w:cstheme="minorHAnsi"/>
          <w:color w:val="000000" w:themeColor="text1"/>
        </w:rPr>
        <w:t xml:space="preserve">geographic </w:t>
      </w:r>
      <w:r>
        <w:rPr>
          <w:rFonts w:cstheme="minorHAnsi"/>
          <w:color w:val="000000" w:themeColor="text1"/>
        </w:rPr>
        <w:t xml:space="preserve">distance to all records of the alternate species in the dataset using the </w:t>
      </w:r>
      <w:proofErr w:type="spellStart"/>
      <w:r>
        <w:rPr>
          <w:rFonts w:cstheme="minorHAnsi"/>
          <w:i/>
          <w:color w:val="000000" w:themeColor="text1"/>
        </w:rPr>
        <w:t>distHaversine</w:t>
      </w:r>
      <w:proofErr w:type="spellEnd"/>
      <w:r>
        <w:rPr>
          <w:rFonts w:cstheme="minorHAnsi"/>
          <w:color w:val="000000" w:themeColor="text1"/>
        </w:rPr>
        <w:t xml:space="preserve"> function in the R package </w:t>
      </w:r>
      <w:r>
        <w:rPr>
          <w:rFonts w:cstheme="minorHAnsi"/>
          <w:i/>
          <w:color w:val="000000" w:themeColor="text1"/>
        </w:rPr>
        <w:t>geosphere</w:t>
      </w:r>
      <w:r>
        <w:rPr>
          <w:rFonts w:cstheme="minorHAnsi"/>
          <w:color w:val="000000" w:themeColor="text1"/>
        </w:rPr>
        <w:t xml:space="preserve"> (</w:t>
      </w:r>
      <w:proofErr w:type="spellStart"/>
      <w:r>
        <w:rPr>
          <w:rFonts w:cstheme="minorHAnsi"/>
          <w:color w:val="000000" w:themeColor="text1"/>
        </w:rPr>
        <w:t>Hijmans</w:t>
      </w:r>
      <w:proofErr w:type="spellEnd"/>
      <w:r>
        <w:rPr>
          <w:rFonts w:cstheme="minorHAnsi"/>
          <w:color w:val="000000" w:themeColor="text1"/>
        </w:rPr>
        <w:t xml:space="preserve">, 2016), which assumes a spherical earth. We used the R package </w:t>
      </w:r>
      <w:proofErr w:type="spellStart"/>
      <w:r w:rsidRPr="00433614">
        <w:rPr>
          <w:rFonts w:cstheme="minorHAnsi"/>
          <w:i/>
          <w:color w:val="000000" w:themeColor="text1"/>
        </w:rPr>
        <w:t>ggmap</w:t>
      </w:r>
      <w:proofErr w:type="spellEnd"/>
      <w:r w:rsidRPr="00433614">
        <w:rPr>
          <w:rFonts w:cstheme="minorHAnsi"/>
          <w:i/>
          <w:color w:val="000000" w:themeColor="text1"/>
        </w:rPr>
        <w:t xml:space="preserve"> </w:t>
      </w:r>
      <w:r w:rsidR="00212125">
        <w:rPr>
          <w:rFonts w:cstheme="minorHAnsi"/>
          <w:color w:val="000000" w:themeColor="text1"/>
        </w:rPr>
        <w:t>(</w:t>
      </w:r>
      <w:proofErr w:type="spellStart"/>
      <w:r w:rsidR="00212125">
        <w:rPr>
          <w:rFonts w:cstheme="minorHAnsi"/>
          <w:color w:val="000000" w:themeColor="text1"/>
        </w:rPr>
        <w:t>Kahle</w:t>
      </w:r>
      <w:proofErr w:type="spellEnd"/>
      <w:r w:rsidR="00212125">
        <w:rPr>
          <w:rFonts w:cstheme="minorHAnsi"/>
          <w:color w:val="000000" w:themeColor="text1"/>
        </w:rPr>
        <w:t xml:space="preserve"> and Wickham, 2013) </w:t>
      </w:r>
      <w:r>
        <w:rPr>
          <w:rFonts w:cstheme="minorHAnsi"/>
          <w:color w:val="000000" w:themeColor="text1"/>
        </w:rPr>
        <w:t xml:space="preserve">to </w:t>
      </w:r>
      <w:r w:rsidR="00C57052">
        <w:rPr>
          <w:rFonts w:cstheme="minorHAnsi"/>
          <w:color w:val="000000" w:themeColor="text1"/>
        </w:rPr>
        <w:t xml:space="preserve">plot </w:t>
      </w:r>
      <w:r>
        <w:rPr>
          <w:rFonts w:cstheme="minorHAnsi"/>
          <w:color w:val="000000" w:themeColor="text1"/>
        </w:rPr>
        <w:t xml:space="preserve">directly </w:t>
      </w:r>
      <w:r w:rsidR="009E617B">
        <w:rPr>
          <w:rFonts w:cstheme="minorHAnsi"/>
          <w:color w:val="000000" w:themeColor="text1"/>
        </w:rPr>
        <w:t xml:space="preserve">on a </w:t>
      </w:r>
      <w:r w:rsidR="008C1CEE">
        <w:rPr>
          <w:rFonts w:cstheme="minorHAnsi"/>
          <w:color w:val="000000" w:themeColor="text1"/>
        </w:rPr>
        <w:t>map</w:t>
      </w:r>
      <w:r w:rsidR="009E617B">
        <w:rPr>
          <w:rFonts w:cstheme="minorHAnsi"/>
          <w:color w:val="000000" w:themeColor="text1"/>
        </w:rPr>
        <w:t xml:space="preserve"> the </w:t>
      </w:r>
      <w:r>
        <w:rPr>
          <w:rFonts w:cstheme="minorHAnsi"/>
          <w:color w:val="000000" w:themeColor="text1"/>
        </w:rPr>
        <w:t xml:space="preserve">geolocations of the specimens in our data set, using a color gradient to indicate the range of </w:t>
      </w:r>
      <w:r w:rsidR="0004220C">
        <w:rPr>
          <w:rFonts w:cstheme="minorHAnsi"/>
          <w:color w:val="000000" w:themeColor="text1"/>
        </w:rPr>
        <w:t xml:space="preserve">sigmoid-transformed </w:t>
      </w:r>
      <w:r w:rsidR="0074584C">
        <w:rPr>
          <w:rFonts w:cstheme="minorHAnsi"/>
          <w:color w:val="000000" w:themeColor="text1"/>
        </w:rPr>
        <w:t>hybrid indices</w:t>
      </w:r>
      <w:r>
        <w:rPr>
          <w:rFonts w:cstheme="minorHAnsi"/>
          <w:color w:val="000000" w:themeColor="text1"/>
        </w:rPr>
        <w:t xml:space="preserve">. To further illustrate the occurrence of intermediate morphology in </w:t>
      </w:r>
      <w:r>
        <w:rPr>
          <w:rFonts w:cstheme="minorHAnsi"/>
          <w:color w:val="000000" w:themeColor="text1"/>
        </w:rPr>
        <w:lastRenderedPageBreak/>
        <w:t xml:space="preserve">contact zones, </w:t>
      </w:r>
      <w:r w:rsidR="00AF1670">
        <w:rPr>
          <w:rFonts w:cstheme="minorHAnsi"/>
          <w:color w:val="000000" w:themeColor="text1"/>
        </w:rPr>
        <w:t xml:space="preserve">we produced a geospatial </w:t>
      </w:r>
      <w:r w:rsidR="00AC7FAF">
        <w:rPr>
          <w:rFonts w:cstheme="minorHAnsi"/>
          <w:color w:val="000000" w:themeColor="text1"/>
        </w:rPr>
        <w:t>morphology</w:t>
      </w:r>
      <w:r w:rsidR="00AF1670">
        <w:rPr>
          <w:rFonts w:cstheme="minorHAnsi"/>
          <w:color w:val="000000" w:themeColor="text1"/>
        </w:rPr>
        <w:t xml:space="preserve"> diagram (G</w:t>
      </w:r>
      <w:r w:rsidR="00AC7FAF">
        <w:rPr>
          <w:rFonts w:cstheme="minorHAnsi"/>
          <w:color w:val="000000" w:themeColor="text1"/>
        </w:rPr>
        <w:t>M</w:t>
      </w:r>
      <w:r w:rsidR="00AF1670">
        <w:rPr>
          <w:rFonts w:cstheme="minorHAnsi"/>
          <w:color w:val="000000" w:themeColor="text1"/>
        </w:rPr>
        <w:t>D) by plotting</w:t>
      </w:r>
      <w:r>
        <w:rPr>
          <w:rFonts w:cstheme="minorHAnsi"/>
          <w:color w:val="000000" w:themeColor="text1"/>
        </w:rPr>
        <w:t xml:space="preserve"> </w:t>
      </w:r>
      <w:r w:rsidR="002B6E0A">
        <w:rPr>
          <w:rFonts w:cstheme="minorHAnsi"/>
          <w:color w:val="000000" w:themeColor="text1"/>
        </w:rPr>
        <w:t xml:space="preserve">linearly-transformed discriminant scores </w:t>
      </w:r>
      <w:r w:rsidR="00AF1670">
        <w:rPr>
          <w:rFonts w:cstheme="minorHAnsi"/>
          <w:color w:val="000000" w:themeColor="text1"/>
        </w:rPr>
        <w:t xml:space="preserve">against </w:t>
      </w:r>
      <w:r>
        <w:rPr>
          <w:rFonts w:cstheme="minorHAnsi"/>
          <w:color w:val="000000" w:themeColor="text1"/>
        </w:rPr>
        <w:t>the log-transformed minimum distance to a record of the other species</w:t>
      </w:r>
      <w:r w:rsidR="00A2601D">
        <w:rPr>
          <w:rFonts w:cstheme="minorHAnsi"/>
          <w:color w:val="000000" w:themeColor="text1"/>
        </w:rPr>
        <w:t xml:space="preserve"> (using </w:t>
      </w:r>
      <w:r w:rsidR="00B9264D">
        <w:rPr>
          <w:rFonts w:cstheme="minorHAnsi"/>
          <w:color w:val="000000" w:themeColor="text1"/>
        </w:rPr>
        <w:t>original</w:t>
      </w:r>
      <w:r w:rsidR="00A2601D">
        <w:rPr>
          <w:rFonts w:cstheme="minorHAnsi"/>
          <w:color w:val="000000" w:themeColor="text1"/>
        </w:rPr>
        <w:t xml:space="preserve"> species identifications</w:t>
      </w:r>
      <w:r w:rsidR="00B9264D">
        <w:rPr>
          <w:rFonts w:cstheme="minorHAnsi"/>
          <w:color w:val="000000" w:themeColor="text1"/>
        </w:rPr>
        <w:t xml:space="preserve"> from herbarium sheets</w:t>
      </w:r>
      <w:r w:rsidR="00A2601D">
        <w:rPr>
          <w:rFonts w:cstheme="minorHAnsi"/>
          <w:color w:val="000000" w:themeColor="text1"/>
        </w:rPr>
        <w:t>)</w:t>
      </w:r>
      <w:r w:rsidR="00CA11BE">
        <w:rPr>
          <w:rFonts w:cstheme="minorHAnsi"/>
          <w:color w:val="000000" w:themeColor="text1"/>
        </w:rPr>
        <w:t>. This was followed by linear regression</w:t>
      </w:r>
      <w:r>
        <w:rPr>
          <w:rFonts w:cstheme="minorHAnsi"/>
          <w:color w:val="000000" w:themeColor="text1"/>
        </w:rPr>
        <w:t xml:space="preserve"> </w:t>
      </w:r>
      <w:r w:rsidR="00B9264D">
        <w:rPr>
          <w:rFonts w:cstheme="minorHAnsi"/>
          <w:color w:val="000000" w:themeColor="text1"/>
        </w:rPr>
        <w:t xml:space="preserve">within each species </w:t>
      </w:r>
      <w:r>
        <w:rPr>
          <w:rFonts w:cstheme="minorHAnsi"/>
          <w:color w:val="000000" w:themeColor="text1"/>
        </w:rPr>
        <w:t xml:space="preserve">to examine the relationship between morphological and spatial distance. </w:t>
      </w:r>
    </w:p>
    <w:p w14:paraId="320C5472" w14:textId="21840D73" w:rsidR="00E2148F" w:rsidRDefault="009E617B" w:rsidP="009E617B">
      <w:pPr>
        <w:spacing w:line="360" w:lineRule="auto"/>
        <w:ind w:firstLine="720"/>
      </w:pPr>
      <w:r w:rsidRPr="004E5745">
        <w:rPr>
          <w:b/>
          <w:i/>
        </w:rPr>
        <w:t>Sampling of natural populations</w:t>
      </w:r>
      <w:r>
        <w:rPr>
          <w:i/>
        </w:rPr>
        <w:t xml:space="preserve"> – </w:t>
      </w:r>
      <w:r w:rsidR="00BD4E86">
        <w:t>In addition to populations previously sampled (Groh et al</w:t>
      </w:r>
      <w:r w:rsidR="00ED7E76">
        <w:t>.</w:t>
      </w:r>
      <w:r w:rsidR="00BD4E86">
        <w:t xml:space="preserve">, </w:t>
      </w:r>
      <w:r w:rsidR="0014409C">
        <w:t>2018</w:t>
      </w:r>
      <w:r w:rsidR="00BD4E86">
        <w:t xml:space="preserve">), we </w:t>
      </w:r>
      <w:r>
        <w:t xml:space="preserve">sampled two </w:t>
      </w:r>
      <w:r w:rsidR="0016373E">
        <w:t xml:space="preserve">further </w:t>
      </w:r>
      <w:r>
        <w:rPr>
          <w:i/>
        </w:rPr>
        <w:t>Aquilegia flavescens</w:t>
      </w:r>
      <w:r w:rsidR="00B8205C">
        <w:t>-</w:t>
      </w:r>
      <w:r w:rsidR="00E2148F">
        <w:t>like</w:t>
      </w:r>
      <w:r w:rsidR="00B8205C">
        <w:t xml:space="preserve"> populations i</w:t>
      </w:r>
      <w:r>
        <w:t xml:space="preserve">n regions of range contact with </w:t>
      </w:r>
      <w:r>
        <w:rPr>
          <w:i/>
        </w:rPr>
        <w:t xml:space="preserve">A. formosa </w:t>
      </w:r>
      <w:r>
        <w:t>to investigate whether these populations show</w:t>
      </w:r>
      <w:r w:rsidR="00B9264D">
        <w:t>ed</w:t>
      </w:r>
      <w:r>
        <w:t xml:space="preserve"> signals of phenotypic and genetic introgression. </w:t>
      </w:r>
      <w:r w:rsidR="00C73256">
        <w:t xml:space="preserve">Similarly, we sampled a further </w:t>
      </w:r>
      <w:r w:rsidR="00E375A0">
        <w:t>three</w:t>
      </w:r>
      <w:r w:rsidR="00C73256">
        <w:t xml:space="preserve"> populations of plants resembling </w:t>
      </w:r>
      <w:r w:rsidR="00C73256" w:rsidRPr="00B9264D">
        <w:rPr>
          <w:i/>
        </w:rPr>
        <w:t xml:space="preserve">A. </w:t>
      </w:r>
      <w:r w:rsidR="00E2148F">
        <w:rPr>
          <w:i/>
        </w:rPr>
        <w:t>formosa</w:t>
      </w:r>
      <w:r w:rsidR="00E2148F">
        <w:t>:</w:t>
      </w:r>
      <w:r w:rsidR="00E375A0">
        <w:t xml:space="preserve"> two introgressed population</w:t>
      </w:r>
      <w:r w:rsidR="000C5F55">
        <w:t>s</w:t>
      </w:r>
      <w:r w:rsidR="00E375A0">
        <w:t xml:space="preserve"> and one apparently pure population.</w:t>
      </w:r>
      <w:r w:rsidR="00C73256">
        <w:t xml:space="preserve"> </w:t>
      </w:r>
    </w:p>
    <w:p w14:paraId="224014DF" w14:textId="0CF98342" w:rsidR="00173AFF" w:rsidRDefault="00AB7507" w:rsidP="009E617B">
      <w:pPr>
        <w:spacing w:line="360" w:lineRule="auto"/>
        <w:ind w:firstLine="720"/>
        <w:rPr>
          <w:ins w:id="11" w:author="Quentin Cronk" w:date="2018-11-18T10:10:00Z"/>
        </w:rPr>
      </w:pPr>
      <w:r>
        <w:t>The</w:t>
      </w:r>
      <w:r w:rsidR="00C73256">
        <w:t xml:space="preserve"> two </w:t>
      </w:r>
      <w:r w:rsidR="00C73256" w:rsidRPr="00B9264D">
        <w:rPr>
          <w:i/>
        </w:rPr>
        <w:t>A. flavescens</w:t>
      </w:r>
      <w:r w:rsidR="00E2148F">
        <w:t xml:space="preserve">-like </w:t>
      </w:r>
      <w:r w:rsidR="009E617B">
        <w:t xml:space="preserve">populations </w:t>
      </w:r>
      <w:r>
        <w:t xml:space="preserve">were located </w:t>
      </w:r>
      <w:r w:rsidR="009E617B">
        <w:t xml:space="preserve">at Mission Ridge in the Wenatchee Mountains of Washington </w:t>
      </w:r>
      <w:r w:rsidR="00AA00DC">
        <w:t>S</w:t>
      </w:r>
      <w:r w:rsidR="009E617B">
        <w:t>tate</w:t>
      </w:r>
      <w:r w:rsidR="00AA00DC">
        <w:t>, USA</w:t>
      </w:r>
      <w:r w:rsidR="009E617B">
        <w:t>, and on Cheops Mountain within Glacier National Park in the Columbia Mountains of British Columbia</w:t>
      </w:r>
      <w:r w:rsidR="00AA00DC">
        <w:t>, Canada</w:t>
      </w:r>
      <w:r w:rsidR="009E617B">
        <w:t>.</w:t>
      </w:r>
      <w:r w:rsidR="00E2148F">
        <w:t xml:space="preserve"> The Mission Ridge</w:t>
      </w:r>
      <w:r w:rsidR="009E617B">
        <w:t xml:space="preserve"> </w:t>
      </w:r>
      <w:r w:rsidR="00E2148F">
        <w:rPr>
          <w:i/>
        </w:rPr>
        <w:t xml:space="preserve">Aquilegia </w:t>
      </w:r>
      <w:r w:rsidR="00E2148F">
        <w:t xml:space="preserve">plants were observed at the eastern and western edges of the Skookum ski run on June 21, 2018. </w:t>
      </w:r>
      <w:r w:rsidR="00173AFF">
        <w:t>The Cheops Mountain site was accessed by proceeding from the beneath the bridge where the Trans-Canada Highway crosses the Illecillewaet River at 51.2619</w:t>
      </w:r>
      <w:r w:rsidR="00173AFF">
        <w:sym w:font="Symbol" w:char="F0B0"/>
      </w:r>
      <w:r w:rsidR="00173AFF">
        <w:t>, -117.5482</w:t>
      </w:r>
      <w:r w:rsidR="00173AFF">
        <w:sym w:font="Symbol" w:char="F0B0"/>
      </w:r>
      <w:r w:rsidR="00173AFF">
        <w:t xml:space="preserve"> up a south</w:t>
      </w:r>
      <w:r w:rsidR="00B9264D">
        <w:t>-</w:t>
      </w:r>
      <w:r w:rsidR="00173AFF">
        <w:t>facing avalanche slope between the peak of Cheops Mountain and the adjacent Napoleon Spur</w:t>
      </w:r>
      <w:r w:rsidR="00E2148F">
        <w:t xml:space="preserve"> (observed </w:t>
      </w:r>
      <w:r w:rsidR="00B04D1D">
        <w:t>11 July 2018)</w:t>
      </w:r>
      <w:r w:rsidR="00173AFF">
        <w:t xml:space="preserve">. </w:t>
      </w:r>
    </w:p>
    <w:p w14:paraId="22BFC306" w14:textId="301AE4D6" w:rsidR="009E617B" w:rsidRDefault="0048476E" w:rsidP="009E617B">
      <w:pPr>
        <w:spacing w:line="360" w:lineRule="auto"/>
        <w:ind w:firstLine="720"/>
      </w:pPr>
      <w:r w:rsidRPr="0048476E">
        <w:t xml:space="preserve">The three </w:t>
      </w:r>
      <w:r w:rsidRPr="00B9264D">
        <w:rPr>
          <w:i/>
        </w:rPr>
        <w:t>A. formosa</w:t>
      </w:r>
      <w:r w:rsidRPr="0048476E">
        <w:t>-type population</w:t>
      </w:r>
      <w:r w:rsidR="007F468B">
        <w:t>s</w:t>
      </w:r>
      <w:r w:rsidRPr="0048476E">
        <w:t xml:space="preserve"> include one “pure” population (Manning Park, British Columbia, Canada) and two introgressed populations. One of these latter was in an adjacent valley</w:t>
      </w:r>
      <w:r w:rsidR="007F468B">
        <w:t xml:space="preserve"> (</w:t>
      </w:r>
      <w:r w:rsidR="00B9264D">
        <w:t xml:space="preserve">hereafter </w:t>
      </w:r>
      <w:r w:rsidR="007F468B">
        <w:t>“Adjacent Valley population”)</w:t>
      </w:r>
      <w:r w:rsidRPr="0048476E">
        <w:t xml:space="preserve"> to the hybrid population at Porcupine Ridge, Marble Range, BC, Canada detailed in another study (Groh et al., </w:t>
      </w:r>
      <w:r w:rsidR="0014409C">
        <w:t>2018</w:t>
      </w:r>
      <w:r w:rsidRPr="0048476E">
        <w:t>). The other</w:t>
      </w:r>
      <w:r w:rsidR="000A2FB0">
        <w:t xml:space="preserve"> was located along the Pavilion-</w:t>
      </w:r>
      <w:r w:rsidRPr="0048476E">
        <w:t xml:space="preserve">Clinton Highway, approximately 20 km away from the Marble Range hybrid population. </w:t>
      </w:r>
      <w:r w:rsidR="000C5F55">
        <w:t>All populations are listed in</w:t>
      </w:r>
      <w:r w:rsidR="002B6E0A">
        <w:t xml:space="preserve"> </w:t>
      </w:r>
      <w:r w:rsidR="000C5F55">
        <w:t>Table 1.</w:t>
      </w:r>
    </w:p>
    <w:p w14:paraId="4C5867C3" w14:textId="410ECA70" w:rsidR="009E617B" w:rsidRDefault="00AB7507" w:rsidP="00227476">
      <w:pPr>
        <w:spacing w:line="360" w:lineRule="auto"/>
        <w:ind w:firstLine="720"/>
      </w:pPr>
      <w:r>
        <w:t xml:space="preserve">To survey the </w:t>
      </w:r>
      <w:proofErr w:type="gramStart"/>
      <w:r>
        <w:t>sites</w:t>
      </w:r>
      <w:proofErr w:type="gramEnd"/>
      <w:r>
        <w:t xml:space="preserve"> w</w:t>
      </w:r>
      <w:r w:rsidR="00227476">
        <w:t xml:space="preserve">e used </w:t>
      </w:r>
      <w:r w:rsidR="0014409C">
        <w:t>a plotless sampling (</w:t>
      </w:r>
      <w:r w:rsidR="00227476">
        <w:t>point</w:t>
      </w:r>
      <w:r>
        <w:t>-</w:t>
      </w:r>
      <w:r w:rsidR="00227476">
        <w:t>centered quarter</w:t>
      </w:r>
      <w:r w:rsidR="0014409C">
        <w:t>)</w:t>
      </w:r>
      <w:r w:rsidR="00227476">
        <w:t xml:space="preserve"> method to estimate</w:t>
      </w:r>
      <w:r w:rsidR="002B6E0A">
        <w:t xml:space="preserve"> density of plants within the </w:t>
      </w:r>
      <w:r w:rsidR="002B6E0A">
        <w:rPr>
          <w:i/>
        </w:rPr>
        <w:t xml:space="preserve">A. flavescens </w:t>
      </w:r>
      <w:r w:rsidR="00227476">
        <w:t>populations, and to esti</w:t>
      </w:r>
      <w:r w:rsidR="002B6E0A">
        <w:t>mate the census size of each</w:t>
      </w:r>
      <w:r w:rsidR="00227476">
        <w:t xml:space="preserve">. </w:t>
      </w:r>
      <w:r w:rsidR="009E617B">
        <w:t xml:space="preserve">We </w:t>
      </w:r>
      <w:r w:rsidR="00227476">
        <w:t xml:space="preserve">then </w:t>
      </w:r>
      <w:r w:rsidR="009E617B">
        <w:t>haphazardly sampled plants with post-anthe</w:t>
      </w:r>
      <w:r w:rsidR="00ED7E76">
        <w:t>s</w:t>
      </w:r>
      <w:r w:rsidR="009E617B">
        <w:t>i</w:t>
      </w:r>
      <w:r w:rsidR="00ED7E76">
        <w:t>s</w:t>
      </w:r>
      <w:r w:rsidR="009E617B">
        <w:t xml:space="preserve"> flowers for phenotypic data. For each plant, we first photographed the outer face of the sepal whorl and a </w:t>
      </w:r>
      <w:proofErr w:type="spellStart"/>
      <w:r w:rsidR="009E617B" w:rsidRPr="00B86D07">
        <w:t>SpyderCheckr</w:t>
      </w:r>
      <w:proofErr w:type="spellEnd"/>
      <w:r w:rsidR="009E617B" w:rsidRPr="00B86D07">
        <w:t xml:space="preserve"> 24 color card (</w:t>
      </w:r>
      <w:proofErr w:type="spellStart"/>
      <w:r w:rsidR="009E617B" w:rsidRPr="00B86D07">
        <w:t>Datacolor</w:t>
      </w:r>
      <w:r w:rsidR="009E617B" w:rsidRPr="00B86D07">
        <w:rPr>
          <w:vertAlign w:val="superscript"/>
        </w:rPr>
        <w:t>TM</w:t>
      </w:r>
      <w:proofErr w:type="spellEnd"/>
      <w:r w:rsidR="009E617B">
        <w:t>, Lawrenceville, New Jersey</w:t>
      </w:r>
      <w:r w:rsidR="009E617B" w:rsidRPr="00B86D07">
        <w:t>)</w:t>
      </w:r>
      <w:r w:rsidR="009E617B">
        <w:t xml:space="preserve"> under the same lighting conditions and </w:t>
      </w:r>
      <w:r w:rsidR="009E617B">
        <w:lastRenderedPageBreak/>
        <w:t xml:space="preserve">camera settings for </w:t>
      </w:r>
      <w:proofErr w:type="spellStart"/>
      <w:r w:rsidR="009E617B">
        <w:t>colour</w:t>
      </w:r>
      <w:proofErr w:type="spellEnd"/>
      <w:r w:rsidR="009E617B">
        <w:t xml:space="preserve"> standardization. Plants were then collected at the crown and pressed</w:t>
      </w:r>
      <w:r w:rsidR="005A45F4">
        <w:t>.</w:t>
      </w:r>
    </w:p>
    <w:p w14:paraId="74624B3C" w14:textId="1AB2FAC9" w:rsidR="009E617B" w:rsidRDefault="009E617B" w:rsidP="00605D1B">
      <w:pPr>
        <w:spacing w:line="360" w:lineRule="auto"/>
        <w:ind w:firstLine="720"/>
      </w:pPr>
      <w:r w:rsidRPr="004E5745">
        <w:rPr>
          <w:i/>
        </w:rPr>
        <w:t>Phenotype analysis</w:t>
      </w:r>
      <w:r w:rsidR="004E5745">
        <w:rPr>
          <w:b/>
          <w:i/>
        </w:rPr>
        <w:t xml:space="preserve"> </w:t>
      </w:r>
      <w:r w:rsidR="004E5745">
        <w:t xml:space="preserve">– </w:t>
      </w:r>
      <w:r w:rsidR="0003285C">
        <w:t xml:space="preserve">To quantify human-visible variation in sepal coloration from red to yellow, we extracted relative values of red and green reflectance from color calibrated images in the RGB color space (Bergman and </w:t>
      </w:r>
      <w:proofErr w:type="spellStart"/>
      <w:r w:rsidR="0003285C">
        <w:t>Beehner</w:t>
      </w:r>
      <w:proofErr w:type="spellEnd"/>
      <w:r w:rsidR="0003285C">
        <w:t xml:space="preserve">, 2008, Groh et al., </w:t>
      </w:r>
      <w:del w:id="12" w:author="Quentin Cronk" w:date="2018-11-18T09:48:00Z">
        <w:r w:rsidR="0003285C" w:rsidDel="0014409C">
          <w:delText>in review</w:delText>
        </w:r>
      </w:del>
      <w:ins w:id="13" w:author="Quentin Cronk" w:date="2018-11-18T09:48:00Z">
        <w:r w:rsidR="0014409C">
          <w:t>2018</w:t>
        </w:r>
      </w:ins>
      <w:r w:rsidR="0003285C">
        <w:t>). The ratio of red to green reflectance was centered around zero by log-transformation.</w:t>
      </w:r>
      <w:r w:rsidR="004E5745">
        <w:t xml:space="preserve"> We measured the same eight characters from which the discriminant function was constructed and predicted the phenotypes of individuals within sampled populations using an equal prior probability for each species. A size-correction procedure was performed as described above, but with regressions within populations rather than within species. Size-adjusted discriminant scores of sampled populations were transformed by the sigmoid function to range between zero and one. </w:t>
      </w:r>
    </w:p>
    <w:p w14:paraId="21CA492F" w14:textId="2B7BA28F" w:rsidR="00175FB6" w:rsidRPr="00014B77" w:rsidRDefault="00175FB6" w:rsidP="00303304">
      <w:pPr>
        <w:spacing w:line="360" w:lineRule="auto"/>
        <w:ind w:firstLine="720"/>
      </w:pPr>
      <w:r>
        <w:rPr>
          <w:b/>
        </w:rPr>
        <w:t xml:space="preserve">Type specimen analysis of </w:t>
      </w:r>
      <w:r>
        <w:rPr>
          <w:b/>
          <w:i/>
        </w:rPr>
        <w:t xml:space="preserve">Aquilegia flavescens var. miniana – </w:t>
      </w:r>
      <w:r w:rsidR="00014B77">
        <w:t xml:space="preserve">We accessed digital images of all 13 type specimens of </w:t>
      </w:r>
      <w:r w:rsidR="00014B77">
        <w:rPr>
          <w:i/>
        </w:rPr>
        <w:t>A. flavescens var. miniana</w:t>
      </w:r>
      <w:r w:rsidR="00303304">
        <w:rPr>
          <w:i/>
        </w:rPr>
        <w:t xml:space="preserve"> </w:t>
      </w:r>
      <w:r w:rsidR="00303304">
        <w:t>from JSTOR (</w:t>
      </w:r>
      <w:hyperlink r:id="rId10" w:history="1">
        <w:r w:rsidR="00303304" w:rsidRPr="009D383B">
          <w:rPr>
            <w:rStyle w:val="Hyperlink"/>
          </w:rPr>
          <w:t>https://plants.jstor.org</w:t>
        </w:r>
      </w:hyperlink>
      <w:r w:rsidR="00303304">
        <w:t xml:space="preserve">, accessed Aug 31, 2018), </w:t>
      </w:r>
      <w:r w:rsidR="00014B77">
        <w:t>which include the holotype, eight isotypes from the same location, and four paratypes from different locations</w:t>
      </w:r>
      <w:r w:rsidR="00ED7E76">
        <w:t xml:space="preserve"> (listed in Table 2)</w:t>
      </w:r>
      <w:r w:rsidR="00014B77">
        <w:t xml:space="preserve">. </w:t>
      </w:r>
    </w:p>
    <w:p w14:paraId="7A27164C" w14:textId="77777777" w:rsidR="004E5745" w:rsidRDefault="004E5745" w:rsidP="00D405FA">
      <w:pPr>
        <w:spacing w:line="360" w:lineRule="auto"/>
        <w:rPr>
          <w:rFonts w:cstheme="minorHAnsi"/>
          <w:color w:val="000000" w:themeColor="text1"/>
        </w:rPr>
      </w:pPr>
    </w:p>
    <w:p w14:paraId="6018B342" w14:textId="753CC034" w:rsidR="00B61723" w:rsidRPr="00A05412" w:rsidRDefault="00D405FA" w:rsidP="003C2E19">
      <w:pPr>
        <w:spacing w:line="360" w:lineRule="auto"/>
        <w:outlineLvl w:val="0"/>
        <w:rPr>
          <w:rFonts w:cstheme="minorHAnsi"/>
          <w:b/>
          <w:color w:val="000000" w:themeColor="text1"/>
        </w:rPr>
      </w:pPr>
      <w:r>
        <w:rPr>
          <w:rFonts w:cstheme="minorHAnsi"/>
          <w:b/>
          <w:color w:val="000000" w:themeColor="text1"/>
        </w:rPr>
        <w:t>Results</w:t>
      </w:r>
    </w:p>
    <w:p w14:paraId="590A9AA4" w14:textId="120E68D8" w:rsidR="00D405FA" w:rsidRDefault="004E5745" w:rsidP="00D405FA">
      <w:pPr>
        <w:spacing w:line="360" w:lineRule="auto"/>
        <w:rPr>
          <w:rFonts w:cstheme="minorHAnsi"/>
          <w:color w:val="000000" w:themeColor="text1"/>
        </w:rPr>
      </w:pPr>
      <w:r>
        <w:rPr>
          <w:rFonts w:cstheme="minorHAnsi"/>
          <w:b/>
          <w:color w:val="000000" w:themeColor="text1"/>
        </w:rPr>
        <w:tab/>
      </w:r>
      <w:r w:rsidR="00B61723" w:rsidRPr="00EE5B5E">
        <w:rPr>
          <w:rFonts w:cstheme="minorHAnsi"/>
          <w:b/>
          <w:i/>
          <w:color w:val="000000" w:themeColor="text1"/>
          <w:rPrChange w:id="14" w:author="Quentin Cronk" w:date="2018-09-10T17:53:00Z">
            <w:rPr>
              <w:rFonts w:cstheme="minorHAnsi"/>
              <w:b/>
              <w:color w:val="000000" w:themeColor="text1"/>
            </w:rPr>
          </w:rPrChange>
        </w:rPr>
        <w:t xml:space="preserve">Geographic </w:t>
      </w:r>
      <w:r w:rsidR="00B61723">
        <w:rPr>
          <w:rFonts w:cstheme="minorHAnsi"/>
          <w:b/>
          <w:i/>
          <w:color w:val="000000" w:themeColor="text1"/>
        </w:rPr>
        <w:t>z</w:t>
      </w:r>
      <w:r w:rsidR="00605D1B">
        <w:rPr>
          <w:rFonts w:cstheme="minorHAnsi"/>
          <w:b/>
          <w:i/>
          <w:color w:val="000000" w:themeColor="text1"/>
        </w:rPr>
        <w:t>ones of</w:t>
      </w:r>
      <w:r>
        <w:rPr>
          <w:rFonts w:cstheme="minorHAnsi"/>
          <w:b/>
          <w:i/>
          <w:color w:val="000000" w:themeColor="text1"/>
        </w:rPr>
        <w:t xml:space="preserve"> floral introgression – </w:t>
      </w:r>
      <w:r w:rsidR="00D405FA">
        <w:rPr>
          <w:rFonts w:cstheme="minorHAnsi"/>
          <w:color w:val="000000" w:themeColor="text1"/>
        </w:rPr>
        <w:t xml:space="preserve">The </w:t>
      </w:r>
      <w:r>
        <w:rPr>
          <w:rFonts w:cstheme="minorHAnsi"/>
          <w:color w:val="000000" w:themeColor="text1"/>
        </w:rPr>
        <w:t xml:space="preserve">spatial </w:t>
      </w:r>
      <w:r w:rsidR="00D405FA">
        <w:rPr>
          <w:rFonts w:cstheme="minorHAnsi"/>
          <w:color w:val="000000" w:themeColor="text1"/>
        </w:rPr>
        <w:t xml:space="preserve">distribution of discriminant scores (Fig. 1) reveals evidence of hybridization between </w:t>
      </w:r>
      <w:r w:rsidR="00D405FA">
        <w:rPr>
          <w:rFonts w:cstheme="minorHAnsi"/>
          <w:i/>
          <w:color w:val="000000" w:themeColor="text1"/>
        </w:rPr>
        <w:t xml:space="preserve">Aquilegia formosa </w:t>
      </w:r>
      <w:r w:rsidR="00D405FA">
        <w:rPr>
          <w:rFonts w:cstheme="minorHAnsi"/>
          <w:color w:val="000000" w:themeColor="text1"/>
        </w:rPr>
        <w:t xml:space="preserve">and </w:t>
      </w:r>
      <w:r w:rsidR="00D405FA">
        <w:rPr>
          <w:rFonts w:cstheme="minorHAnsi"/>
          <w:i/>
          <w:color w:val="000000" w:themeColor="text1"/>
        </w:rPr>
        <w:t xml:space="preserve">A. flavescens </w:t>
      </w:r>
      <w:r w:rsidR="00D405FA">
        <w:rPr>
          <w:rFonts w:cstheme="minorHAnsi"/>
          <w:color w:val="000000" w:themeColor="text1"/>
        </w:rPr>
        <w:t xml:space="preserve">in several independent contact zones in western North America. The most </w:t>
      </w:r>
      <w:r w:rsidR="00BE256C">
        <w:rPr>
          <w:rFonts w:cstheme="minorHAnsi"/>
          <w:color w:val="000000" w:themeColor="text1"/>
        </w:rPr>
        <w:t xml:space="preserve">striking </w:t>
      </w:r>
      <w:r w:rsidR="00D405FA">
        <w:rPr>
          <w:rFonts w:cstheme="minorHAnsi"/>
          <w:color w:val="000000" w:themeColor="text1"/>
        </w:rPr>
        <w:t>of these occurs in central Idaho, where the phenotypes of the two species homogenize</w:t>
      </w:r>
      <w:r w:rsidR="00BE256C">
        <w:rPr>
          <w:rFonts w:cstheme="minorHAnsi"/>
          <w:color w:val="000000" w:themeColor="text1"/>
        </w:rPr>
        <w:t xml:space="preserve"> to a considerable extent</w:t>
      </w:r>
      <w:r w:rsidR="00D405FA">
        <w:rPr>
          <w:rFonts w:cstheme="minorHAnsi"/>
          <w:color w:val="000000" w:themeColor="text1"/>
        </w:rPr>
        <w:t xml:space="preserve">. Indeed, </w:t>
      </w:r>
      <w:r w:rsidR="00605D1B">
        <w:rPr>
          <w:rFonts w:cstheme="minorHAnsi"/>
          <w:color w:val="000000" w:themeColor="text1"/>
        </w:rPr>
        <w:t xml:space="preserve">MacBride and Payson (1917) </w:t>
      </w:r>
      <w:r w:rsidR="00D405FA">
        <w:rPr>
          <w:rFonts w:cstheme="minorHAnsi"/>
          <w:color w:val="000000" w:themeColor="text1"/>
        </w:rPr>
        <w:t>direc</w:t>
      </w:r>
      <w:r w:rsidR="00605D1B">
        <w:rPr>
          <w:rFonts w:cstheme="minorHAnsi"/>
          <w:color w:val="000000" w:themeColor="text1"/>
        </w:rPr>
        <w:t>tly described this phenomenon over a century ago</w:t>
      </w:r>
      <w:r w:rsidR="00D405FA">
        <w:rPr>
          <w:rFonts w:cstheme="minorHAnsi"/>
          <w:color w:val="000000" w:themeColor="text1"/>
        </w:rPr>
        <w:t>, and, even then, noted that bo</w:t>
      </w:r>
      <w:r w:rsidR="00605D1B">
        <w:rPr>
          <w:rFonts w:cstheme="minorHAnsi"/>
          <w:color w:val="000000" w:themeColor="text1"/>
        </w:rPr>
        <w:t xml:space="preserve">tanists had long before </w:t>
      </w:r>
      <w:del w:id="15" w:author="Quentin Cronk" w:date="2018-09-11T00:07:00Z">
        <w:r w:rsidR="005124A6" w:rsidDel="00E8065F">
          <w:rPr>
            <w:rFonts w:cstheme="minorHAnsi"/>
            <w:color w:val="000000" w:themeColor="text1"/>
          </w:rPr>
          <w:delText xml:space="preserve">that </w:delText>
        </w:r>
      </w:del>
      <w:r w:rsidR="00605D1B">
        <w:rPr>
          <w:rFonts w:cstheme="minorHAnsi"/>
          <w:color w:val="000000" w:themeColor="text1"/>
        </w:rPr>
        <w:t>recognized</w:t>
      </w:r>
      <w:r w:rsidR="00D405FA">
        <w:rPr>
          <w:rFonts w:cstheme="minorHAnsi"/>
          <w:color w:val="000000" w:themeColor="text1"/>
        </w:rPr>
        <w:t xml:space="preserve"> that the</w:t>
      </w:r>
      <w:r w:rsidR="00605D1B">
        <w:rPr>
          <w:rFonts w:cstheme="minorHAnsi"/>
          <w:color w:val="000000" w:themeColor="text1"/>
        </w:rPr>
        <w:t>se</w:t>
      </w:r>
      <w:r w:rsidR="00D405FA">
        <w:rPr>
          <w:rFonts w:cstheme="minorHAnsi"/>
          <w:color w:val="000000" w:themeColor="text1"/>
        </w:rPr>
        <w:t xml:space="preserve"> two species </w:t>
      </w:r>
      <w:r w:rsidR="00605D1B">
        <w:rPr>
          <w:rFonts w:cstheme="minorHAnsi"/>
          <w:color w:val="000000" w:themeColor="text1"/>
        </w:rPr>
        <w:t xml:space="preserve">seem to </w:t>
      </w:r>
      <w:r w:rsidR="00D405FA">
        <w:rPr>
          <w:rFonts w:cstheme="minorHAnsi"/>
          <w:color w:val="000000" w:themeColor="text1"/>
        </w:rPr>
        <w:t>merge in this territory</w:t>
      </w:r>
      <w:r w:rsidR="000B67D1">
        <w:rPr>
          <w:rFonts w:cstheme="minorHAnsi"/>
          <w:color w:val="000000" w:themeColor="text1"/>
        </w:rPr>
        <w:t xml:space="preserve"> and become </w:t>
      </w:r>
      <w:r w:rsidR="00605D1B">
        <w:rPr>
          <w:rFonts w:cstheme="minorHAnsi"/>
          <w:color w:val="000000" w:themeColor="text1"/>
        </w:rPr>
        <w:t xml:space="preserve">virtually </w:t>
      </w:r>
      <w:r w:rsidR="000B67D1">
        <w:rPr>
          <w:rFonts w:cstheme="minorHAnsi"/>
          <w:color w:val="000000" w:themeColor="text1"/>
        </w:rPr>
        <w:t>indistinguishable</w:t>
      </w:r>
      <w:r w:rsidR="00D405FA">
        <w:rPr>
          <w:rFonts w:cstheme="minorHAnsi"/>
          <w:color w:val="000000" w:themeColor="text1"/>
        </w:rPr>
        <w:t>.</w:t>
      </w:r>
      <w:r w:rsidR="00605D1B">
        <w:rPr>
          <w:rFonts w:cstheme="minorHAnsi"/>
          <w:color w:val="000000" w:themeColor="text1"/>
        </w:rPr>
        <w:t xml:space="preserve"> In spite of this longstanding acknowledgement</w:t>
      </w:r>
      <w:r w:rsidR="00D405FA">
        <w:rPr>
          <w:rFonts w:cstheme="minorHAnsi"/>
          <w:color w:val="000000" w:themeColor="text1"/>
        </w:rPr>
        <w:t xml:space="preserve">, not a single </w:t>
      </w:r>
      <w:r w:rsidR="00BE256C">
        <w:rPr>
          <w:rFonts w:cstheme="minorHAnsi"/>
          <w:color w:val="000000" w:themeColor="text1"/>
        </w:rPr>
        <w:t xml:space="preserve">herbarium </w:t>
      </w:r>
      <w:r w:rsidR="00D405FA">
        <w:rPr>
          <w:rFonts w:cstheme="minorHAnsi"/>
          <w:color w:val="000000" w:themeColor="text1"/>
        </w:rPr>
        <w:t xml:space="preserve">specimen </w:t>
      </w:r>
      <w:r w:rsidR="00BE256C">
        <w:rPr>
          <w:rFonts w:cstheme="minorHAnsi"/>
          <w:color w:val="000000" w:themeColor="text1"/>
        </w:rPr>
        <w:t xml:space="preserve">that we </w:t>
      </w:r>
      <w:r w:rsidR="00D405FA">
        <w:rPr>
          <w:rFonts w:cstheme="minorHAnsi"/>
          <w:color w:val="000000" w:themeColor="text1"/>
        </w:rPr>
        <w:t>examined from central Idaho was directly</w:t>
      </w:r>
      <w:r w:rsidR="00605D1B">
        <w:rPr>
          <w:rFonts w:cstheme="minorHAnsi"/>
          <w:color w:val="000000" w:themeColor="text1"/>
        </w:rPr>
        <w:t xml:space="preserve"> identified</w:t>
      </w:r>
      <w:r w:rsidR="00D405FA">
        <w:rPr>
          <w:rFonts w:cstheme="minorHAnsi"/>
          <w:color w:val="000000" w:themeColor="text1"/>
        </w:rPr>
        <w:t xml:space="preserve"> as a hybrid. Rather, taxonomists appear generally reluctant to make such a claim, </w:t>
      </w:r>
      <w:r w:rsidR="00A874B8">
        <w:rPr>
          <w:rFonts w:cstheme="minorHAnsi"/>
          <w:color w:val="000000" w:themeColor="text1"/>
        </w:rPr>
        <w:t xml:space="preserve">despite the most recent taxonomic treatment confirming that </w:t>
      </w:r>
      <w:r w:rsidR="00A874B8" w:rsidRPr="00A874B8">
        <w:rPr>
          <w:rFonts w:cstheme="minorHAnsi"/>
          <w:color w:val="000000" w:themeColor="text1"/>
        </w:rPr>
        <w:t>“</w:t>
      </w:r>
      <w:r w:rsidR="00A874B8" w:rsidRPr="009F7806">
        <w:rPr>
          <w:rFonts w:cstheme="minorHAnsi"/>
          <w:i/>
          <w:color w:val="000000" w:themeColor="text1"/>
        </w:rPr>
        <w:t>Aquilegia flavescens</w:t>
      </w:r>
      <w:r w:rsidR="00A874B8" w:rsidRPr="00A874B8">
        <w:rPr>
          <w:rFonts w:cstheme="minorHAnsi"/>
          <w:color w:val="000000" w:themeColor="text1"/>
        </w:rPr>
        <w:t xml:space="preserve"> sometimes forms hybrid swarms with </w:t>
      </w:r>
      <w:r w:rsidR="00A874B8" w:rsidRPr="009F7806">
        <w:rPr>
          <w:rFonts w:cstheme="minorHAnsi"/>
          <w:i/>
          <w:color w:val="000000" w:themeColor="text1"/>
        </w:rPr>
        <w:t>A. formosa</w:t>
      </w:r>
      <w:r w:rsidR="00A874B8" w:rsidRPr="00A874B8">
        <w:rPr>
          <w:rFonts w:cstheme="minorHAnsi"/>
          <w:color w:val="000000" w:themeColor="text1"/>
        </w:rPr>
        <w:t xml:space="preserve"> var. </w:t>
      </w:r>
      <w:r w:rsidR="00A874B8" w:rsidRPr="009F7806">
        <w:rPr>
          <w:rFonts w:cstheme="minorHAnsi"/>
          <w:i/>
          <w:color w:val="000000" w:themeColor="text1"/>
        </w:rPr>
        <w:t>formosa</w:t>
      </w:r>
      <w:r w:rsidR="00A874B8" w:rsidRPr="00A874B8">
        <w:rPr>
          <w:rFonts w:cstheme="minorHAnsi"/>
          <w:color w:val="000000" w:themeColor="text1"/>
        </w:rPr>
        <w:t>, which grows at lower eleva</w:t>
      </w:r>
      <w:r w:rsidR="00B35D41">
        <w:rPr>
          <w:rFonts w:cstheme="minorHAnsi"/>
          <w:color w:val="000000" w:themeColor="text1"/>
        </w:rPr>
        <w:t>tions through much of its range</w:t>
      </w:r>
      <w:r w:rsidR="00A874B8">
        <w:rPr>
          <w:rFonts w:cstheme="minorHAnsi"/>
          <w:color w:val="000000" w:themeColor="text1"/>
        </w:rPr>
        <w:t>”</w:t>
      </w:r>
      <w:r w:rsidR="00B35D41">
        <w:rPr>
          <w:rFonts w:cstheme="minorHAnsi"/>
          <w:color w:val="000000" w:themeColor="text1"/>
        </w:rPr>
        <w:t xml:space="preserve"> (</w:t>
      </w:r>
      <w:proofErr w:type="spellStart"/>
      <w:r w:rsidR="00B35D41">
        <w:rPr>
          <w:rFonts w:cstheme="minorHAnsi"/>
          <w:color w:val="000000" w:themeColor="text1"/>
        </w:rPr>
        <w:t>Whittemore</w:t>
      </w:r>
      <w:proofErr w:type="spellEnd"/>
      <w:r w:rsidR="00B35D41">
        <w:rPr>
          <w:rFonts w:cstheme="minorHAnsi"/>
          <w:color w:val="000000" w:themeColor="text1"/>
        </w:rPr>
        <w:t xml:space="preserve"> 1997).</w:t>
      </w:r>
      <w:r w:rsidR="00A874B8" w:rsidRPr="00A874B8">
        <w:rPr>
          <w:rFonts w:cstheme="minorHAnsi"/>
          <w:color w:val="000000" w:themeColor="text1"/>
        </w:rPr>
        <w:t xml:space="preserve"> </w:t>
      </w:r>
      <w:r w:rsidR="00A874B8">
        <w:rPr>
          <w:rFonts w:cstheme="minorHAnsi"/>
          <w:color w:val="000000" w:themeColor="text1"/>
        </w:rPr>
        <w:t>Instead</w:t>
      </w:r>
      <w:r w:rsidR="00B35D41">
        <w:rPr>
          <w:rFonts w:cstheme="minorHAnsi"/>
          <w:color w:val="000000" w:themeColor="text1"/>
        </w:rPr>
        <w:t>,</w:t>
      </w:r>
      <w:r w:rsidR="00A874B8">
        <w:rPr>
          <w:rFonts w:cstheme="minorHAnsi"/>
          <w:color w:val="000000" w:themeColor="text1"/>
        </w:rPr>
        <w:t xml:space="preserve"> the</w:t>
      </w:r>
      <w:r w:rsidR="00B35D41">
        <w:rPr>
          <w:rFonts w:cstheme="minorHAnsi"/>
          <w:color w:val="000000" w:themeColor="text1"/>
        </w:rPr>
        <w:t xml:space="preserve"> reluctance of </w:t>
      </w:r>
      <w:r w:rsidR="00B35D41">
        <w:rPr>
          <w:rFonts w:cstheme="minorHAnsi"/>
          <w:color w:val="000000" w:themeColor="text1"/>
        </w:rPr>
        <w:lastRenderedPageBreak/>
        <w:t xml:space="preserve">taxonomists to determine herbarium material as hybrid may be </w:t>
      </w:r>
      <w:r w:rsidR="00D405FA">
        <w:rPr>
          <w:rFonts w:cstheme="minorHAnsi"/>
          <w:color w:val="000000" w:themeColor="text1"/>
        </w:rPr>
        <w:t xml:space="preserve">influenced by the assessment of </w:t>
      </w:r>
      <w:proofErr w:type="spellStart"/>
      <w:r w:rsidR="00D405FA">
        <w:rPr>
          <w:rFonts w:cstheme="minorHAnsi"/>
          <w:color w:val="000000" w:themeColor="text1"/>
        </w:rPr>
        <w:t>Whittemore</w:t>
      </w:r>
      <w:proofErr w:type="spellEnd"/>
      <w:r w:rsidR="00D405FA">
        <w:rPr>
          <w:rFonts w:cstheme="minorHAnsi"/>
          <w:color w:val="000000" w:themeColor="text1"/>
        </w:rPr>
        <w:t xml:space="preserve"> (1997) that the specimens collected by MacBride and Payson </w:t>
      </w:r>
      <w:r w:rsidR="000B67D1">
        <w:rPr>
          <w:rFonts w:cstheme="minorHAnsi"/>
          <w:color w:val="000000" w:themeColor="text1"/>
        </w:rPr>
        <w:t>from this region</w:t>
      </w:r>
      <w:r w:rsidR="00B35D41">
        <w:rPr>
          <w:rFonts w:cstheme="minorHAnsi"/>
          <w:color w:val="000000" w:themeColor="text1"/>
        </w:rPr>
        <w:t xml:space="preserve"> as hybrid, and named </w:t>
      </w:r>
      <w:r w:rsidR="00B35D41" w:rsidRPr="009F7806">
        <w:rPr>
          <w:rFonts w:cstheme="minorHAnsi"/>
          <w:i/>
          <w:color w:val="000000" w:themeColor="text1"/>
        </w:rPr>
        <w:t>A. flavescens</w:t>
      </w:r>
      <w:r w:rsidR="00B35D41">
        <w:rPr>
          <w:rFonts w:cstheme="minorHAnsi"/>
          <w:color w:val="000000" w:themeColor="text1"/>
        </w:rPr>
        <w:t xml:space="preserve"> var. </w:t>
      </w:r>
      <w:r w:rsidR="00B35D41" w:rsidRPr="009F7806">
        <w:rPr>
          <w:rFonts w:cstheme="minorHAnsi"/>
          <w:i/>
          <w:color w:val="000000" w:themeColor="text1"/>
        </w:rPr>
        <w:t>miniana</w:t>
      </w:r>
      <w:r w:rsidR="00B35D41">
        <w:rPr>
          <w:rFonts w:cstheme="minorHAnsi"/>
          <w:color w:val="000000" w:themeColor="text1"/>
        </w:rPr>
        <w:t xml:space="preserve">, </w:t>
      </w:r>
      <w:r w:rsidR="00D405FA">
        <w:rPr>
          <w:rFonts w:cstheme="minorHAnsi"/>
          <w:color w:val="000000" w:themeColor="text1"/>
        </w:rPr>
        <w:t xml:space="preserve">simply </w:t>
      </w:r>
      <w:r w:rsidR="00605D1B">
        <w:rPr>
          <w:rFonts w:cstheme="minorHAnsi"/>
          <w:color w:val="000000" w:themeColor="text1"/>
        </w:rPr>
        <w:t xml:space="preserve">represent </w:t>
      </w:r>
      <w:r w:rsidR="00D405FA">
        <w:rPr>
          <w:rFonts w:cstheme="minorHAnsi"/>
          <w:color w:val="000000" w:themeColor="text1"/>
        </w:rPr>
        <w:t xml:space="preserve">a pink-flowered variant of “pure” </w:t>
      </w:r>
      <w:r w:rsidR="00D405FA">
        <w:rPr>
          <w:rFonts w:cstheme="minorHAnsi"/>
          <w:i/>
          <w:color w:val="000000" w:themeColor="text1"/>
        </w:rPr>
        <w:t xml:space="preserve">A. flavescens, </w:t>
      </w:r>
      <w:r w:rsidR="000B67D1">
        <w:rPr>
          <w:rFonts w:cstheme="minorHAnsi"/>
          <w:color w:val="000000" w:themeColor="text1"/>
        </w:rPr>
        <w:t xml:space="preserve">rather than being of hybrid origin. </w:t>
      </w:r>
    </w:p>
    <w:p w14:paraId="76FCDF73" w14:textId="6B02C02D" w:rsidR="00605D1B" w:rsidRDefault="00605D1B" w:rsidP="00D405FA">
      <w:pPr>
        <w:spacing w:line="360" w:lineRule="auto"/>
        <w:rPr>
          <w:rFonts w:cstheme="minorHAnsi"/>
          <w:color w:val="000000" w:themeColor="text1"/>
        </w:rPr>
      </w:pPr>
      <w:r>
        <w:rPr>
          <w:rFonts w:cstheme="minorHAnsi"/>
          <w:color w:val="000000" w:themeColor="text1"/>
        </w:rPr>
        <w:tab/>
        <w:t xml:space="preserve">A second major zone of introgression occurs in the Wenatchee Mountains of central Washington, a region known to host many endemic and disjunct plant species. In this region </w:t>
      </w:r>
      <w:r>
        <w:rPr>
          <w:rFonts w:cstheme="minorHAnsi"/>
          <w:i/>
          <w:color w:val="000000" w:themeColor="text1"/>
        </w:rPr>
        <w:t xml:space="preserve">A. flavescens </w:t>
      </w:r>
      <w:r w:rsidR="005D7F46">
        <w:rPr>
          <w:rFonts w:cstheme="minorHAnsi"/>
          <w:color w:val="000000" w:themeColor="text1"/>
        </w:rPr>
        <w:t xml:space="preserve">occurs </w:t>
      </w:r>
      <w:r>
        <w:rPr>
          <w:rFonts w:cstheme="minorHAnsi"/>
          <w:color w:val="000000" w:themeColor="text1"/>
        </w:rPr>
        <w:t xml:space="preserve">disjunct from the main body of its distribution, separated to the east by the desert environment of eastern Washington. </w:t>
      </w:r>
      <w:r w:rsidR="005D7F46">
        <w:rPr>
          <w:rFonts w:cstheme="minorHAnsi"/>
          <w:color w:val="000000" w:themeColor="text1"/>
        </w:rPr>
        <w:t>Thus isolated</w:t>
      </w:r>
      <w:r w:rsidR="00EE5B5E">
        <w:rPr>
          <w:rFonts w:cstheme="minorHAnsi"/>
          <w:color w:val="000000" w:themeColor="text1"/>
        </w:rPr>
        <w:t>,</w:t>
      </w:r>
      <w:r w:rsidR="005D7F46">
        <w:rPr>
          <w:rFonts w:cstheme="minorHAnsi"/>
          <w:color w:val="000000" w:themeColor="text1"/>
        </w:rPr>
        <w:t xml:space="preserve"> and in close proximity to the coastal distribution of </w:t>
      </w:r>
      <w:r w:rsidR="005D7F46">
        <w:rPr>
          <w:rFonts w:cstheme="minorHAnsi"/>
          <w:i/>
          <w:color w:val="000000" w:themeColor="text1"/>
        </w:rPr>
        <w:t xml:space="preserve">A. formosa, </w:t>
      </w:r>
      <w:r w:rsidR="005D7F46">
        <w:rPr>
          <w:rFonts w:cstheme="minorHAnsi"/>
          <w:color w:val="000000" w:themeColor="text1"/>
        </w:rPr>
        <w:t xml:space="preserve">the </w:t>
      </w:r>
      <w:r w:rsidR="00FA7FEC" w:rsidRPr="009F7806">
        <w:rPr>
          <w:rFonts w:cstheme="minorHAnsi"/>
          <w:i/>
          <w:color w:val="000000" w:themeColor="text1"/>
        </w:rPr>
        <w:t>A. flavescens</w:t>
      </w:r>
      <w:r w:rsidR="00FA7FEC">
        <w:rPr>
          <w:rFonts w:cstheme="minorHAnsi"/>
          <w:color w:val="000000" w:themeColor="text1"/>
        </w:rPr>
        <w:t xml:space="preserve"> </w:t>
      </w:r>
      <w:r w:rsidR="005D7F46">
        <w:rPr>
          <w:rFonts w:cstheme="minorHAnsi"/>
          <w:color w:val="000000" w:themeColor="text1"/>
        </w:rPr>
        <w:t xml:space="preserve">plants in this region evidently have been </w:t>
      </w:r>
      <w:r w:rsidR="00FA7FEC">
        <w:rPr>
          <w:rFonts w:cstheme="minorHAnsi"/>
          <w:color w:val="000000" w:themeColor="text1"/>
        </w:rPr>
        <w:t xml:space="preserve">subject </w:t>
      </w:r>
      <w:r w:rsidR="005D7F46">
        <w:rPr>
          <w:rFonts w:cstheme="minorHAnsi"/>
          <w:color w:val="000000" w:themeColor="text1"/>
        </w:rPr>
        <w:t xml:space="preserve">to considerable introgression from the </w:t>
      </w:r>
      <w:r w:rsidR="00E375A0">
        <w:rPr>
          <w:rFonts w:cstheme="minorHAnsi"/>
          <w:color w:val="000000" w:themeColor="text1"/>
        </w:rPr>
        <w:t xml:space="preserve">lowland </w:t>
      </w:r>
      <w:r w:rsidR="005D7F46">
        <w:rPr>
          <w:rFonts w:cstheme="minorHAnsi"/>
          <w:color w:val="000000" w:themeColor="text1"/>
        </w:rPr>
        <w:t>species</w:t>
      </w:r>
      <w:r w:rsidR="00E375A0">
        <w:rPr>
          <w:rFonts w:cstheme="minorHAnsi"/>
          <w:color w:val="000000" w:themeColor="text1"/>
        </w:rPr>
        <w:t>.</w:t>
      </w:r>
      <w:r w:rsidR="005D7F46">
        <w:rPr>
          <w:rFonts w:cstheme="minorHAnsi"/>
          <w:color w:val="000000" w:themeColor="text1"/>
        </w:rPr>
        <w:t xml:space="preserve">  These plants are often characterized by pink-tinged sepals, which in conjunction with the prevalence of intermediate floral morphology, strongly implicates a history of hybridization. </w:t>
      </w:r>
    </w:p>
    <w:p w14:paraId="3EF9078A" w14:textId="36A672AB" w:rsidR="009E617B" w:rsidRDefault="005D7F46" w:rsidP="00D405FA">
      <w:pPr>
        <w:spacing w:line="360" w:lineRule="auto"/>
        <w:rPr>
          <w:rFonts w:cstheme="minorHAnsi"/>
          <w:color w:val="000000" w:themeColor="text1"/>
        </w:rPr>
      </w:pPr>
      <w:r>
        <w:rPr>
          <w:rFonts w:cstheme="minorHAnsi"/>
          <w:color w:val="000000" w:themeColor="text1"/>
        </w:rPr>
        <w:tab/>
        <w:t xml:space="preserve">A third zone of introgression occurs where the two species come into contact in the Columbia Mountains and Rocky Mountains of southeastern British Columbia. </w:t>
      </w:r>
      <w:r w:rsidR="00700AA7">
        <w:rPr>
          <w:rFonts w:cstheme="minorHAnsi"/>
          <w:color w:val="000000" w:themeColor="text1"/>
        </w:rPr>
        <w:t xml:space="preserve">Here, the two species </w:t>
      </w:r>
      <w:r w:rsidR="00ED1101">
        <w:rPr>
          <w:rFonts w:cstheme="minorHAnsi"/>
          <w:color w:val="000000" w:themeColor="text1"/>
        </w:rPr>
        <w:t>can be found</w:t>
      </w:r>
      <w:r w:rsidR="00700AA7">
        <w:rPr>
          <w:rFonts w:cstheme="minorHAnsi"/>
          <w:color w:val="000000" w:themeColor="text1"/>
        </w:rPr>
        <w:t xml:space="preserve"> in close proximity, and all manner of intermediate-looking plants have been observed in such areas (Jamie </w:t>
      </w:r>
      <w:proofErr w:type="spellStart"/>
      <w:r w:rsidR="00700AA7">
        <w:rPr>
          <w:rFonts w:cstheme="minorHAnsi"/>
          <w:color w:val="000000" w:themeColor="text1"/>
        </w:rPr>
        <w:t>Fenneman</w:t>
      </w:r>
      <w:proofErr w:type="spellEnd"/>
      <w:r w:rsidR="00700AA7">
        <w:rPr>
          <w:rFonts w:cstheme="minorHAnsi"/>
          <w:color w:val="000000" w:themeColor="text1"/>
        </w:rPr>
        <w:t xml:space="preserve">, personal communication). While collections of </w:t>
      </w:r>
      <w:r w:rsidR="00700AA7">
        <w:rPr>
          <w:rFonts w:cstheme="minorHAnsi"/>
          <w:i/>
          <w:color w:val="000000" w:themeColor="text1"/>
        </w:rPr>
        <w:t xml:space="preserve">Aquilegia </w:t>
      </w:r>
      <w:r w:rsidR="00700AA7">
        <w:rPr>
          <w:rFonts w:cstheme="minorHAnsi"/>
          <w:color w:val="000000" w:themeColor="text1"/>
        </w:rPr>
        <w:t xml:space="preserve">from this area are notably less extensive, a number of intermediate morphologies </w:t>
      </w:r>
      <w:r w:rsidR="00ED1101">
        <w:rPr>
          <w:rFonts w:cstheme="minorHAnsi"/>
          <w:color w:val="000000" w:themeColor="text1"/>
        </w:rPr>
        <w:t xml:space="preserve">are represented among them </w:t>
      </w:r>
      <w:r w:rsidR="00700AA7">
        <w:rPr>
          <w:rFonts w:cstheme="minorHAnsi"/>
          <w:color w:val="000000" w:themeColor="text1"/>
        </w:rPr>
        <w:t xml:space="preserve">(Fig. 1). </w:t>
      </w:r>
    </w:p>
    <w:p w14:paraId="2A89D3A1" w14:textId="038221F0" w:rsidR="00A05412" w:rsidRPr="00A05412" w:rsidRDefault="00A05412" w:rsidP="00A05412">
      <w:pPr>
        <w:spacing w:line="360" w:lineRule="auto"/>
        <w:ind w:firstLine="720"/>
        <w:rPr>
          <w:rFonts w:cstheme="minorHAnsi"/>
          <w:color w:val="FF0000"/>
        </w:rPr>
      </w:pPr>
      <w:r>
        <w:rPr>
          <w:rFonts w:cstheme="minorHAnsi"/>
          <w:b/>
          <w:i/>
          <w:color w:val="000000" w:themeColor="text1"/>
        </w:rPr>
        <w:t>Spatial</w:t>
      </w:r>
      <w:r w:rsidRPr="00B61723">
        <w:rPr>
          <w:rFonts w:cstheme="minorHAnsi"/>
          <w:b/>
          <w:i/>
          <w:color w:val="000000" w:themeColor="text1"/>
        </w:rPr>
        <w:t xml:space="preserve"> proximity predicts morphological similarity</w:t>
      </w:r>
      <w:r>
        <w:rPr>
          <w:rFonts w:cstheme="minorHAnsi"/>
          <w:b/>
          <w:color w:val="000000" w:themeColor="text1"/>
        </w:rPr>
        <w:t xml:space="preserve"> – </w:t>
      </w:r>
      <w:r w:rsidR="00CA11BE" w:rsidRPr="009F7806">
        <w:rPr>
          <w:rFonts w:cstheme="minorHAnsi"/>
          <w:color w:val="000000" w:themeColor="text1"/>
        </w:rPr>
        <w:t xml:space="preserve">The geospatial morphology </w:t>
      </w:r>
      <w:r w:rsidR="00B018F5" w:rsidRPr="009F7806">
        <w:rPr>
          <w:rFonts w:cstheme="minorHAnsi"/>
          <w:color w:val="000000" w:themeColor="text1"/>
        </w:rPr>
        <w:t>diagram (GMD) shows clear regression patterns</w:t>
      </w:r>
      <w:r w:rsidR="00B018F5">
        <w:rPr>
          <w:rFonts w:cstheme="minorHAnsi"/>
          <w:color w:val="000000" w:themeColor="text1"/>
        </w:rPr>
        <w:t xml:space="preserve"> (Fig. 2)</w:t>
      </w:r>
      <w:r w:rsidR="00B018F5" w:rsidRPr="009F7806">
        <w:rPr>
          <w:rFonts w:cstheme="minorHAnsi"/>
          <w:color w:val="000000" w:themeColor="text1"/>
        </w:rPr>
        <w:t>.</w:t>
      </w:r>
      <w:r w:rsidR="00B018F5">
        <w:rPr>
          <w:rFonts w:cstheme="minorHAnsi"/>
          <w:b/>
          <w:color w:val="000000" w:themeColor="text1"/>
        </w:rPr>
        <w:t xml:space="preserve"> </w:t>
      </w:r>
      <w:r>
        <w:rPr>
          <w:rFonts w:cstheme="minorHAnsi"/>
          <w:color w:val="000000" w:themeColor="text1"/>
        </w:rPr>
        <w:t xml:space="preserve">While the hybrid index shown in Fig. 1 collapses variation at the phenotypic extremes of each species, our regression analysis, which uses a </w:t>
      </w:r>
      <w:r w:rsidR="0091337B">
        <w:rPr>
          <w:rFonts w:cstheme="minorHAnsi"/>
          <w:color w:val="000000" w:themeColor="text1"/>
        </w:rPr>
        <w:t>morphology index that</w:t>
      </w:r>
      <w:r>
        <w:rPr>
          <w:rFonts w:cstheme="minorHAnsi"/>
          <w:color w:val="000000" w:themeColor="text1"/>
        </w:rPr>
        <w:t xml:space="preserve"> preserves this variation, shows that spatial proximity to a record the other species can be used to predict the extent of phenotypic discrimination</w:t>
      </w:r>
      <w:r w:rsidR="000E5624">
        <w:rPr>
          <w:rFonts w:cstheme="minorHAnsi"/>
          <w:color w:val="000000" w:themeColor="text1"/>
        </w:rPr>
        <w:t xml:space="preserve"> (Fig. 2)</w:t>
      </w:r>
      <w:r>
        <w:rPr>
          <w:rFonts w:cstheme="minorHAnsi"/>
          <w:color w:val="000000" w:themeColor="text1"/>
        </w:rPr>
        <w:t xml:space="preserve">. Notably, the apparent linear trend within each species suggests that this effect is not purely driven by strongly intermediate early-generation hybrids which occur in close contact zones, but that the introgressive effects of hybridization permeate within each species beyond areas of immediate proximity, likely through continued backcrossing. </w:t>
      </w:r>
    </w:p>
    <w:p w14:paraId="64FB5690" w14:textId="00BFB79D" w:rsidR="009E617B" w:rsidRDefault="00700AA7" w:rsidP="009E617B">
      <w:pPr>
        <w:spacing w:line="360" w:lineRule="auto"/>
        <w:ind w:firstLine="720"/>
      </w:pPr>
      <w:r>
        <w:rPr>
          <w:rFonts w:cstheme="minorHAnsi"/>
          <w:b/>
          <w:i/>
          <w:color w:val="000000" w:themeColor="text1"/>
        </w:rPr>
        <w:t>Introgressed natural populations</w:t>
      </w:r>
      <w:r w:rsidR="009E617B">
        <w:rPr>
          <w:rFonts w:cstheme="minorHAnsi"/>
          <w:i/>
          <w:color w:val="000000" w:themeColor="text1"/>
        </w:rPr>
        <w:t xml:space="preserve"> –</w:t>
      </w:r>
      <w:r w:rsidR="009E617B">
        <w:rPr>
          <w:b/>
          <w:i/>
        </w:rPr>
        <w:t xml:space="preserve"> </w:t>
      </w:r>
      <w:r>
        <w:rPr>
          <w:i/>
        </w:rPr>
        <w:t>Cheops Mountain</w:t>
      </w:r>
      <w:r w:rsidR="006B0002">
        <w:rPr>
          <w:i/>
        </w:rPr>
        <w:t>, British Columbia</w:t>
      </w:r>
      <w:r>
        <w:rPr>
          <w:i/>
        </w:rPr>
        <w:t xml:space="preserve"> –</w:t>
      </w:r>
      <w:r w:rsidR="009E617B">
        <w:t xml:space="preserve">The </w:t>
      </w:r>
      <w:r w:rsidR="009E617B">
        <w:rPr>
          <w:i/>
        </w:rPr>
        <w:t>Aquilegia</w:t>
      </w:r>
      <w:r w:rsidR="009E617B">
        <w:t xml:space="preserve"> at this site</w:t>
      </w:r>
      <w:r w:rsidR="009E617B">
        <w:rPr>
          <w:i/>
        </w:rPr>
        <w:t xml:space="preserve"> </w:t>
      </w:r>
      <w:r w:rsidR="009E617B">
        <w:t xml:space="preserve">are distributed along the western edge of a waterfall in between 1200 m and 1350 m </w:t>
      </w:r>
      <w:r w:rsidR="009E617B">
        <w:lastRenderedPageBreak/>
        <w:t xml:space="preserve">in elevation. No </w:t>
      </w:r>
      <w:r w:rsidR="009E617B">
        <w:rPr>
          <w:i/>
        </w:rPr>
        <w:t xml:space="preserve">Aquilegia </w:t>
      </w:r>
      <w:r w:rsidR="009E617B">
        <w:t xml:space="preserve">plants were observed outside this altitudinal range, and above 1400 m the slope becomes too steep to ascend. Within this region, the plants occur within one main cluster at 1200 m and in smaller subsidiary clusters along the upstream bank of the waterfall. </w:t>
      </w:r>
      <w:r w:rsidR="0059132D">
        <w:t>Our site survey estimated the population size at c. 900 individuals</w:t>
      </w:r>
      <w:r w:rsidR="00B018F5">
        <w:t>.</w:t>
      </w:r>
    </w:p>
    <w:p w14:paraId="15072F74" w14:textId="7F21BD38" w:rsidR="00C15C89" w:rsidRPr="00C15C89" w:rsidRDefault="00C15C89" w:rsidP="009E617B">
      <w:pPr>
        <w:spacing w:line="360" w:lineRule="auto"/>
        <w:ind w:firstLine="720"/>
      </w:pPr>
      <w:r>
        <w:t xml:space="preserve">The discriminant scores of individuals within this population confirm greater affinity to </w:t>
      </w:r>
      <w:r>
        <w:rPr>
          <w:i/>
        </w:rPr>
        <w:t xml:space="preserve">A. flavescens, </w:t>
      </w:r>
      <w:r>
        <w:t xml:space="preserve">but with noticeable variation in the direction of </w:t>
      </w:r>
      <w:r>
        <w:rPr>
          <w:i/>
        </w:rPr>
        <w:t xml:space="preserve">A. formosa. </w:t>
      </w:r>
      <w:r w:rsidR="00B57415">
        <w:t>In comparison with the “pure</w:t>
      </w:r>
      <w:r>
        <w:t xml:space="preserve">” </w:t>
      </w:r>
      <w:r>
        <w:rPr>
          <w:i/>
        </w:rPr>
        <w:t xml:space="preserve">Aquilegia flavescens </w:t>
      </w:r>
      <w:r>
        <w:t xml:space="preserve">population at Mt. Kobau, the discriminant scores are more highly variable and intermediate, implicating introgression from </w:t>
      </w:r>
      <w:r>
        <w:rPr>
          <w:i/>
        </w:rPr>
        <w:t xml:space="preserve">A. formosa. </w:t>
      </w:r>
    </w:p>
    <w:p w14:paraId="5F89D4B6" w14:textId="40FB7C02" w:rsidR="005A7C5B" w:rsidRPr="00A004E2" w:rsidRDefault="005A7C5B" w:rsidP="005A7C5B">
      <w:pPr>
        <w:spacing w:line="360" w:lineRule="auto"/>
        <w:ind w:firstLine="720"/>
      </w:pPr>
      <w:r>
        <w:t xml:space="preserve">Colour values of the Cheops Mountain population and other </w:t>
      </w:r>
      <w:r>
        <w:rPr>
          <w:i/>
        </w:rPr>
        <w:t xml:space="preserve">Aquilegia </w:t>
      </w:r>
      <w:r>
        <w:t xml:space="preserve">populations of the two focal species are shown in Figure 3. Compared to “pure” </w:t>
      </w:r>
      <w:r>
        <w:rPr>
          <w:i/>
        </w:rPr>
        <w:t>Aquilegia flavescens</w:t>
      </w:r>
      <w:r>
        <w:t xml:space="preserve"> represented by Mt. Kobau, we found elevated values of red reflectance in the sepals of the Cheops Mountain population, which was observed visually during the sampling procedure. Notably, some individuals within the population had </w:t>
      </w:r>
      <w:r w:rsidR="00C15C89">
        <w:t xml:space="preserve">completely </w:t>
      </w:r>
      <w:r>
        <w:t>pink or nearly red sepals, indicated by higher values on the y-axis</w:t>
      </w:r>
      <w:r w:rsidR="009F7806">
        <w:t xml:space="preserve"> in Figure 3</w:t>
      </w:r>
      <w:r>
        <w:t xml:space="preserve">. While we observed a similar phenotype in one individual in the Mt. Kobau population, the frequency of pink </w:t>
      </w:r>
      <w:proofErr w:type="spellStart"/>
      <w:r>
        <w:t>coloured</w:t>
      </w:r>
      <w:proofErr w:type="spellEnd"/>
      <w:r>
        <w:t xml:space="preserve">-morphs appears much higher in the Cheops Mountain population, and the intensity </w:t>
      </w:r>
      <w:r w:rsidR="00C15C89">
        <w:t>of red reflectance</w:t>
      </w:r>
      <w:r>
        <w:t xml:space="preserve"> </w:t>
      </w:r>
      <w:r w:rsidR="00C15C89">
        <w:t xml:space="preserve">also </w:t>
      </w:r>
      <w:r>
        <w:t xml:space="preserve">exceeds that seen at Mt. Kobau. The </w:t>
      </w:r>
      <w:proofErr w:type="spellStart"/>
      <w:r>
        <w:t>colour</w:t>
      </w:r>
      <w:proofErr w:type="spellEnd"/>
      <w:r>
        <w:t xml:space="preserve"> values of pink-flowered individuals at Cheops Mountain are consistent with the range of </w:t>
      </w:r>
      <w:proofErr w:type="spellStart"/>
      <w:r>
        <w:t>colour</w:t>
      </w:r>
      <w:proofErr w:type="spellEnd"/>
      <w:r>
        <w:t xml:space="preserve"> variation present in hybrids (Porcupine Ridge), even falling within or close to what is typical of “pure” </w:t>
      </w:r>
      <w:r>
        <w:rPr>
          <w:i/>
        </w:rPr>
        <w:t xml:space="preserve">A. formosa </w:t>
      </w:r>
      <w:r>
        <w:t xml:space="preserve">(e.g. Robert’s Lake). While attributing this pink </w:t>
      </w:r>
      <w:proofErr w:type="spellStart"/>
      <w:r>
        <w:t>colouration</w:t>
      </w:r>
      <w:proofErr w:type="spellEnd"/>
      <w:r>
        <w:t xml:space="preserve"> to hybridity has been treated with caution (</w:t>
      </w:r>
      <w:proofErr w:type="spellStart"/>
      <w:r>
        <w:t>Whittemore</w:t>
      </w:r>
      <w:proofErr w:type="spellEnd"/>
      <w:r>
        <w:t xml:space="preserve">, 1997), the morphological intermediacy of this population, and its geographic location – within the range of </w:t>
      </w:r>
      <w:r>
        <w:rPr>
          <w:i/>
        </w:rPr>
        <w:t>A. formosa</w:t>
      </w:r>
      <w:r w:rsidR="009F7806">
        <w:rPr>
          <w:i/>
        </w:rPr>
        <w:t xml:space="preserve"> </w:t>
      </w:r>
      <w:r>
        <w:rPr>
          <w:i/>
        </w:rPr>
        <w:t xml:space="preserve">– </w:t>
      </w:r>
      <w:r>
        <w:t xml:space="preserve">strongly suggests that it represents introgression from the </w:t>
      </w:r>
      <w:r w:rsidR="009F7806">
        <w:t>latter</w:t>
      </w:r>
      <w:r w:rsidR="009F7806">
        <w:t xml:space="preserve"> </w:t>
      </w:r>
      <w:r>
        <w:t>species.</w:t>
      </w:r>
      <w:r w:rsidR="006B394C">
        <w:t xml:space="preserve"> Indeed,</w:t>
      </w:r>
      <w:r w:rsidR="00780A6F">
        <w:t xml:space="preserve"> </w:t>
      </w:r>
      <w:r w:rsidR="00A004E2">
        <w:rPr>
          <w:i/>
        </w:rPr>
        <w:t xml:space="preserve">A. formosa </w:t>
      </w:r>
      <w:r w:rsidR="006B394C">
        <w:t xml:space="preserve">has been </w:t>
      </w:r>
      <w:r w:rsidR="00460E78">
        <w:t>found in a</w:t>
      </w:r>
      <w:r w:rsidR="00A004E2">
        <w:t xml:space="preserve"> valley on the other side of Cheops Mountain (Jamie </w:t>
      </w:r>
      <w:proofErr w:type="spellStart"/>
      <w:r w:rsidR="00A004E2">
        <w:t>Fenneman</w:t>
      </w:r>
      <w:proofErr w:type="spellEnd"/>
      <w:r w:rsidR="00A004E2">
        <w:t>, personal communication).</w:t>
      </w:r>
    </w:p>
    <w:p w14:paraId="73CE3F37" w14:textId="504EC68E" w:rsidR="007740BC" w:rsidRPr="00D32233" w:rsidRDefault="007740BC" w:rsidP="007740BC">
      <w:pPr>
        <w:spacing w:line="360" w:lineRule="auto"/>
        <w:ind w:firstLine="720"/>
      </w:pPr>
      <w:r>
        <w:rPr>
          <w:i/>
        </w:rPr>
        <w:t>Mission Ridge</w:t>
      </w:r>
      <w:r w:rsidR="006B0002">
        <w:rPr>
          <w:i/>
        </w:rPr>
        <w:t>, Washington State</w:t>
      </w:r>
      <w:r>
        <w:rPr>
          <w:i/>
        </w:rPr>
        <w:t xml:space="preserve"> –</w:t>
      </w:r>
      <w:r w:rsidR="00173AFF">
        <w:t xml:space="preserve"> </w:t>
      </w:r>
      <w:r w:rsidR="00B04D1D">
        <w:t xml:space="preserve">This population occurs on a ski run bordered on the west by a service road, beyond which no </w:t>
      </w:r>
      <w:r w:rsidR="00B04D1D">
        <w:rPr>
          <w:i/>
        </w:rPr>
        <w:t xml:space="preserve">Aquilegia </w:t>
      </w:r>
      <w:r w:rsidR="00B04D1D">
        <w:t xml:space="preserve">were found to occur, and to the east by dense coniferous forest, in which </w:t>
      </w:r>
      <w:r w:rsidR="00B04D1D">
        <w:rPr>
          <w:i/>
        </w:rPr>
        <w:t xml:space="preserve">Aquilegia </w:t>
      </w:r>
      <w:r w:rsidR="00B04D1D">
        <w:t>does not grow</w:t>
      </w:r>
      <w:r w:rsidR="00B04D1D">
        <w:t xml:space="preserve">. </w:t>
      </w:r>
      <w:r>
        <w:t xml:space="preserve">After snowmelt, the ski run consists of scree with sparse herbaceous vegetation. </w:t>
      </w:r>
      <w:r w:rsidR="0059132D">
        <w:t>The population size is estimated at c. 100 – 150 individuals.</w:t>
      </w:r>
    </w:p>
    <w:p w14:paraId="27474F00" w14:textId="16BD6C59" w:rsidR="00C15C89" w:rsidRDefault="00C15C89" w:rsidP="00947130">
      <w:pPr>
        <w:spacing w:line="360" w:lineRule="auto"/>
        <w:ind w:firstLine="720"/>
      </w:pPr>
      <w:r>
        <w:rPr>
          <w:i/>
        </w:rPr>
        <w:lastRenderedPageBreak/>
        <w:t xml:space="preserve">Introgressed </w:t>
      </w:r>
      <w:r>
        <w:t xml:space="preserve">A. formosa </w:t>
      </w:r>
      <w:r>
        <w:rPr>
          <w:i/>
        </w:rPr>
        <w:t>populations</w:t>
      </w:r>
      <w:r w:rsidR="006B394C">
        <w:rPr>
          <w:i/>
        </w:rPr>
        <w:t xml:space="preserve"> in central British Columbia</w:t>
      </w:r>
      <w:r>
        <w:rPr>
          <w:i/>
        </w:rPr>
        <w:t xml:space="preserve"> – </w:t>
      </w:r>
      <w:r w:rsidR="003E61F9">
        <w:t>During the course of a previous study of a hybrid population in the Marble Range of BC</w:t>
      </w:r>
      <w:r w:rsidR="00F701D6">
        <w:t xml:space="preserve"> (indicated by diamond in Fig. 1)</w:t>
      </w:r>
      <w:r w:rsidR="003E61F9">
        <w:t xml:space="preserve">, we encountered nearby populations of </w:t>
      </w:r>
      <w:r w:rsidR="003E61F9">
        <w:rPr>
          <w:i/>
        </w:rPr>
        <w:t xml:space="preserve">A. formosa </w:t>
      </w:r>
      <w:r w:rsidR="003E61F9">
        <w:t xml:space="preserve">which appeared to vary phenotypically in the direction of </w:t>
      </w:r>
      <w:r w:rsidR="003E61F9">
        <w:rPr>
          <w:i/>
        </w:rPr>
        <w:t xml:space="preserve">A. flavescens. </w:t>
      </w:r>
      <w:r w:rsidR="003E61F9">
        <w:t>One of these was in a nearby valley to the</w:t>
      </w:r>
      <w:r w:rsidR="00B61723">
        <w:t xml:space="preserve"> focal hybrid population (</w:t>
      </w:r>
      <w:r w:rsidR="009F7806">
        <w:t xml:space="preserve">the </w:t>
      </w:r>
      <w:r w:rsidR="00B61723">
        <w:t>Adjacent Valley p</w:t>
      </w:r>
      <w:r w:rsidR="003E61F9">
        <w:t>opulation), and another was found along the Pavilion Clinton Highway, approximately 20 km away from the hybrid population. We obtained morphometric data from the former and color</w:t>
      </w:r>
      <w:r w:rsidR="005A45F4">
        <w:t>i</w:t>
      </w:r>
      <w:r w:rsidR="003E61F9">
        <w:t xml:space="preserve">metric data from the latter. The morphometrics of the Adjacent Valley population show a </w:t>
      </w:r>
      <w:r w:rsidR="00B61723">
        <w:t>clear</w:t>
      </w:r>
      <w:r w:rsidR="003E61F9">
        <w:t xml:space="preserve"> signal of variation in the direction of </w:t>
      </w:r>
      <w:r w:rsidR="003E61F9">
        <w:rPr>
          <w:i/>
        </w:rPr>
        <w:t>A. flavescens</w:t>
      </w:r>
      <w:r w:rsidR="003E61F9">
        <w:t xml:space="preserve">, but </w:t>
      </w:r>
      <w:r w:rsidR="00B61723">
        <w:t xml:space="preserve">with greater </w:t>
      </w:r>
      <w:r w:rsidR="003E61F9">
        <w:t xml:space="preserve">affinity to </w:t>
      </w:r>
      <w:r w:rsidR="003E61F9">
        <w:rPr>
          <w:i/>
        </w:rPr>
        <w:t xml:space="preserve">A. formosa </w:t>
      </w:r>
      <w:r w:rsidR="00B61723">
        <w:t>than plants</w:t>
      </w:r>
      <w:r w:rsidR="003E61F9">
        <w:t xml:space="preserve"> of the nearby hybrid population beneath Porcupine Ridge (Fig.</w:t>
      </w:r>
      <w:r w:rsidR="00B61723">
        <w:t xml:space="preserve"> 3</w:t>
      </w:r>
      <w:r w:rsidR="003E61F9">
        <w:t xml:space="preserve">). </w:t>
      </w:r>
      <w:r w:rsidR="00F701D6">
        <w:t xml:space="preserve">For reference, Manning Park, Clearwater and Roberts Lake are all considered “pure” populations of </w:t>
      </w:r>
      <w:r w:rsidR="00F701D6">
        <w:rPr>
          <w:i/>
        </w:rPr>
        <w:t xml:space="preserve">A. formosa </w:t>
      </w:r>
      <w:r w:rsidR="00B61723">
        <w:t>(Fig. 3</w:t>
      </w:r>
      <w:r w:rsidR="00F701D6">
        <w:t>)</w:t>
      </w:r>
      <w:r w:rsidR="00F701D6">
        <w:rPr>
          <w:i/>
        </w:rPr>
        <w:t xml:space="preserve">. </w:t>
      </w:r>
      <w:r w:rsidR="003E61F9">
        <w:t xml:space="preserve">Colour values of the population of </w:t>
      </w:r>
      <w:r w:rsidR="003E61F9">
        <w:rPr>
          <w:i/>
        </w:rPr>
        <w:t xml:space="preserve">A. formosa </w:t>
      </w:r>
      <w:r w:rsidR="003E61F9">
        <w:t xml:space="preserve">along the Pavilion Clinton Highway, which appeared </w:t>
      </w:r>
      <w:r w:rsidR="00F701D6">
        <w:t xml:space="preserve">visually </w:t>
      </w:r>
      <w:r w:rsidR="003E61F9">
        <w:t xml:space="preserve">to vary morphologically in the direction of </w:t>
      </w:r>
      <w:r w:rsidR="003E61F9">
        <w:rPr>
          <w:i/>
        </w:rPr>
        <w:t xml:space="preserve">A. flavescens, </w:t>
      </w:r>
      <w:r w:rsidR="003E61F9">
        <w:t>also show intermediacy and suggest introgression from the latter species</w:t>
      </w:r>
      <w:r w:rsidR="00494EFE">
        <w:t xml:space="preserve"> (Fig 4</w:t>
      </w:r>
      <w:r w:rsidR="003E61F9">
        <w:t xml:space="preserve">). </w:t>
      </w:r>
    </w:p>
    <w:p w14:paraId="002CB878" w14:textId="7216E05F" w:rsidR="000A4514" w:rsidRPr="000A4514" w:rsidRDefault="000A4514" w:rsidP="00947130">
      <w:pPr>
        <w:spacing w:line="360" w:lineRule="auto"/>
        <w:ind w:firstLine="720"/>
      </w:pPr>
      <w:r>
        <w:rPr>
          <w:i/>
        </w:rPr>
        <w:t xml:space="preserve">Type specimen analysis </w:t>
      </w:r>
      <w:r>
        <w:t xml:space="preserve">– Hybrid index values of the type specimens of </w:t>
      </w:r>
      <w:r>
        <w:rPr>
          <w:i/>
        </w:rPr>
        <w:t xml:space="preserve">A. flavescens </w:t>
      </w:r>
      <w:r>
        <w:t xml:space="preserve">var. </w:t>
      </w:r>
      <w:r>
        <w:rPr>
          <w:i/>
        </w:rPr>
        <w:t xml:space="preserve">miniana </w:t>
      </w:r>
      <w:proofErr w:type="spellStart"/>
      <w:r w:rsidR="00384E90" w:rsidRPr="00384E90">
        <w:t>J.</w:t>
      </w:r>
      <w:proofErr w:type="gramStart"/>
      <w:r w:rsidR="00384E90" w:rsidRPr="00384E90">
        <w:t>F.Macbr</w:t>
      </w:r>
      <w:proofErr w:type="spellEnd"/>
      <w:proofErr w:type="gramEnd"/>
      <w:r w:rsidR="00384E90" w:rsidRPr="00384E90">
        <w:t>. &amp; Payson</w:t>
      </w:r>
      <w:r w:rsidR="00384E90">
        <w:t xml:space="preserve"> a</w:t>
      </w:r>
      <w:r>
        <w:t>re shown in Fig</w:t>
      </w:r>
      <w:r w:rsidR="00B33A4C">
        <w:t>ure</w:t>
      </w:r>
      <w:r>
        <w:t xml:space="preserve"> 4. The specimens</w:t>
      </w:r>
      <w:r w:rsidR="008D5D97">
        <w:t xml:space="preserve"> (MO)</w:t>
      </w:r>
      <w:r>
        <w:t xml:space="preserve"> annotated by </w:t>
      </w:r>
      <w:proofErr w:type="spellStart"/>
      <w:r>
        <w:t>Whittemore</w:t>
      </w:r>
      <w:proofErr w:type="spellEnd"/>
      <w:r>
        <w:t xml:space="preserve">, on which the judgement was based that this name refers to typical </w:t>
      </w:r>
      <w:r>
        <w:rPr>
          <w:i/>
        </w:rPr>
        <w:t>A. flavescens,</w:t>
      </w:r>
      <w:r>
        <w:t xml:space="preserve"> </w:t>
      </w:r>
      <w:r w:rsidR="009D1E13">
        <w:t>have the most extreme</w:t>
      </w:r>
      <w:r>
        <w:t xml:space="preserve"> </w:t>
      </w:r>
      <w:r>
        <w:rPr>
          <w:i/>
        </w:rPr>
        <w:t>A. flavescens-</w:t>
      </w:r>
      <w:r>
        <w:t xml:space="preserve">like </w:t>
      </w:r>
      <w:r w:rsidR="009D1E13">
        <w:t xml:space="preserve">phenotypes </w:t>
      </w:r>
      <w:r>
        <w:t>out of all s</w:t>
      </w:r>
      <w:r w:rsidR="009D1E13">
        <w:t xml:space="preserve">pecimens collected from the </w:t>
      </w:r>
      <w:r w:rsidR="00BA0417">
        <w:t xml:space="preserve">type </w:t>
      </w:r>
      <w:r>
        <w:t xml:space="preserve">locality. </w:t>
      </w:r>
      <w:r w:rsidR="00445604">
        <w:t>However, t</w:t>
      </w:r>
      <w:r>
        <w:t>h</w:t>
      </w:r>
      <w:r w:rsidR="00B33A4C">
        <w:t>e</w:t>
      </w:r>
      <w:r>
        <w:t xml:space="preserve"> population</w:t>
      </w:r>
      <w:r w:rsidR="00B33A4C">
        <w:t xml:space="preserve"> as a whole</w:t>
      </w:r>
      <w:r>
        <w:t xml:space="preserve"> clearly shows variation in the direction of </w:t>
      </w:r>
      <w:r>
        <w:rPr>
          <w:i/>
        </w:rPr>
        <w:t>A. formosa</w:t>
      </w:r>
      <w:r>
        <w:t xml:space="preserve">, suggesting that this name does accurately refer to the hybrid between </w:t>
      </w:r>
      <w:r>
        <w:rPr>
          <w:i/>
        </w:rPr>
        <w:t xml:space="preserve">A. formosa </w:t>
      </w:r>
      <w:r>
        <w:t xml:space="preserve">and </w:t>
      </w:r>
      <w:r>
        <w:rPr>
          <w:i/>
        </w:rPr>
        <w:t xml:space="preserve">A. flavescens, </w:t>
      </w:r>
      <w:r>
        <w:t>as originally intended by the collectors.</w:t>
      </w:r>
      <w:r w:rsidR="007F006F">
        <w:t xml:space="preserve"> </w:t>
      </w:r>
      <w:r w:rsidR="00AC5C46">
        <w:t xml:space="preserve">Four collection numbers (Challis Creek, Bonanza, Sawtooth Peaks and Smoky </w:t>
      </w:r>
      <w:proofErr w:type="spellStart"/>
      <w:r w:rsidR="00AC5C46">
        <w:t>Mts</w:t>
      </w:r>
      <w:proofErr w:type="spellEnd"/>
      <w:r w:rsidR="00AC5C46">
        <w:t>) are cited in the protologue</w:t>
      </w:r>
      <w:r w:rsidR="00D27081">
        <w:t xml:space="preserve"> (Table 2)</w:t>
      </w:r>
      <w:r w:rsidR="00AC5C46">
        <w:t>, with the Challis Creek gathering being the main one on which the name is founded. Numerous duplicates were taken in the Challis Creek gathering but only one specimen (GH) is singled out, and must be considered the holotype. The others are from the same gathering and must be considered isotypes (although they may represent different genetic individuals)</w:t>
      </w:r>
      <w:r w:rsidR="00D27081">
        <w:t xml:space="preserve">. </w:t>
      </w:r>
      <w:r w:rsidR="007F006F">
        <w:t>The holotype</w:t>
      </w:r>
      <w:r w:rsidR="00D27081">
        <w:t xml:space="preserve"> </w:t>
      </w:r>
      <w:r w:rsidR="00D702BB">
        <w:t>is a cl</w:t>
      </w:r>
      <w:r w:rsidR="00B33A4C">
        <w:t xml:space="preserve">ear intermediate (hybrid index </w:t>
      </w:r>
      <w:r w:rsidR="003F657C">
        <w:t>0.</w:t>
      </w:r>
      <w:r w:rsidR="00B33A4C">
        <w:t>34</w:t>
      </w:r>
      <w:r w:rsidR="00D702BB">
        <w:t>)</w:t>
      </w:r>
      <w:r w:rsidR="00D27081">
        <w:t>,</w:t>
      </w:r>
      <w:r w:rsidR="00D702BB">
        <w:t xml:space="preserve"> although with more affinity with </w:t>
      </w:r>
      <w:r w:rsidR="00D702BB" w:rsidRPr="00EE0F23">
        <w:rPr>
          <w:i/>
        </w:rPr>
        <w:t>A. flavescens</w:t>
      </w:r>
      <w:r w:rsidR="00B33A4C">
        <w:t xml:space="preserve">. Pure </w:t>
      </w:r>
      <w:r w:rsidR="00B33A4C" w:rsidRPr="00EE0F23">
        <w:rPr>
          <w:i/>
        </w:rPr>
        <w:t>A. flavescens</w:t>
      </w:r>
      <w:r w:rsidR="00B33A4C">
        <w:t xml:space="preserve"> is expected to have a hybrid index of </w:t>
      </w:r>
      <w:r w:rsidR="00D27081">
        <w:t xml:space="preserve">c. </w:t>
      </w:r>
      <w:r w:rsidR="00B33A4C">
        <w:t>0.1 or less (Figure 3)</w:t>
      </w:r>
      <w:r w:rsidR="00D27081">
        <w:t>.</w:t>
      </w:r>
    </w:p>
    <w:p w14:paraId="75D0C3FA" w14:textId="3C403B8D" w:rsidR="009E617B" w:rsidRDefault="009E617B" w:rsidP="00D405FA">
      <w:pPr>
        <w:spacing w:line="360" w:lineRule="auto"/>
        <w:rPr>
          <w:i/>
        </w:rPr>
      </w:pPr>
    </w:p>
    <w:p w14:paraId="38401406" w14:textId="2826791A" w:rsidR="00656754" w:rsidRPr="00925EE2" w:rsidRDefault="00DB7E9D" w:rsidP="003C2E19">
      <w:pPr>
        <w:spacing w:line="360" w:lineRule="auto"/>
        <w:outlineLvl w:val="0"/>
        <w:rPr>
          <w:b/>
          <w:color w:val="FF0000"/>
        </w:rPr>
      </w:pPr>
      <w:r w:rsidRPr="00DB7E9D">
        <w:rPr>
          <w:b/>
        </w:rPr>
        <w:t>Discussion</w:t>
      </w:r>
      <w:r>
        <w:rPr>
          <w:b/>
        </w:rPr>
        <w:t xml:space="preserve"> </w:t>
      </w:r>
    </w:p>
    <w:p w14:paraId="742722F2" w14:textId="45A8207D" w:rsidR="008E0B21" w:rsidRDefault="00C87DDC" w:rsidP="00C87DDC">
      <w:pPr>
        <w:spacing w:line="360" w:lineRule="auto"/>
        <w:ind w:firstLine="720"/>
        <w:rPr>
          <w:color w:val="000000" w:themeColor="text1"/>
        </w:rPr>
      </w:pPr>
      <w:r w:rsidRPr="00EE0F23">
        <w:rPr>
          <w:b/>
          <w:color w:val="000000" w:themeColor="text1"/>
        </w:rPr>
        <w:lastRenderedPageBreak/>
        <w:t>A Geographic Mosaic of Hybrid</w:t>
      </w:r>
      <w:r w:rsidR="00025D35">
        <w:rPr>
          <w:b/>
          <w:color w:val="000000" w:themeColor="text1"/>
        </w:rPr>
        <w:t>ization</w:t>
      </w:r>
      <w:r>
        <w:rPr>
          <w:color w:val="000000" w:themeColor="text1"/>
        </w:rPr>
        <w:t xml:space="preserve"> – </w:t>
      </w:r>
      <w:r w:rsidR="00925EE2">
        <w:rPr>
          <w:color w:val="000000" w:themeColor="text1"/>
        </w:rPr>
        <w:t>Characterizing the</w:t>
      </w:r>
      <w:r w:rsidR="000C5273">
        <w:rPr>
          <w:color w:val="000000" w:themeColor="text1"/>
        </w:rPr>
        <w:t xml:space="preserve"> structure of hybrid zones </w:t>
      </w:r>
      <w:r w:rsidR="00925EE2">
        <w:rPr>
          <w:color w:val="000000" w:themeColor="text1"/>
        </w:rPr>
        <w:t>is vital to an understanding of how they originate</w:t>
      </w:r>
      <w:r w:rsidR="0092232D">
        <w:rPr>
          <w:color w:val="000000" w:themeColor="text1"/>
        </w:rPr>
        <w:t>, are maintained,</w:t>
      </w:r>
      <w:r w:rsidR="00925EE2">
        <w:rPr>
          <w:color w:val="000000" w:themeColor="text1"/>
        </w:rPr>
        <w:t xml:space="preserve"> and what their eventual fate will be</w:t>
      </w:r>
      <w:r w:rsidR="00525709">
        <w:rPr>
          <w:color w:val="000000" w:themeColor="text1"/>
        </w:rPr>
        <w:t xml:space="preserve"> (Barton &amp; Hewitt, 1985; Harrison, 1990)</w:t>
      </w:r>
      <w:r w:rsidR="00925EE2">
        <w:rPr>
          <w:color w:val="000000" w:themeColor="text1"/>
        </w:rPr>
        <w:t xml:space="preserve">. </w:t>
      </w:r>
      <w:r w:rsidR="00B06EFD">
        <w:rPr>
          <w:color w:val="000000" w:themeColor="text1"/>
        </w:rPr>
        <w:t>Earlier authors have duly pointed out that the structure of hybrid zones may conform to different models at different levels of spatial resolution</w:t>
      </w:r>
      <w:r w:rsidR="00431CEC">
        <w:rPr>
          <w:color w:val="000000" w:themeColor="text1"/>
        </w:rPr>
        <w:t xml:space="preserve"> (Harrison, 1990)</w:t>
      </w:r>
      <w:r w:rsidR="00B06EFD">
        <w:rPr>
          <w:color w:val="000000" w:themeColor="text1"/>
        </w:rPr>
        <w:t xml:space="preserve">. </w:t>
      </w:r>
      <w:r w:rsidR="00656754">
        <w:rPr>
          <w:color w:val="000000" w:themeColor="text1"/>
        </w:rPr>
        <w:t xml:space="preserve">For instance, when considering the entirety of western North America, the hybrid zone between </w:t>
      </w:r>
      <w:r w:rsidR="00656754">
        <w:rPr>
          <w:i/>
          <w:color w:val="000000" w:themeColor="text1"/>
        </w:rPr>
        <w:t xml:space="preserve">A. formosa </w:t>
      </w:r>
      <w:r w:rsidR="00656754">
        <w:rPr>
          <w:color w:val="000000" w:themeColor="text1"/>
        </w:rPr>
        <w:t xml:space="preserve">and </w:t>
      </w:r>
      <w:r w:rsidR="00656754">
        <w:rPr>
          <w:i/>
          <w:color w:val="000000" w:themeColor="text1"/>
        </w:rPr>
        <w:t xml:space="preserve">A. flavescens </w:t>
      </w:r>
      <w:r w:rsidR="00AD100F">
        <w:rPr>
          <w:color w:val="000000" w:themeColor="text1"/>
        </w:rPr>
        <w:t>appears as</w:t>
      </w:r>
      <w:r w:rsidR="00656754">
        <w:rPr>
          <w:color w:val="000000" w:themeColor="text1"/>
        </w:rPr>
        <w:t xml:space="preserve"> a clinal transition between </w:t>
      </w:r>
      <w:r w:rsidR="00AD100F">
        <w:rPr>
          <w:color w:val="000000" w:themeColor="text1"/>
        </w:rPr>
        <w:t xml:space="preserve">the </w:t>
      </w:r>
      <w:r w:rsidR="00656754">
        <w:rPr>
          <w:color w:val="000000" w:themeColor="text1"/>
        </w:rPr>
        <w:t xml:space="preserve">two forms. </w:t>
      </w:r>
      <w:r w:rsidR="00925EE2">
        <w:rPr>
          <w:color w:val="000000" w:themeColor="text1"/>
        </w:rPr>
        <w:t>However, b</w:t>
      </w:r>
      <w:r w:rsidR="00AB4281">
        <w:rPr>
          <w:color w:val="000000" w:themeColor="text1"/>
        </w:rPr>
        <w:t>y r</w:t>
      </w:r>
      <w:r w:rsidR="00656754">
        <w:rPr>
          <w:color w:val="000000" w:themeColor="text1"/>
        </w:rPr>
        <w:t>estricting the spatial scale to the region in which these species are broadly sympatric</w:t>
      </w:r>
      <w:r w:rsidR="00846CC5">
        <w:rPr>
          <w:color w:val="000000" w:themeColor="text1"/>
        </w:rPr>
        <w:t>,</w:t>
      </w:r>
      <w:r w:rsidR="00AB4281">
        <w:rPr>
          <w:color w:val="000000" w:themeColor="text1"/>
        </w:rPr>
        <w:t xml:space="preserve"> and </w:t>
      </w:r>
      <w:r w:rsidR="00846CC5">
        <w:rPr>
          <w:color w:val="000000" w:themeColor="text1"/>
        </w:rPr>
        <w:t xml:space="preserve">taking into </w:t>
      </w:r>
      <w:r w:rsidR="00AB4281">
        <w:rPr>
          <w:color w:val="000000" w:themeColor="text1"/>
        </w:rPr>
        <w:t>consi</w:t>
      </w:r>
      <w:r w:rsidR="00846CC5">
        <w:rPr>
          <w:color w:val="000000" w:themeColor="text1"/>
        </w:rPr>
        <w:t>deration the peripheries and pockets of their respective ranges</w:t>
      </w:r>
      <w:r w:rsidR="00656754">
        <w:rPr>
          <w:color w:val="000000" w:themeColor="text1"/>
        </w:rPr>
        <w:t xml:space="preserve">, </w:t>
      </w:r>
      <w:r w:rsidR="00846CC5">
        <w:rPr>
          <w:color w:val="000000" w:themeColor="text1"/>
        </w:rPr>
        <w:t>their regions of intersection can be seen to form di</w:t>
      </w:r>
      <w:r w:rsidR="00925EE2">
        <w:rPr>
          <w:color w:val="000000" w:themeColor="text1"/>
        </w:rPr>
        <w:t>ssected</w:t>
      </w:r>
      <w:r w:rsidR="00846CC5">
        <w:rPr>
          <w:color w:val="000000" w:themeColor="text1"/>
        </w:rPr>
        <w:t xml:space="preserve"> zones of introgression</w:t>
      </w:r>
      <w:r w:rsidR="00AD100F">
        <w:rPr>
          <w:color w:val="000000" w:themeColor="text1"/>
        </w:rPr>
        <w:t xml:space="preserve"> in varying degrees</w:t>
      </w:r>
      <w:r w:rsidR="00846CC5">
        <w:rPr>
          <w:color w:val="000000" w:themeColor="text1"/>
        </w:rPr>
        <w:t xml:space="preserve">, </w:t>
      </w:r>
      <w:r w:rsidR="00AD100F">
        <w:rPr>
          <w:color w:val="000000" w:themeColor="text1"/>
        </w:rPr>
        <w:t>resembling</w:t>
      </w:r>
      <w:r w:rsidR="00846CC5">
        <w:rPr>
          <w:color w:val="000000" w:themeColor="text1"/>
        </w:rPr>
        <w:t xml:space="preserve"> a </w:t>
      </w:r>
      <w:r w:rsidR="008E0B21">
        <w:rPr>
          <w:color w:val="000000" w:themeColor="text1"/>
        </w:rPr>
        <w:t xml:space="preserve">geographic </w:t>
      </w:r>
      <w:r w:rsidR="00AD100F">
        <w:rPr>
          <w:color w:val="000000" w:themeColor="text1"/>
        </w:rPr>
        <w:t>mosaic of phenotypes.</w:t>
      </w:r>
    </w:p>
    <w:p w14:paraId="78B19D58" w14:textId="789AFC4D" w:rsidR="00DA42A2" w:rsidRDefault="00825A29" w:rsidP="00AD100F">
      <w:pPr>
        <w:spacing w:line="360" w:lineRule="auto"/>
        <w:ind w:firstLine="720"/>
        <w:rPr>
          <w:color w:val="000000" w:themeColor="text1"/>
        </w:rPr>
      </w:pPr>
      <w:r>
        <w:rPr>
          <w:color w:val="000000" w:themeColor="text1"/>
        </w:rPr>
        <w:t xml:space="preserve">On yet a finer spatial scale, </w:t>
      </w:r>
      <w:r>
        <w:rPr>
          <w:i/>
          <w:color w:val="000000" w:themeColor="text1"/>
        </w:rPr>
        <w:t xml:space="preserve">A. formosa </w:t>
      </w:r>
      <w:r>
        <w:rPr>
          <w:color w:val="000000" w:themeColor="text1"/>
        </w:rPr>
        <w:t xml:space="preserve">and </w:t>
      </w:r>
      <w:r>
        <w:rPr>
          <w:i/>
          <w:color w:val="000000" w:themeColor="text1"/>
        </w:rPr>
        <w:t xml:space="preserve">A. flavescens </w:t>
      </w:r>
      <w:r w:rsidR="00925EE2">
        <w:rPr>
          <w:color w:val="000000" w:themeColor="text1"/>
        </w:rPr>
        <w:t xml:space="preserve">typically </w:t>
      </w:r>
      <w:r>
        <w:rPr>
          <w:color w:val="000000" w:themeColor="text1"/>
        </w:rPr>
        <w:t xml:space="preserve">occupy </w:t>
      </w:r>
      <w:r w:rsidR="00925EE2">
        <w:rPr>
          <w:color w:val="000000" w:themeColor="text1"/>
        </w:rPr>
        <w:t>different altitudes, allowing for extensive</w:t>
      </w:r>
      <w:r>
        <w:rPr>
          <w:color w:val="000000" w:themeColor="text1"/>
        </w:rPr>
        <w:t xml:space="preserve"> </w:t>
      </w:r>
      <w:r w:rsidR="00925EE2">
        <w:rPr>
          <w:color w:val="000000" w:themeColor="text1"/>
        </w:rPr>
        <w:t>interdigitation of their respective habitats across the</w:t>
      </w:r>
      <w:r>
        <w:rPr>
          <w:color w:val="000000" w:themeColor="text1"/>
        </w:rPr>
        <w:t xml:space="preserve"> terrain of western North America. </w:t>
      </w:r>
      <w:r w:rsidR="00AD100F">
        <w:rPr>
          <w:color w:val="000000" w:themeColor="text1"/>
        </w:rPr>
        <w:t>In this way</w:t>
      </w:r>
      <w:r w:rsidR="00B955E8">
        <w:rPr>
          <w:color w:val="000000" w:themeColor="text1"/>
        </w:rPr>
        <w:t>, t</w:t>
      </w:r>
      <w:r w:rsidR="00925EE2">
        <w:rPr>
          <w:color w:val="000000" w:themeColor="text1"/>
        </w:rPr>
        <w:t xml:space="preserve">he varied topography of mountainous areas </w:t>
      </w:r>
      <w:r w:rsidR="00B955E8">
        <w:rPr>
          <w:color w:val="000000" w:themeColor="text1"/>
        </w:rPr>
        <w:t xml:space="preserve">likely plays a determining </w:t>
      </w:r>
      <w:r w:rsidR="00925EE2">
        <w:rPr>
          <w:color w:val="000000" w:themeColor="text1"/>
        </w:rPr>
        <w:t xml:space="preserve">role in </w:t>
      </w:r>
      <w:r w:rsidR="00AD100F">
        <w:rPr>
          <w:color w:val="000000" w:themeColor="text1"/>
        </w:rPr>
        <w:t xml:space="preserve">structuring </w:t>
      </w:r>
      <w:r w:rsidR="00B955E8">
        <w:rPr>
          <w:color w:val="000000" w:themeColor="text1"/>
        </w:rPr>
        <w:t xml:space="preserve">the hybrid zone. </w:t>
      </w:r>
      <w:r w:rsidR="00ED037C">
        <w:rPr>
          <w:color w:val="000000" w:themeColor="text1"/>
        </w:rPr>
        <w:t>Not only does</w:t>
      </w:r>
      <w:r w:rsidR="00B955E8">
        <w:rPr>
          <w:color w:val="000000" w:themeColor="text1"/>
        </w:rPr>
        <w:t xml:space="preserve"> the mosaic of parental and hybrid populations coincide with a mosaic of habitats to which the species have adapted divergently</w:t>
      </w:r>
      <w:r w:rsidR="00ED037C">
        <w:rPr>
          <w:color w:val="000000" w:themeColor="text1"/>
        </w:rPr>
        <w:t>, but also the complex pattern of</w:t>
      </w:r>
      <w:r w:rsidR="00DA42A2">
        <w:rPr>
          <w:color w:val="000000" w:themeColor="text1"/>
        </w:rPr>
        <w:t xml:space="preserve"> rivers and mountain ridges may physically impede gene flow between populations. To illustrate the first point, </w:t>
      </w:r>
      <w:r w:rsidR="00B955E8">
        <w:rPr>
          <w:color w:val="000000" w:themeColor="text1"/>
        </w:rPr>
        <w:t xml:space="preserve">Payson (1918) </w:t>
      </w:r>
      <w:r w:rsidR="00011901">
        <w:rPr>
          <w:color w:val="000000" w:themeColor="text1"/>
        </w:rPr>
        <w:t>observed</w:t>
      </w:r>
      <w:r w:rsidR="00B955E8">
        <w:rPr>
          <w:color w:val="000000" w:themeColor="text1"/>
        </w:rPr>
        <w:t xml:space="preserve"> habitat association in the hybrid zone in central Idaho, </w:t>
      </w:r>
      <w:r w:rsidR="00DA42A2">
        <w:rPr>
          <w:color w:val="000000" w:themeColor="text1"/>
        </w:rPr>
        <w:t>noting</w:t>
      </w:r>
      <w:r w:rsidR="00011901">
        <w:rPr>
          <w:color w:val="000000" w:themeColor="text1"/>
        </w:rPr>
        <w:t xml:space="preserve"> </w:t>
      </w:r>
      <w:r w:rsidR="00011901">
        <w:rPr>
          <w:i/>
          <w:color w:val="000000" w:themeColor="text1"/>
        </w:rPr>
        <w:t xml:space="preserve">A. flavescens </w:t>
      </w:r>
      <w:r w:rsidR="00011901">
        <w:rPr>
          <w:color w:val="000000" w:themeColor="text1"/>
        </w:rPr>
        <w:t xml:space="preserve">in higher areas, </w:t>
      </w:r>
      <w:r w:rsidR="00011901">
        <w:rPr>
          <w:i/>
          <w:color w:val="000000" w:themeColor="text1"/>
        </w:rPr>
        <w:t xml:space="preserve">A. formosa </w:t>
      </w:r>
      <w:r w:rsidR="00011901">
        <w:rPr>
          <w:color w:val="000000" w:themeColor="text1"/>
        </w:rPr>
        <w:t xml:space="preserve">in the valley bottoms, and intermediate forms </w:t>
      </w:r>
      <w:r w:rsidR="00294D3D">
        <w:rPr>
          <w:color w:val="000000" w:themeColor="text1"/>
        </w:rPr>
        <w:t xml:space="preserve">in </w:t>
      </w:r>
      <w:r w:rsidR="00011901">
        <w:rPr>
          <w:color w:val="000000" w:themeColor="text1"/>
        </w:rPr>
        <w:t xml:space="preserve">between these two altitudes. </w:t>
      </w:r>
      <w:r w:rsidR="00EB6BD3">
        <w:rPr>
          <w:color w:val="000000" w:themeColor="text1"/>
        </w:rPr>
        <w:t xml:space="preserve">Furthermore, the observation that putative hybrids west of the main body of the </w:t>
      </w:r>
      <w:r w:rsidR="00EB6BD3">
        <w:rPr>
          <w:i/>
          <w:color w:val="000000" w:themeColor="text1"/>
        </w:rPr>
        <w:t xml:space="preserve">A. flavescens </w:t>
      </w:r>
      <w:r w:rsidR="00EB6BD3">
        <w:rPr>
          <w:color w:val="000000" w:themeColor="text1"/>
        </w:rPr>
        <w:t xml:space="preserve">range only occur </w:t>
      </w:r>
      <w:r w:rsidR="00DA42A2">
        <w:rPr>
          <w:color w:val="000000" w:themeColor="text1"/>
        </w:rPr>
        <w:t>in</w:t>
      </w:r>
      <w:r w:rsidR="00EB6BD3">
        <w:rPr>
          <w:color w:val="000000" w:themeColor="text1"/>
        </w:rPr>
        <w:t xml:space="preserve"> high elevation </w:t>
      </w:r>
      <w:r w:rsidR="00DA42A2">
        <w:rPr>
          <w:color w:val="000000" w:themeColor="text1"/>
        </w:rPr>
        <w:t xml:space="preserve">areas </w:t>
      </w:r>
      <w:r w:rsidR="00EB6BD3">
        <w:rPr>
          <w:color w:val="000000" w:themeColor="text1"/>
        </w:rPr>
        <w:t xml:space="preserve">provides additional </w:t>
      </w:r>
      <w:r w:rsidR="00ED037C">
        <w:rPr>
          <w:color w:val="000000" w:themeColor="text1"/>
        </w:rPr>
        <w:t xml:space="preserve">evidence </w:t>
      </w:r>
      <w:r w:rsidR="00EB6BD3">
        <w:rPr>
          <w:color w:val="000000" w:themeColor="text1"/>
        </w:rPr>
        <w:t xml:space="preserve">for habitat association. </w:t>
      </w:r>
      <w:r w:rsidR="007E6194">
        <w:rPr>
          <w:color w:val="000000" w:themeColor="text1"/>
        </w:rPr>
        <w:t xml:space="preserve">This raises the strong possibility of </w:t>
      </w:r>
      <w:r w:rsidR="00DA42A2">
        <w:rPr>
          <w:color w:val="000000" w:themeColor="text1"/>
        </w:rPr>
        <w:t xml:space="preserve">selection </w:t>
      </w:r>
      <w:r w:rsidR="00C743A1">
        <w:rPr>
          <w:color w:val="000000" w:themeColor="text1"/>
        </w:rPr>
        <w:t xml:space="preserve">for or </w:t>
      </w:r>
      <w:r w:rsidR="00DA42A2">
        <w:rPr>
          <w:color w:val="000000" w:themeColor="text1"/>
        </w:rPr>
        <w:t xml:space="preserve">against immigrant alleles as a primary factor in the </w:t>
      </w:r>
      <w:r w:rsidR="00A70D21">
        <w:rPr>
          <w:color w:val="000000" w:themeColor="text1"/>
        </w:rPr>
        <w:t>maintaining</w:t>
      </w:r>
      <w:r w:rsidR="00DA42A2">
        <w:rPr>
          <w:color w:val="000000" w:themeColor="text1"/>
        </w:rPr>
        <w:t xml:space="preserve"> the structure of the hybrid zone (</w:t>
      </w:r>
      <w:proofErr w:type="spellStart"/>
      <w:r w:rsidR="00DA42A2">
        <w:rPr>
          <w:color w:val="000000" w:themeColor="text1"/>
        </w:rPr>
        <w:t>Nosil</w:t>
      </w:r>
      <w:proofErr w:type="spellEnd"/>
      <w:r w:rsidR="00DA42A2">
        <w:rPr>
          <w:color w:val="000000" w:themeColor="text1"/>
        </w:rPr>
        <w:t xml:space="preserve"> et al., 2005</w:t>
      </w:r>
      <w:r w:rsidR="00C743A1">
        <w:rPr>
          <w:color w:val="000000" w:themeColor="text1"/>
        </w:rPr>
        <w:t xml:space="preserve">; Suarez-Gonzalez, </w:t>
      </w:r>
      <w:proofErr w:type="spellStart"/>
      <w:r w:rsidR="00C743A1">
        <w:rPr>
          <w:color w:val="000000" w:themeColor="text1"/>
        </w:rPr>
        <w:t>Lexer</w:t>
      </w:r>
      <w:proofErr w:type="spellEnd"/>
      <w:r w:rsidR="00C743A1">
        <w:rPr>
          <w:color w:val="000000" w:themeColor="text1"/>
        </w:rPr>
        <w:t xml:space="preserve"> &amp; Cronk, 2018; Suarez-Gonzalez et al., 2018</w:t>
      </w:r>
      <w:r w:rsidR="00DA42A2">
        <w:rPr>
          <w:color w:val="000000" w:themeColor="text1"/>
        </w:rPr>
        <w:t>)</w:t>
      </w:r>
      <w:r w:rsidR="008E0B21">
        <w:rPr>
          <w:color w:val="000000" w:themeColor="text1"/>
        </w:rPr>
        <w:t xml:space="preserve">. </w:t>
      </w:r>
    </w:p>
    <w:p w14:paraId="32C0BC74" w14:textId="14DF0C50" w:rsidR="00D73690" w:rsidRPr="00EB0005" w:rsidRDefault="00AD100F" w:rsidP="00AD100F">
      <w:pPr>
        <w:spacing w:line="360" w:lineRule="auto"/>
        <w:ind w:firstLine="720"/>
        <w:rPr>
          <w:color w:val="000000" w:themeColor="text1"/>
        </w:rPr>
      </w:pPr>
      <w:r>
        <w:rPr>
          <w:color w:val="000000" w:themeColor="text1"/>
        </w:rPr>
        <w:t xml:space="preserve">While we have </w:t>
      </w:r>
      <w:r w:rsidR="007E6194">
        <w:rPr>
          <w:color w:val="000000" w:themeColor="text1"/>
        </w:rPr>
        <w:t xml:space="preserve">characterized </w:t>
      </w:r>
      <w:r>
        <w:rPr>
          <w:color w:val="000000" w:themeColor="text1"/>
        </w:rPr>
        <w:t>the hybrid zone as a geographic mosaic, it should be noted that</w:t>
      </w:r>
      <w:r w:rsidR="00B816E5">
        <w:rPr>
          <w:color w:val="000000" w:themeColor="text1"/>
        </w:rPr>
        <w:t xml:space="preserve"> the various models of hybrid zone structure are not mutually exclusive. </w:t>
      </w:r>
      <w:r w:rsidR="006666A1">
        <w:rPr>
          <w:color w:val="000000" w:themeColor="text1"/>
        </w:rPr>
        <w:t xml:space="preserve">At </w:t>
      </w:r>
      <w:r w:rsidR="007E6194">
        <w:rPr>
          <w:color w:val="000000" w:themeColor="text1"/>
        </w:rPr>
        <w:t>a highly local scale,</w:t>
      </w:r>
      <w:r w:rsidR="006666A1">
        <w:rPr>
          <w:color w:val="000000" w:themeColor="text1"/>
        </w:rPr>
        <w:t xml:space="preserve"> where the species come into contact, clines may be established</w:t>
      </w:r>
      <w:r w:rsidR="00EE0F23">
        <w:rPr>
          <w:color w:val="000000" w:themeColor="text1"/>
        </w:rPr>
        <w:t xml:space="preserve"> along altitudinal gradients</w:t>
      </w:r>
      <w:r w:rsidR="006666A1">
        <w:rPr>
          <w:color w:val="000000" w:themeColor="text1"/>
        </w:rPr>
        <w:t xml:space="preserve">. </w:t>
      </w:r>
      <w:r w:rsidR="001206BA">
        <w:rPr>
          <w:color w:val="000000" w:themeColor="text1"/>
        </w:rPr>
        <w:t>At</w:t>
      </w:r>
      <w:r w:rsidR="007E6194">
        <w:rPr>
          <w:color w:val="000000" w:themeColor="text1"/>
        </w:rPr>
        <w:t xml:space="preserve"> other localities </w:t>
      </w:r>
      <w:r w:rsidR="00EB0005">
        <w:rPr>
          <w:color w:val="000000" w:themeColor="text1"/>
        </w:rPr>
        <w:t xml:space="preserve">plants with intermediate floral morphology </w:t>
      </w:r>
      <w:r w:rsidR="007E6194">
        <w:rPr>
          <w:color w:val="000000" w:themeColor="text1"/>
        </w:rPr>
        <w:t xml:space="preserve">may almost entirely </w:t>
      </w:r>
      <w:r w:rsidR="00EB0005">
        <w:rPr>
          <w:color w:val="000000" w:themeColor="text1"/>
        </w:rPr>
        <w:t>supplant parental types</w:t>
      </w:r>
      <w:r w:rsidR="007E6194">
        <w:rPr>
          <w:color w:val="000000" w:themeColor="text1"/>
        </w:rPr>
        <w:t>, as</w:t>
      </w:r>
      <w:r w:rsidR="00EB0005">
        <w:rPr>
          <w:color w:val="000000" w:themeColor="text1"/>
        </w:rPr>
        <w:t xml:space="preserve"> in central Idaho (Fig</w:t>
      </w:r>
      <w:r w:rsidR="00D27081">
        <w:rPr>
          <w:color w:val="000000" w:themeColor="text1"/>
        </w:rPr>
        <w:t>ure</w:t>
      </w:r>
      <w:r w:rsidR="00EB0005">
        <w:rPr>
          <w:color w:val="000000" w:themeColor="text1"/>
        </w:rPr>
        <w:t xml:space="preserve"> 1</w:t>
      </w:r>
      <w:r w:rsidR="00D27081">
        <w:rPr>
          <w:color w:val="000000" w:themeColor="text1"/>
        </w:rPr>
        <w:t>;</w:t>
      </w:r>
      <w:r w:rsidR="00EB0005">
        <w:rPr>
          <w:color w:val="000000" w:themeColor="text1"/>
        </w:rPr>
        <w:t xml:space="preserve"> MacBride and Payson, 1918).</w:t>
      </w:r>
    </w:p>
    <w:p w14:paraId="5281733C" w14:textId="49483926" w:rsidR="00C27BAF" w:rsidRDefault="00D73690" w:rsidP="00EE0F23">
      <w:pPr>
        <w:spacing w:line="360" w:lineRule="auto"/>
        <w:ind w:firstLine="720"/>
        <w:rPr>
          <w:color w:val="000000" w:themeColor="text1"/>
        </w:rPr>
      </w:pPr>
      <w:r>
        <w:rPr>
          <w:color w:val="000000" w:themeColor="text1"/>
        </w:rPr>
        <w:lastRenderedPageBreak/>
        <w:t>Flo</w:t>
      </w:r>
      <w:r w:rsidR="00A96E05">
        <w:rPr>
          <w:color w:val="000000" w:themeColor="text1"/>
        </w:rPr>
        <w:t>ral morphology traits</w:t>
      </w:r>
      <w:r>
        <w:rPr>
          <w:color w:val="000000" w:themeColor="text1"/>
        </w:rPr>
        <w:t xml:space="preserve">, </w:t>
      </w:r>
      <w:r w:rsidR="00CD72CB">
        <w:rPr>
          <w:color w:val="000000" w:themeColor="text1"/>
        </w:rPr>
        <w:t xml:space="preserve">as </w:t>
      </w:r>
      <w:r>
        <w:rPr>
          <w:color w:val="000000" w:themeColor="text1"/>
        </w:rPr>
        <w:t>investigated here,</w:t>
      </w:r>
      <w:r w:rsidR="00A96E05">
        <w:rPr>
          <w:color w:val="000000" w:themeColor="text1"/>
        </w:rPr>
        <w:t xml:space="preserve"> </w:t>
      </w:r>
      <w:r>
        <w:rPr>
          <w:color w:val="000000" w:themeColor="text1"/>
        </w:rPr>
        <w:t xml:space="preserve">are </w:t>
      </w:r>
      <w:r w:rsidR="00A96E05">
        <w:rPr>
          <w:color w:val="000000" w:themeColor="text1"/>
        </w:rPr>
        <w:t>direct</w:t>
      </w:r>
      <w:r>
        <w:rPr>
          <w:color w:val="000000" w:themeColor="text1"/>
        </w:rPr>
        <w:t>ly</w:t>
      </w:r>
      <w:r w:rsidR="00A96E05">
        <w:rPr>
          <w:color w:val="000000" w:themeColor="text1"/>
        </w:rPr>
        <w:t xml:space="preserve"> </w:t>
      </w:r>
      <w:r>
        <w:rPr>
          <w:color w:val="000000" w:themeColor="text1"/>
        </w:rPr>
        <w:t>relevant to</w:t>
      </w:r>
      <w:r w:rsidR="00A96E05">
        <w:rPr>
          <w:color w:val="000000" w:themeColor="text1"/>
        </w:rPr>
        <w:t xml:space="preserve"> pollinator use</w:t>
      </w:r>
      <w:r>
        <w:rPr>
          <w:color w:val="000000" w:themeColor="text1"/>
        </w:rPr>
        <w:t>, and hence potentially to reproductive isolation</w:t>
      </w:r>
      <w:r w:rsidR="00A96E05">
        <w:rPr>
          <w:color w:val="000000" w:themeColor="text1"/>
        </w:rPr>
        <w:t xml:space="preserve">. Floral </w:t>
      </w:r>
      <w:r w:rsidR="00C968D3">
        <w:rPr>
          <w:color w:val="000000" w:themeColor="text1"/>
        </w:rPr>
        <w:t>morphology is</w:t>
      </w:r>
      <w:r w:rsidR="00A96E05">
        <w:rPr>
          <w:color w:val="000000" w:themeColor="text1"/>
        </w:rPr>
        <w:t xml:space="preserve"> a candidate </w:t>
      </w:r>
      <w:r w:rsidR="00C968D3">
        <w:rPr>
          <w:color w:val="000000" w:themeColor="text1"/>
        </w:rPr>
        <w:t xml:space="preserve">trait </w:t>
      </w:r>
      <w:r w:rsidR="00A96E05">
        <w:rPr>
          <w:color w:val="000000" w:themeColor="text1"/>
        </w:rPr>
        <w:t xml:space="preserve">for showing evidence of </w:t>
      </w:r>
      <w:r w:rsidR="009E10F0">
        <w:rPr>
          <w:color w:val="000000" w:themeColor="text1"/>
        </w:rPr>
        <w:t>“</w:t>
      </w:r>
      <w:r w:rsidR="00A96E05">
        <w:rPr>
          <w:color w:val="000000" w:themeColor="text1"/>
        </w:rPr>
        <w:t>reinforcement</w:t>
      </w:r>
      <w:r w:rsidR="009E10F0">
        <w:rPr>
          <w:color w:val="000000" w:themeColor="text1"/>
        </w:rPr>
        <w:t>” (Hopkins, 2013)</w:t>
      </w:r>
      <w:r w:rsidR="00A96E05">
        <w:rPr>
          <w:color w:val="000000" w:themeColor="text1"/>
        </w:rPr>
        <w:t xml:space="preserve"> in sympatric taxa, a</w:t>
      </w:r>
      <w:r w:rsidR="00C968D3">
        <w:rPr>
          <w:color w:val="000000" w:themeColor="text1"/>
        </w:rPr>
        <w:t xml:space="preserve">s it can directly influence </w:t>
      </w:r>
      <w:r w:rsidR="00795401">
        <w:rPr>
          <w:color w:val="000000" w:themeColor="text1"/>
        </w:rPr>
        <w:t xml:space="preserve">differential </w:t>
      </w:r>
      <w:r w:rsidR="00C968D3">
        <w:rPr>
          <w:color w:val="000000" w:themeColor="text1"/>
        </w:rPr>
        <w:t>pollinator use</w:t>
      </w:r>
      <w:r w:rsidR="00095447">
        <w:rPr>
          <w:color w:val="000000" w:themeColor="text1"/>
        </w:rPr>
        <w:t xml:space="preserve">, and </w:t>
      </w:r>
      <w:r w:rsidR="00CD72CB">
        <w:rPr>
          <w:color w:val="000000" w:themeColor="text1"/>
        </w:rPr>
        <w:t>therefore reduce the production of potentially</w:t>
      </w:r>
      <w:r w:rsidR="00095447">
        <w:rPr>
          <w:color w:val="000000" w:themeColor="text1"/>
        </w:rPr>
        <w:t xml:space="preserve"> </w:t>
      </w:r>
      <w:r w:rsidR="00EE0F23">
        <w:rPr>
          <w:color w:val="000000" w:themeColor="text1"/>
        </w:rPr>
        <w:t>unfit</w:t>
      </w:r>
      <w:r w:rsidR="00EE0F23">
        <w:rPr>
          <w:color w:val="000000" w:themeColor="text1"/>
        </w:rPr>
        <w:t xml:space="preserve"> </w:t>
      </w:r>
      <w:r w:rsidR="00095447">
        <w:rPr>
          <w:color w:val="000000" w:themeColor="text1"/>
        </w:rPr>
        <w:t>hybrid offspring</w:t>
      </w:r>
      <w:r w:rsidR="00C968D3">
        <w:rPr>
          <w:color w:val="000000" w:themeColor="text1"/>
        </w:rPr>
        <w:t xml:space="preserve">. It might be predicted that </w:t>
      </w:r>
      <w:r w:rsidR="00C968D3">
        <w:rPr>
          <w:i/>
          <w:color w:val="000000" w:themeColor="text1"/>
        </w:rPr>
        <w:t xml:space="preserve">A. formosa </w:t>
      </w:r>
      <w:r w:rsidR="00C968D3">
        <w:rPr>
          <w:color w:val="000000" w:themeColor="text1"/>
        </w:rPr>
        <w:t xml:space="preserve">and </w:t>
      </w:r>
      <w:r w:rsidR="00C968D3">
        <w:rPr>
          <w:i/>
          <w:color w:val="000000" w:themeColor="text1"/>
        </w:rPr>
        <w:t xml:space="preserve">A. flavescens </w:t>
      </w:r>
      <w:r w:rsidR="00C968D3">
        <w:rPr>
          <w:color w:val="000000" w:themeColor="text1"/>
        </w:rPr>
        <w:t xml:space="preserve">should show increased divergence in traits related to pollinator attraction or pollen placement in sympatry </w:t>
      </w:r>
      <w:r w:rsidR="00CD72CB">
        <w:rPr>
          <w:color w:val="000000" w:themeColor="text1"/>
        </w:rPr>
        <w:t>as opposed to</w:t>
      </w:r>
      <w:r w:rsidR="00C968D3">
        <w:rPr>
          <w:color w:val="000000" w:themeColor="text1"/>
        </w:rPr>
        <w:t xml:space="preserve"> allopatry</w:t>
      </w:r>
      <w:r w:rsidR="0085132F">
        <w:rPr>
          <w:color w:val="000000" w:themeColor="text1"/>
        </w:rPr>
        <w:t xml:space="preserve">, as is seen in </w:t>
      </w:r>
      <w:r w:rsidR="0085132F">
        <w:rPr>
          <w:i/>
          <w:color w:val="000000" w:themeColor="text1"/>
        </w:rPr>
        <w:t>Mimulus</w:t>
      </w:r>
      <w:r w:rsidR="00C968D3">
        <w:rPr>
          <w:color w:val="000000" w:themeColor="text1"/>
        </w:rPr>
        <w:t xml:space="preserve"> (</w:t>
      </w:r>
      <w:proofErr w:type="spellStart"/>
      <w:r w:rsidR="00C968D3">
        <w:rPr>
          <w:color w:val="000000" w:themeColor="text1"/>
        </w:rPr>
        <w:t>Grossenbacher</w:t>
      </w:r>
      <w:proofErr w:type="spellEnd"/>
      <w:r w:rsidR="00C968D3">
        <w:rPr>
          <w:color w:val="000000" w:themeColor="text1"/>
        </w:rPr>
        <w:t xml:space="preserve"> and </w:t>
      </w:r>
      <w:proofErr w:type="spellStart"/>
      <w:r w:rsidR="00C968D3">
        <w:rPr>
          <w:color w:val="000000" w:themeColor="text1"/>
        </w:rPr>
        <w:t>Whittall</w:t>
      </w:r>
      <w:proofErr w:type="spellEnd"/>
      <w:r w:rsidR="00C968D3">
        <w:rPr>
          <w:color w:val="000000" w:themeColor="text1"/>
        </w:rPr>
        <w:t xml:space="preserve">, 2011). </w:t>
      </w:r>
      <w:r w:rsidR="009E10F0">
        <w:rPr>
          <w:color w:val="000000" w:themeColor="text1"/>
        </w:rPr>
        <w:t xml:space="preserve">Our finding of the extensive intergradation of forms between the two species is </w:t>
      </w:r>
      <w:r w:rsidR="00CD72CB">
        <w:rPr>
          <w:color w:val="000000" w:themeColor="text1"/>
        </w:rPr>
        <w:t xml:space="preserve">not </w:t>
      </w:r>
      <w:r w:rsidR="009E10F0">
        <w:rPr>
          <w:color w:val="000000" w:themeColor="text1"/>
        </w:rPr>
        <w:t>consistent with reinforcement. Instead it suggests that</w:t>
      </w:r>
      <w:r w:rsidR="007D33E5">
        <w:rPr>
          <w:color w:val="000000" w:themeColor="text1"/>
        </w:rPr>
        <w:t xml:space="preserve"> reproductive isolation between </w:t>
      </w:r>
      <w:r w:rsidR="007D33E5">
        <w:rPr>
          <w:i/>
          <w:color w:val="000000" w:themeColor="text1"/>
        </w:rPr>
        <w:t xml:space="preserve">A. formosa </w:t>
      </w:r>
      <w:r w:rsidR="007D33E5">
        <w:rPr>
          <w:color w:val="000000" w:themeColor="text1"/>
        </w:rPr>
        <w:t xml:space="preserve">and </w:t>
      </w:r>
      <w:r w:rsidR="007D33E5">
        <w:rPr>
          <w:i/>
          <w:color w:val="000000" w:themeColor="text1"/>
        </w:rPr>
        <w:t xml:space="preserve">A. flavescens </w:t>
      </w:r>
      <w:r w:rsidR="007D33E5">
        <w:rPr>
          <w:color w:val="000000" w:themeColor="text1"/>
        </w:rPr>
        <w:t>is incomplete</w:t>
      </w:r>
      <w:r w:rsidR="009E10F0">
        <w:rPr>
          <w:color w:val="000000" w:themeColor="text1"/>
        </w:rPr>
        <w:t xml:space="preserve">, or even lacking, across </w:t>
      </w:r>
      <w:r w:rsidR="00CD72CB">
        <w:rPr>
          <w:color w:val="000000" w:themeColor="text1"/>
        </w:rPr>
        <w:t>areas of sympatry</w:t>
      </w:r>
      <w:r w:rsidR="007D33E5">
        <w:rPr>
          <w:color w:val="000000" w:themeColor="text1"/>
        </w:rPr>
        <w:t xml:space="preserve">. </w:t>
      </w:r>
    </w:p>
    <w:p w14:paraId="5D6D3B34" w14:textId="0BE591C8" w:rsidR="00C87DDC" w:rsidRPr="00EE0F23" w:rsidRDefault="00C87DDC" w:rsidP="00EE0F23">
      <w:pPr>
        <w:spacing w:line="360" w:lineRule="auto"/>
        <w:ind w:firstLine="720"/>
        <w:rPr>
          <w:color w:val="000000" w:themeColor="text1"/>
        </w:rPr>
      </w:pPr>
      <w:r w:rsidRPr="00EE0F23">
        <w:rPr>
          <w:b/>
          <w:color w:val="000000" w:themeColor="text1"/>
        </w:rPr>
        <w:t>The correct name for the hybrid</w:t>
      </w:r>
      <w:r>
        <w:rPr>
          <w:color w:val="000000" w:themeColor="text1"/>
        </w:rPr>
        <w:t xml:space="preserve"> – </w:t>
      </w:r>
      <w:r w:rsidR="00EC7EB8">
        <w:rPr>
          <w:color w:val="000000" w:themeColor="text1"/>
        </w:rPr>
        <w:t>The morphometric analysis</w:t>
      </w:r>
      <w:r w:rsidR="00A57A22">
        <w:rPr>
          <w:color w:val="000000" w:themeColor="text1"/>
        </w:rPr>
        <w:t xml:space="preserve"> provides strong evidence that the holotype of </w:t>
      </w:r>
      <w:r w:rsidR="001A5E00" w:rsidRPr="00EE0F23">
        <w:rPr>
          <w:i/>
          <w:color w:val="000000" w:themeColor="text1"/>
        </w:rPr>
        <w:t>A. flavescens</w:t>
      </w:r>
      <w:r w:rsidR="001A5E00">
        <w:rPr>
          <w:color w:val="000000" w:themeColor="text1"/>
        </w:rPr>
        <w:t xml:space="preserve"> var. </w:t>
      </w:r>
      <w:r w:rsidR="001A5E00" w:rsidRPr="00EE0F23">
        <w:rPr>
          <w:i/>
          <w:color w:val="000000" w:themeColor="text1"/>
        </w:rPr>
        <w:t>miniana</w:t>
      </w:r>
      <w:r w:rsidR="001A5E00">
        <w:rPr>
          <w:color w:val="000000" w:themeColor="text1"/>
        </w:rPr>
        <w:t xml:space="preserve"> is intermediate between </w:t>
      </w:r>
      <w:r w:rsidR="001A5E00" w:rsidRPr="00EE0F23">
        <w:rPr>
          <w:i/>
          <w:color w:val="000000" w:themeColor="text1"/>
        </w:rPr>
        <w:t>A. flavescens</w:t>
      </w:r>
      <w:r w:rsidR="001A5E00">
        <w:rPr>
          <w:color w:val="000000" w:themeColor="text1"/>
        </w:rPr>
        <w:t xml:space="preserve"> and </w:t>
      </w:r>
      <w:r w:rsidR="001A5E00" w:rsidRPr="00EE0F23">
        <w:rPr>
          <w:i/>
          <w:color w:val="000000" w:themeColor="text1"/>
        </w:rPr>
        <w:t xml:space="preserve">A. </w:t>
      </w:r>
      <w:r w:rsidR="001A5E00" w:rsidRPr="001A5E00">
        <w:rPr>
          <w:i/>
          <w:color w:val="000000" w:themeColor="text1"/>
        </w:rPr>
        <w:t>f</w:t>
      </w:r>
      <w:r w:rsidR="001A5E00" w:rsidRPr="00EE0F23">
        <w:rPr>
          <w:i/>
          <w:color w:val="000000" w:themeColor="text1"/>
        </w:rPr>
        <w:t>ormosa</w:t>
      </w:r>
      <w:r w:rsidR="001A5E00">
        <w:rPr>
          <w:color w:val="000000" w:themeColor="text1"/>
        </w:rPr>
        <w:t xml:space="preserve">, and is therefore most likely of hybrid origin, as suggested by the original authors. </w:t>
      </w:r>
      <w:r>
        <w:t xml:space="preserve">We therefore re-confirm this as </w:t>
      </w:r>
      <w:r w:rsidR="00C27BAF">
        <w:t xml:space="preserve">a valid name for </w:t>
      </w:r>
      <w:r>
        <w:t>hybrid</w:t>
      </w:r>
      <w:r w:rsidR="00C27BAF">
        <w:t xml:space="preserve"> specimens</w:t>
      </w:r>
      <w:r>
        <w:t>. There remains the issue of establishing it as a hybrid binomial rather than a variety. Accordingly, we raise it to hybrid status:</w:t>
      </w:r>
    </w:p>
    <w:p w14:paraId="428527F6" w14:textId="0F14ED2C" w:rsidR="00C87DDC" w:rsidRDefault="00C87DDC" w:rsidP="00EE0F23">
      <w:pPr>
        <w:spacing w:line="360" w:lineRule="auto"/>
      </w:pPr>
      <w:r w:rsidRPr="00744BC4">
        <w:rPr>
          <w:i/>
        </w:rPr>
        <w:t>Aquilegia</w:t>
      </w:r>
      <w:r w:rsidRPr="00EE0F23">
        <w:t xml:space="preserve"> </w:t>
      </w:r>
      <w:r w:rsidR="00F05677" w:rsidRPr="00F05677">
        <w:t>×</w:t>
      </w:r>
      <w:r w:rsidRPr="00F05677">
        <w:rPr>
          <w:i/>
        </w:rPr>
        <w:t xml:space="preserve"> </w:t>
      </w:r>
      <w:r w:rsidRPr="00744BC4">
        <w:rPr>
          <w:i/>
        </w:rPr>
        <w:t>miniana</w:t>
      </w:r>
      <w:r w:rsidRPr="00744BC4">
        <w:t xml:space="preserve"> (</w:t>
      </w:r>
      <w:proofErr w:type="spellStart"/>
      <w:r w:rsidRPr="00744BC4">
        <w:t>J.</w:t>
      </w:r>
      <w:proofErr w:type="gramStart"/>
      <w:r w:rsidRPr="00744BC4">
        <w:t>F.Macbr</w:t>
      </w:r>
      <w:proofErr w:type="spellEnd"/>
      <w:proofErr w:type="gramEnd"/>
      <w:r w:rsidRPr="00744BC4">
        <w:t xml:space="preserve">. &amp; Payson) Groh &amp; Cronk, </w:t>
      </w:r>
      <w:proofErr w:type="spellStart"/>
      <w:r w:rsidRPr="00744BC4">
        <w:t>hybr</w:t>
      </w:r>
      <w:proofErr w:type="spellEnd"/>
      <w:r w:rsidRPr="00744BC4">
        <w:t xml:space="preserve">. et stat. </w:t>
      </w:r>
      <w:proofErr w:type="spellStart"/>
      <w:r w:rsidRPr="00744BC4">
        <w:t>nov</w:t>
      </w:r>
      <w:r>
        <w:t>.</w:t>
      </w:r>
      <w:proofErr w:type="spellEnd"/>
    </w:p>
    <w:p w14:paraId="527E44A0" w14:textId="3BA552EA" w:rsidR="00EC7EB8" w:rsidRDefault="00EC7EB8" w:rsidP="00EE0F23">
      <w:pPr>
        <w:spacing w:line="360" w:lineRule="auto"/>
      </w:pPr>
      <w:proofErr w:type="spellStart"/>
      <w:r>
        <w:t>Basionym</w:t>
      </w:r>
      <w:proofErr w:type="spellEnd"/>
      <w:r>
        <w:t xml:space="preserve">: </w:t>
      </w:r>
      <w:r w:rsidRPr="00744BC4">
        <w:rPr>
          <w:i/>
        </w:rPr>
        <w:t xml:space="preserve">Aquilegia </w:t>
      </w:r>
      <w:r w:rsidRPr="009C13AC">
        <w:rPr>
          <w:i/>
        </w:rPr>
        <w:t>flavescens</w:t>
      </w:r>
      <w:r w:rsidRPr="009C13AC">
        <w:t xml:space="preserve"> </w:t>
      </w:r>
      <w:proofErr w:type="spellStart"/>
      <w:proofErr w:type="gramStart"/>
      <w:r w:rsidRPr="009C13AC">
        <w:t>S.Watson</w:t>
      </w:r>
      <w:proofErr w:type="spellEnd"/>
      <w:proofErr w:type="gramEnd"/>
      <w:r w:rsidRPr="009C13AC">
        <w:t xml:space="preserve"> </w:t>
      </w:r>
      <w:r>
        <w:rPr>
          <w:i/>
        </w:rPr>
        <w:t>var.</w:t>
      </w:r>
      <w:r w:rsidRPr="00744BC4">
        <w:rPr>
          <w:i/>
        </w:rPr>
        <w:t xml:space="preserve"> miniana</w:t>
      </w:r>
      <w:r>
        <w:t xml:space="preserve"> </w:t>
      </w:r>
      <w:proofErr w:type="spellStart"/>
      <w:r w:rsidRPr="00744BC4">
        <w:t>J.F.Macbr</w:t>
      </w:r>
      <w:proofErr w:type="spellEnd"/>
      <w:r w:rsidRPr="00744BC4">
        <w:t>. &amp; Payson</w:t>
      </w:r>
      <w:r w:rsidR="00814634">
        <w:t xml:space="preserve"> (</w:t>
      </w:r>
      <w:r w:rsidR="00814634">
        <w:rPr>
          <w:noProof/>
        </w:rPr>
        <w:t xml:space="preserve">1917) </w:t>
      </w:r>
      <w:r w:rsidR="00814634" w:rsidRPr="00533B7D">
        <w:rPr>
          <w:i/>
          <w:noProof/>
        </w:rPr>
        <w:t>Contr</w:t>
      </w:r>
      <w:r w:rsidR="00814634">
        <w:rPr>
          <w:i/>
          <w:noProof/>
        </w:rPr>
        <w:t xml:space="preserve">. </w:t>
      </w:r>
      <w:r w:rsidR="00814634" w:rsidRPr="00533B7D">
        <w:rPr>
          <w:i/>
          <w:noProof/>
        </w:rPr>
        <w:t>Gray Herb</w:t>
      </w:r>
      <w:r w:rsidR="00814634">
        <w:rPr>
          <w:i/>
          <w:noProof/>
        </w:rPr>
        <w:t xml:space="preserve">. </w:t>
      </w:r>
      <w:r w:rsidR="00814634" w:rsidRPr="00533B7D">
        <w:rPr>
          <w:i/>
          <w:noProof/>
        </w:rPr>
        <w:t>Harvard Univ</w:t>
      </w:r>
      <w:r w:rsidR="00814634">
        <w:rPr>
          <w:i/>
          <w:noProof/>
        </w:rPr>
        <w:t>.</w:t>
      </w:r>
      <w:r w:rsidR="00814634">
        <w:rPr>
          <w:noProof/>
        </w:rPr>
        <w:t xml:space="preserve"> </w:t>
      </w:r>
      <w:r w:rsidR="00814634" w:rsidRPr="00E61BDA">
        <w:rPr>
          <w:noProof/>
        </w:rPr>
        <w:t>49</w:t>
      </w:r>
      <w:r w:rsidR="00814634">
        <w:rPr>
          <w:noProof/>
        </w:rPr>
        <w:t>: 60</w:t>
      </w:r>
      <w:r w:rsidR="00814634">
        <w:t>–</w:t>
      </w:r>
      <w:r w:rsidR="00814634">
        <w:rPr>
          <w:noProof/>
        </w:rPr>
        <w:t>72.</w:t>
      </w:r>
    </w:p>
    <w:p w14:paraId="44947BDC" w14:textId="00673213" w:rsidR="00C27BAF" w:rsidRDefault="00C87DDC" w:rsidP="00EE0F23">
      <w:pPr>
        <w:spacing w:line="360" w:lineRule="auto"/>
      </w:pPr>
      <w:r>
        <w:t xml:space="preserve">Holotype: </w:t>
      </w:r>
      <w:proofErr w:type="spellStart"/>
      <w:r>
        <w:t>Macbride</w:t>
      </w:r>
      <w:proofErr w:type="spellEnd"/>
      <w:r>
        <w:t xml:space="preserve"> and Payson 33</w:t>
      </w:r>
      <w:r w:rsidRPr="009C13AC">
        <w:t xml:space="preserve">26 (GH). A hybrid of the parentage: </w:t>
      </w:r>
      <w:r w:rsidRPr="009C13AC">
        <w:rPr>
          <w:i/>
        </w:rPr>
        <w:t>Aquilegia flavescens</w:t>
      </w:r>
      <w:r w:rsidRPr="009C13AC">
        <w:t xml:space="preserve"> </w:t>
      </w:r>
      <w:proofErr w:type="spellStart"/>
      <w:proofErr w:type="gramStart"/>
      <w:r w:rsidRPr="009C13AC">
        <w:t>S.Watson</w:t>
      </w:r>
      <w:proofErr w:type="spellEnd"/>
      <w:proofErr w:type="gramEnd"/>
      <w:r w:rsidRPr="009C13AC">
        <w:t xml:space="preserve"> </w:t>
      </w:r>
      <w:r w:rsidR="00F05677" w:rsidRPr="00F05677">
        <w:t>×</w:t>
      </w:r>
      <w:r w:rsidRPr="009C13AC">
        <w:t xml:space="preserve"> </w:t>
      </w:r>
      <w:r w:rsidRPr="009C13AC">
        <w:rPr>
          <w:i/>
        </w:rPr>
        <w:t>A. formosa</w:t>
      </w:r>
      <w:r w:rsidRPr="009C13AC">
        <w:t xml:space="preserve"> Fisch. ex DC.</w:t>
      </w:r>
    </w:p>
    <w:p w14:paraId="5A3F496F" w14:textId="2A79F75D" w:rsidR="00C87DDC" w:rsidRDefault="00C27BAF" w:rsidP="00467250">
      <w:pPr>
        <w:spacing w:line="360" w:lineRule="auto"/>
        <w:ind w:firstLine="720"/>
      </w:pPr>
      <w:r>
        <w:t>However, i</w:t>
      </w:r>
      <w:r w:rsidR="00C87DDC">
        <w:t xml:space="preserve">t is necessary to discuss an earlier name: </w:t>
      </w:r>
      <w:r w:rsidR="00C87DDC" w:rsidRPr="00333FFD">
        <w:rPr>
          <w:i/>
        </w:rPr>
        <w:t xml:space="preserve">Aquilegia </w:t>
      </w:r>
      <w:proofErr w:type="spellStart"/>
      <w:r w:rsidR="00C87DDC" w:rsidRPr="00333FFD">
        <w:rPr>
          <w:i/>
        </w:rPr>
        <w:t>rubicunda</w:t>
      </w:r>
      <w:proofErr w:type="spellEnd"/>
      <w:r w:rsidR="00C87DDC">
        <w:t xml:space="preserve"> </w:t>
      </w:r>
      <w:proofErr w:type="spellStart"/>
      <w:r w:rsidR="00C87DDC">
        <w:t>Tidestr</w:t>
      </w:r>
      <w:proofErr w:type="spellEnd"/>
      <w:r w:rsidR="00C87DDC">
        <w:t>. (</w:t>
      </w:r>
      <w:proofErr w:type="spellStart"/>
      <w:r w:rsidR="00C87DDC">
        <w:t>Tidestrom</w:t>
      </w:r>
      <w:proofErr w:type="spellEnd"/>
      <w:r w:rsidR="00C87DDC">
        <w:t xml:space="preserve">, 1910), collected by </w:t>
      </w:r>
      <w:proofErr w:type="spellStart"/>
      <w:r w:rsidR="00C87DDC">
        <w:t>Tidestrom</w:t>
      </w:r>
      <w:proofErr w:type="spellEnd"/>
      <w:r w:rsidR="00C87DDC">
        <w:t xml:space="preserve"> in the Wasatch Mountains of Utah. This is also an </w:t>
      </w:r>
      <w:r w:rsidR="00C87DDC" w:rsidRPr="00B27FCE">
        <w:rPr>
          <w:i/>
        </w:rPr>
        <w:t>Aquilegia</w:t>
      </w:r>
      <w:r w:rsidR="00C87DDC">
        <w:t xml:space="preserve"> with pink sepals. It has been considered a pink flowered form of </w:t>
      </w:r>
      <w:r w:rsidR="00C87DDC" w:rsidRPr="00B27FCE">
        <w:rPr>
          <w:i/>
        </w:rPr>
        <w:t>A. flavescens</w:t>
      </w:r>
      <w:r w:rsidR="00C87DDC">
        <w:t xml:space="preserve"> (Welsh, 1986) and as such might represent an earlier name for </w:t>
      </w:r>
      <w:r w:rsidR="00C87DDC" w:rsidRPr="008B4D9C">
        <w:rPr>
          <w:i/>
        </w:rPr>
        <w:t>A</w:t>
      </w:r>
      <w:r w:rsidR="00C87DDC" w:rsidRPr="00EE0F23">
        <w:t xml:space="preserve">. </w:t>
      </w:r>
      <w:r w:rsidR="00F05677" w:rsidRPr="00F05677">
        <w:t>×</w:t>
      </w:r>
      <w:r w:rsidR="00C87DDC" w:rsidRPr="008B4D9C">
        <w:rPr>
          <w:i/>
        </w:rPr>
        <w:t xml:space="preserve"> miniana</w:t>
      </w:r>
      <w:r w:rsidR="00C87DDC">
        <w:t xml:space="preserve">. However, the type specimen (US) bears </w:t>
      </w:r>
      <w:r>
        <w:t>little</w:t>
      </w:r>
      <w:r w:rsidR="00C87DDC">
        <w:t xml:space="preserve"> similarity to </w:t>
      </w:r>
      <w:r w:rsidR="00C87DDC" w:rsidRPr="00B27FCE">
        <w:rPr>
          <w:i/>
        </w:rPr>
        <w:t>A. flavescens</w:t>
      </w:r>
      <w:r w:rsidR="00C87DDC">
        <w:t xml:space="preserve"> or even to its hybrid with </w:t>
      </w:r>
      <w:r w:rsidR="00C87DDC" w:rsidRPr="00B27FCE">
        <w:rPr>
          <w:i/>
        </w:rPr>
        <w:t>A. formosa</w:t>
      </w:r>
      <w:r w:rsidR="00C87DDC">
        <w:t xml:space="preserve">. </w:t>
      </w:r>
      <w:proofErr w:type="spellStart"/>
      <w:r w:rsidR="00C87DDC">
        <w:t>Whittemore</w:t>
      </w:r>
      <w:proofErr w:type="spellEnd"/>
      <w:r w:rsidR="00C87DDC">
        <w:t xml:space="preserve"> (1997) considered it to be </w:t>
      </w:r>
      <w:r w:rsidR="00C87DDC" w:rsidRPr="00B27FCE">
        <w:rPr>
          <w:i/>
        </w:rPr>
        <w:t xml:space="preserve">A. </w:t>
      </w:r>
      <w:proofErr w:type="spellStart"/>
      <w:r w:rsidR="00C87DDC" w:rsidRPr="00B27FCE">
        <w:rPr>
          <w:i/>
        </w:rPr>
        <w:t>micrantha</w:t>
      </w:r>
      <w:proofErr w:type="spellEnd"/>
      <w:r w:rsidR="00C87DDC">
        <w:t>. It might well repay further study, but we can rule out relevance to the hybrid we are considering here.</w:t>
      </w:r>
    </w:p>
    <w:p w14:paraId="2AACC373" w14:textId="4701B2F1" w:rsidR="00DB7E9D" w:rsidRDefault="00DB7E9D" w:rsidP="00DB7E9D">
      <w:pPr>
        <w:spacing w:line="360" w:lineRule="auto"/>
        <w:rPr>
          <w:rFonts w:cstheme="minorHAnsi"/>
          <w:color w:val="000000" w:themeColor="text1"/>
        </w:rPr>
      </w:pPr>
    </w:p>
    <w:p w14:paraId="273A91F5" w14:textId="77777777" w:rsidR="00EC2B54" w:rsidRPr="00934B3E" w:rsidRDefault="00EC2B54" w:rsidP="00DB7E9D">
      <w:pPr>
        <w:spacing w:line="360" w:lineRule="auto"/>
        <w:rPr>
          <w:rFonts w:cstheme="minorHAnsi"/>
          <w:color w:val="000000" w:themeColor="text1"/>
        </w:rPr>
      </w:pPr>
    </w:p>
    <w:p w14:paraId="3010A608" w14:textId="5BB4ED55" w:rsidR="00F701D6" w:rsidRPr="00EC2B54" w:rsidRDefault="00DB7E9D" w:rsidP="003C2E19">
      <w:pPr>
        <w:spacing w:line="360" w:lineRule="auto"/>
        <w:outlineLvl w:val="0"/>
        <w:rPr>
          <w:color w:val="FF0000"/>
        </w:rPr>
      </w:pPr>
      <w:r>
        <w:rPr>
          <w:b/>
        </w:rPr>
        <w:t xml:space="preserve">References </w:t>
      </w:r>
    </w:p>
    <w:p w14:paraId="25252AA3" w14:textId="6D90D71F" w:rsidR="00886957" w:rsidRDefault="00886957" w:rsidP="00886957">
      <w:pPr>
        <w:widowControl w:val="0"/>
        <w:autoSpaceDE w:val="0"/>
        <w:autoSpaceDN w:val="0"/>
        <w:adjustRightInd w:val="0"/>
        <w:spacing w:line="360" w:lineRule="auto"/>
        <w:ind w:left="480" w:hanging="480"/>
        <w:rPr>
          <w:noProof/>
        </w:rPr>
      </w:pPr>
      <w:r>
        <w:rPr>
          <w:noProof/>
        </w:rPr>
        <w:t xml:space="preserve">Barton, N. H., and G. M. Hewitt. 1985. Analysis of hybrid zones. </w:t>
      </w:r>
      <w:r w:rsidRPr="00EE0F23">
        <w:rPr>
          <w:i/>
          <w:noProof/>
        </w:rPr>
        <w:t>Annual Review of Ecology and Systematics</w:t>
      </w:r>
      <w:r>
        <w:rPr>
          <w:noProof/>
        </w:rPr>
        <w:t xml:space="preserve"> 16: 113-148.</w:t>
      </w:r>
    </w:p>
    <w:p w14:paraId="706236F4" w14:textId="33FCF700" w:rsidR="00BF0A6D" w:rsidRPr="0003285C" w:rsidRDefault="0003285C" w:rsidP="0003285C">
      <w:pPr>
        <w:widowControl w:val="0"/>
        <w:autoSpaceDE w:val="0"/>
        <w:autoSpaceDN w:val="0"/>
        <w:adjustRightInd w:val="0"/>
        <w:spacing w:line="360" w:lineRule="auto"/>
        <w:ind w:left="720" w:hanging="720"/>
        <w:outlineLvl w:val="0"/>
      </w:pPr>
      <w:r w:rsidRPr="00B86D07">
        <w:t>Bergman, T.</w:t>
      </w:r>
      <w:r>
        <w:t xml:space="preserve"> </w:t>
      </w:r>
      <w:r w:rsidRPr="00B86D07">
        <w:t>J., and J.</w:t>
      </w:r>
      <w:r>
        <w:t xml:space="preserve"> </w:t>
      </w:r>
      <w:r w:rsidRPr="00B86D07">
        <w:t xml:space="preserve">C. </w:t>
      </w:r>
      <w:proofErr w:type="spellStart"/>
      <w:r w:rsidRPr="00B86D07">
        <w:t>Beehner</w:t>
      </w:r>
      <w:proofErr w:type="spellEnd"/>
      <w:r w:rsidRPr="00B86D07">
        <w:t>. 2008. A s</w:t>
      </w:r>
      <w:r>
        <w:t>imple method for measuring colo</w:t>
      </w:r>
      <w:r w:rsidRPr="00B86D07">
        <w:t>r in wild animals: validat</w:t>
      </w:r>
      <w:r>
        <w:t>ion and use on chest patch colo</w:t>
      </w:r>
      <w:r w:rsidRPr="00B86D07">
        <w:t>r in geladas (</w:t>
      </w:r>
      <w:proofErr w:type="spellStart"/>
      <w:r w:rsidRPr="00B86D07">
        <w:rPr>
          <w:i/>
        </w:rPr>
        <w:t>Theropithecus</w:t>
      </w:r>
      <w:proofErr w:type="spellEnd"/>
      <w:r w:rsidRPr="00B86D07">
        <w:rPr>
          <w:i/>
        </w:rPr>
        <w:t xml:space="preserve"> gelada</w:t>
      </w:r>
      <w:r w:rsidRPr="00B86D07">
        <w:t xml:space="preserve">). </w:t>
      </w:r>
      <w:r w:rsidRPr="00B86D07">
        <w:rPr>
          <w:i/>
        </w:rPr>
        <w:t xml:space="preserve">Biological Journal of the </w:t>
      </w:r>
      <w:proofErr w:type="spellStart"/>
      <w:r w:rsidRPr="00B86D07">
        <w:rPr>
          <w:i/>
        </w:rPr>
        <w:t>Linnean</w:t>
      </w:r>
      <w:proofErr w:type="spellEnd"/>
      <w:r w:rsidRPr="00B86D07">
        <w:rPr>
          <w:i/>
        </w:rPr>
        <w:t xml:space="preserve"> Society</w:t>
      </w:r>
      <w:r w:rsidRPr="00E61BDA">
        <w:rPr>
          <w:i/>
        </w:rPr>
        <w:t xml:space="preserve"> </w:t>
      </w:r>
      <w:r w:rsidRPr="00E61BDA">
        <w:t>94</w:t>
      </w:r>
      <w:r>
        <w:t>: 231–</w:t>
      </w:r>
      <w:r w:rsidRPr="00B86D07">
        <w:t>240.</w:t>
      </w:r>
    </w:p>
    <w:p w14:paraId="2E8BDF96" w14:textId="500F8D25" w:rsidR="00BF0A6D" w:rsidRDefault="00BF0A6D" w:rsidP="00BF0A6D">
      <w:pPr>
        <w:widowControl w:val="0"/>
        <w:autoSpaceDE w:val="0"/>
        <w:autoSpaceDN w:val="0"/>
        <w:adjustRightInd w:val="0"/>
        <w:spacing w:line="360" w:lineRule="auto"/>
        <w:ind w:left="720" w:hanging="720"/>
        <w:outlineLvl w:val="0"/>
      </w:pPr>
      <w:r>
        <w:t xml:space="preserve">Chase, V. C., and P. H. Raven. 1975. Evolutionary and ecological relationships between </w:t>
      </w:r>
      <w:r>
        <w:rPr>
          <w:i/>
        </w:rPr>
        <w:t xml:space="preserve">Aquilegia formosa </w:t>
      </w:r>
      <w:r>
        <w:t xml:space="preserve">and </w:t>
      </w:r>
      <w:r>
        <w:rPr>
          <w:i/>
        </w:rPr>
        <w:t xml:space="preserve">A. pubescens </w:t>
      </w:r>
      <w:r>
        <w:t>(</w:t>
      </w:r>
      <w:proofErr w:type="spellStart"/>
      <w:r>
        <w:t>Ranunculaceae</w:t>
      </w:r>
      <w:proofErr w:type="spellEnd"/>
      <w:r>
        <w:t xml:space="preserve">), two perennial plants. </w:t>
      </w:r>
      <w:r>
        <w:rPr>
          <w:i/>
        </w:rPr>
        <w:t xml:space="preserve">Evolution </w:t>
      </w:r>
      <w:r w:rsidRPr="00E61BDA">
        <w:t>29</w:t>
      </w:r>
      <w:r>
        <w:t>: 474– 486.</w:t>
      </w:r>
    </w:p>
    <w:p w14:paraId="31637D2A" w14:textId="09985BDC" w:rsidR="00BF0A6D" w:rsidRDefault="00BF0A6D" w:rsidP="00A05412">
      <w:pPr>
        <w:widowControl w:val="0"/>
        <w:autoSpaceDE w:val="0"/>
        <w:autoSpaceDN w:val="0"/>
        <w:adjustRightInd w:val="0"/>
        <w:spacing w:line="360" w:lineRule="auto"/>
        <w:ind w:left="480" w:hanging="480"/>
        <w:rPr>
          <w:noProof/>
        </w:rPr>
      </w:pPr>
      <w:r w:rsidRPr="00B86D07">
        <w:rPr>
          <w:noProof/>
        </w:rPr>
        <w:t xml:space="preserve">Grant, V. 1952. Isolation and hybridization between </w:t>
      </w:r>
      <w:r w:rsidRPr="00B86D07">
        <w:rPr>
          <w:i/>
          <w:noProof/>
        </w:rPr>
        <w:t>Aquilegia formosa</w:t>
      </w:r>
      <w:r w:rsidRPr="00B86D07">
        <w:rPr>
          <w:noProof/>
        </w:rPr>
        <w:t xml:space="preserve"> and </w:t>
      </w:r>
      <w:r>
        <w:rPr>
          <w:i/>
          <w:noProof/>
        </w:rPr>
        <w:t>A</w:t>
      </w:r>
      <w:r w:rsidRPr="00B86D07">
        <w:rPr>
          <w:i/>
          <w:noProof/>
        </w:rPr>
        <w:t>. pubescens.</w:t>
      </w:r>
      <w:r w:rsidRPr="00B86D07">
        <w:rPr>
          <w:noProof/>
        </w:rPr>
        <w:t xml:space="preserve"> </w:t>
      </w:r>
      <w:r w:rsidRPr="00B86D07">
        <w:rPr>
          <w:i/>
          <w:iCs/>
          <w:noProof/>
        </w:rPr>
        <w:t>Aliso</w:t>
      </w:r>
      <w:r w:rsidRPr="00B86D07">
        <w:rPr>
          <w:noProof/>
        </w:rPr>
        <w:t xml:space="preserve"> </w:t>
      </w:r>
      <w:r w:rsidRPr="00E61BDA">
        <w:rPr>
          <w:noProof/>
        </w:rPr>
        <w:t>2</w:t>
      </w:r>
      <w:r w:rsidRPr="00B86D07">
        <w:rPr>
          <w:noProof/>
        </w:rPr>
        <w:t>:</w:t>
      </w:r>
      <w:r>
        <w:rPr>
          <w:noProof/>
        </w:rPr>
        <w:t xml:space="preserve"> 341</w:t>
      </w:r>
      <w:r>
        <w:t>–</w:t>
      </w:r>
      <w:r w:rsidRPr="00B86D07">
        <w:rPr>
          <w:noProof/>
        </w:rPr>
        <w:t>360.</w:t>
      </w:r>
    </w:p>
    <w:p w14:paraId="61BABE3C" w14:textId="71B7A69E" w:rsidR="00C32630" w:rsidRDefault="00C32630" w:rsidP="00A05412">
      <w:pPr>
        <w:widowControl w:val="0"/>
        <w:autoSpaceDE w:val="0"/>
        <w:autoSpaceDN w:val="0"/>
        <w:adjustRightInd w:val="0"/>
        <w:spacing w:line="360" w:lineRule="auto"/>
        <w:ind w:left="480" w:hanging="480"/>
        <w:rPr>
          <w:noProof/>
        </w:rPr>
      </w:pPr>
      <w:r>
        <w:rPr>
          <w:noProof/>
        </w:rPr>
        <w:t>Groh, J.</w:t>
      </w:r>
      <w:r w:rsidR="00EE0F23">
        <w:rPr>
          <w:noProof/>
        </w:rPr>
        <w:t>S.</w:t>
      </w:r>
      <w:r>
        <w:rPr>
          <w:noProof/>
        </w:rPr>
        <w:t>, D.M. Percy, C.R. Bjork, and Q.C.B. Cronk</w:t>
      </w:r>
      <w:r w:rsidR="008D5D97">
        <w:rPr>
          <w:noProof/>
        </w:rPr>
        <w:t xml:space="preserve">. 2018. </w:t>
      </w:r>
      <w:r w:rsidR="009F7813" w:rsidRPr="009F7813">
        <w:rPr>
          <w:noProof/>
        </w:rPr>
        <w:t xml:space="preserve">On the origin of orphan hybrids between </w:t>
      </w:r>
      <w:r w:rsidR="009F7813" w:rsidRPr="00EE0F23">
        <w:rPr>
          <w:i/>
          <w:noProof/>
        </w:rPr>
        <w:t>Aquilegia formosa</w:t>
      </w:r>
      <w:r w:rsidR="009F7813" w:rsidRPr="009F7813">
        <w:rPr>
          <w:noProof/>
        </w:rPr>
        <w:t xml:space="preserve"> and </w:t>
      </w:r>
      <w:r w:rsidR="009F7813" w:rsidRPr="00EE0F23">
        <w:rPr>
          <w:i/>
          <w:noProof/>
        </w:rPr>
        <w:t>Aquilegia flavescens</w:t>
      </w:r>
      <w:r w:rsidR="009F7813">
        <w:rPr>
          <w:noProof/>
        </w:rPr>
        <w:t xml:space="preserve">. </w:t>
      </w:r>
      <w:r w:rsidR="009F7813" w:rsidRPr="00EE0F23">
        <w:rPr>
          <w:i/>
          <w:noProof/>
        </w:rPr>
        <w:t>AoB Plants</w:t>
      </w:r>
      <w:r w:rsidR="009F7813">
        <w:rPr>
          <w:noProof/>
        </w:rPr>
        <w:t xml:space="preserve">: </w:t>
      </w:r>
      <w:r w:rsidR="009F7813" w:rsidRPr="009F7813">
        <w:rPr>
          <w:noProof/>
        </w:rPr>
        <w:t>ply071</w:t>
      </w:r>
      <w:r w:rsidR="009F7813">
        <w:rPr>
          <w:noProof/>
        </w:rPr>
        <w:t>.</w:t>
      </w:r>
    </w:p>
    <w:p w14:paraId="043C496B" w14:textId="7CC8244A" w:rsidR="002A1030" w:rsidRDefault="00F76F19" w:rsidP="00886957">
      <w:pPr>
        <w:widowControl w:val="0"/>
        <w:autoSpaceDE w:val="0"/>
        <w:autoSpaceDN w:val="0"/>
        <w:adjustRightInd w:val="0"/>
        <w:spacing w:line="360" w:lineRule="auto"/>
        <w:ind w:left="480" w:hanging="480"/>
        <w:rPr>
          <w:noProof/>
        </w:rPr>
      </w:pPr>
      <w:r>
        <w:rPr>
          <w:noProof/>
        </w:rPr>
        <w:t xml:space="preserve">Grossenbacher, D. L., and J. B. Whittall. 2011. Increased floral divergence in sympatric monkeyflowers. </w:t>
      </w:r>
      <w:r>
        <w:rPr>
          <w:i/>
          <w:noProof/>
        </w:rPr>
        <w:t xml:space="preserve">Evolution </w:t>
      </w:r>
      <w:r>
        <w:rPr>
          <w:noProof/>
        </w:rPr>
        <w:t xml:space="preserve">65: 2712–2718. </w:t>
      </w:r>
    </w:p>
    <w:p w14:paraId="06931643" w14:textId="431171C2" w:rsidR="002A1030" w:rsidRDefault="00886957" w:rsidP="002A1030">
      <w:pPr>
        <w:widowControl w:val="0"/>
        <w:autoSpaceDE w:val="0"/>
        <w:autoSpaceDN w:val="0"/>
        <w:adjustRightInd w:val="0"/>
        <w:spacing w:line="360" w:lineRule="auto"/>
        <w:ind w:left="480" w:hanging="480"/>
        <w:rPr>
          <w:noProof/>
        </w:rPr>
      </w:pPr>
      <w:r>
        <w:rPr>
          <w:noProof/>
        </w:rPr>
        <w:t>Harrison, R. G. 1990</w:t>
      </w:r>
      <w:r w:rsidR="002A1030">
        <w:rPr>
          <w:noProof/>
        </w:rPr>
        <w:t>. Hybrid zones: windows o</w:t>
      </w:r>
      <w:r>
        <w:rPr>
          <w:noProof/>
        </w:rPr>
        <w:t xml:space="preserve">n evolutionary process. </w:t>
      </w:r>
      <w:r w:rsidRPr="00EE0F23">
        <w:rPr>
          <w:i/>
          <w:noProof/>
        </w:rPr>
        <w:t>Oxford Surveys in Evolutionary Biology</w:t>
      </w:r>
      <w:r>
        <w:rPr>
          <w:noProof/>
        </w:rPr>
        <w:t xml:space="preserve"> 7:</w:t>
      </w:r>
      <w:r w:rsidR="002A1030">
        <w:rPr>
          <w:noProof/>
        </w:rPr>
        <w:t xml:space="preserve"> 69-128.</w:t>
      </w:r>
    </w:p>
    <w:p w14:paraId="7225F095" w14:textId="553F2023" w:rsidR="008B1CD1" w:rsidRDefault="008B1CD1" w:rsidP="008B1CD1">
      <w:pPr>
        <w:widowControl w:val="0"/>
        <w:autoSpaceDE w:val="0"/>
        <w:autoSpaceDN w:val="0"/>
        <w:adjustRightInd w:val="0"/>
        <w:spacing w:line="360" w:lineRule="auto"/>
        <w:ind w:left="480" w:hanging="480"/>
        <w:rPr>
          <w:noProof/>
        </w:rPr>
      </w:pPr>
      <w:r>
        <w:rPr>
          <w:noProof/>
        </w:rPr>
        <w:t>Hijmans, R. J. 2016. geosphere: Spherical trigonometry. R package version 1.5</w:t>
      </w:r>
      <w:r>
        <w:t>–</w:t>
      </w:r>
      <w:r>
        <w:rPr>
          <w:noProof/>
        </w:rPr>
        <w:t xml:space="preserve">5. https://CRAN.R-project.org/package=geosphere. </w:t>
      </w:r>
    </w:p>
    <w:p w14:paraId="2FA64C59" w14:textId="30FFC4EF" w:rsidR="00BF0A6D" w:rsidRDefault="00BF0A6D" w:rsidP="00BF0A6D">
      <w:pPr>
        <w:spacing w:line="360" w:lineRule="auto"/>
        <w:ind w:left="720" w:hanging="720"/>
        <w:rPr>
          <w:noProof/>
        </w:rPr>
      </w:pPr>
      <w:r>
        <w:rPr>
          <w:noProof/>
        </w:rPr>
        <w:t xml:space="preserve">Hodges, S. </w:t>
      </w:r>
      <w:r w:rsidRPr="00B86D07">
        <w:rPr>
          <w:noProof/>
        </w:rPr>
        <w:t>A., and M.</w:t>
      </w:r>
      <w:r>
        <w:rPr>
          <w:noProof/>
        </w:rPr>
        <w:t xml:space="preserve"> </w:t>
      </w:r>
      <w:r w:rsidRPr="00B86D07">
        <w:rPr>
          <w:noProof/>
        </w:rPr>
        <w:t xml:space="preserve">L. Arnold. 1994. Floral and ecological isolation between </w:t>
      </w:r>
      <w:r w:rsidRPr="00B86D07">
        <w:rPr>
          <w:i/>
          <w:noProof/>
        </w:rPr>
        <w:t>Aquilegia formosa</w:t>
      </w:r>
      <w:r w:rsidRPr="00B86D07">
        <w:rPr>
          <w:noProof/>
        </w:rPr>
        <w:t xml:space="preserve"> and </w:t>
      </w:r>
      <w:r w:rsidRPr="00B86D07">
        <w:rPr>
          <w:i/>
          <w:noProof/>
        </w:rPr>
        <w:t>Aquilegia pubescens</w:t>
      </w:r>
      <w:r w:rsidRPr="00B86D07">
        <w:rPr>
          <w:noProof/>
        </w:rPr>
        <w:t xml:space="preserve">. </w:t>
      </w:r>
      <w:r w:rsidRPr="00B86D07">
        <w:rPr>
          <w:i/>
          <w:iCs/>
          <w:noProof/>
        </w:rPr>
        <w:t xml:space="preserve">Proceedings of the National Academy of Sciences, </w:t>
      </w:r>
      <w:r w:rsidRPr="00B86D07">
        <w:rPr>
          <w:iCs/>
          <w:noProof/>
        </w:rPr>
        <w:t>USA</w:t>
      </w:r>
      <w:r w:rsidRPr="00B86D07">
        <w:rPr>
          <w:i/>
          <w:iCs/>
          <w:noProof/>
        </w:rPr>
        <w:t xml:space="preserve"> </w:t>
      </w:r>
      <w:r w:rsidRPr="005933EC">
        <w:rPr>
          <w:iCs/>
          <w:noProof/>
        </w:rPr>
        <w:t>91</w:t>
      </w:r>
      <w:r w:rsidRPr="00B86D07">
        <w:rPr>
          <w:iCs/>
          <w:noProof/>
        </w:rPr>
        <w:t xml:space="preserve">: </w:t>
      </w:r>
      <w:r w:rsidRPr="00B86D07">
        <w:rPr>
          <w:noProof/>
        </w:rPr>
        <w:t>2493–2496.</w:t>
      </w:r>
    </w:p>
    <w:p w14:paraId="5F32C3B0" w14:textId="263F2D5D" w:rsidR="00F76F19" w:rsidRDefault="00F76F19" w:rsidP="00BF0A6D">
      <w:pPr>
        <w:spacing w:line="360" w:lineRule="auto"/>
        <w:ind w:left="720" w:hanging="720"/>
        <w:rPr>
          <w:noProof/>
        </w:rPr>
      </w:pPr>
      <w:r>
        <w:rPr>
          <w:noProof/>
        </w:rPr>
        <w:t xml:space="preserve">Hopkins, R. 2013. Reinforcement in plants. </w:t>
      </w:r>
      <w:r>
        <w:rPr>
          <w:i/>
          <w:noProof/>
        </w:rPr>
        <w:t>New Phytologist</w:t>
      </w:r>
      <w:r>
        <w:rPr>
          <w:noProof/>
        </w:rPr>
        <w:t xml:space="preserve"> 197: 1095-1103.</w:t>
      </w:r>
    </w:p>
    <w:p w14:paraId="60BC156F" w14:textId="643B0537" w:rsidR="00DF500F" w:rsidRDefault="00DF500F" w:rsidP="00BF0A6D">
      <w:pPr>
        <w:spacing w:line="360" w:lineRule="auto"/>
        <w:ind w:left="720" w:hanging="720"/>
        <w:rPr>
          <w:noProof/>
        </w:rPr>
      </w:pPr>
      <w:r>
        <w:rPr>
          <w:noProof/>
        </w:rPr>
        <w:t xml:space="preserve">Kahle, D. and H. Wickham. 2013. ggmap: Spatial visualization with ggplot2. </w:t>
      </w:r>
      <w:r>
        <w:rPr>
          <w:i/>
          <w:noProof/>
        </w:rPr>
        <w:t xml:space="preserve">The R Journal </w:t>
      </w:r>
      <w:r>
        <w:rPr>
          <w:noProof/>
        </w:rPr>
        <w:t>5: 144–161.</w:t>
      </w:r>
    </w:p>
    <w:p w14:paraId="4743EF0A" w14:textId="1AB3F3AF" w:rsidR="00C20376" w:rsidRDefault="00C32630" w:rsidP="00BF0A6D">
      <w:pPr>
        <w:spacing w:line="360" w:lineRule="auto"/>
        <w:ind w:left="720" w:hanging="720"/>
        <w:rPr>
          <w:noProof/>
        </w:rPr>
      </w:pPr>
      <w:r w:rsidRPr="00C32630">
        <w:rPr>
          <w:noProof/>
        </w:rPr>
        <w:t xml:space="preserve">Lexer, C., </w:t>
      </w:r>
      <w:r>
        <w:rPr>
          <w:noProof/>
        </w:rPr>
        <w:t xml:space="preserve">J. </w:t>
      </w:r>
      <w:r w:rsidRPr="00C32630">
        <w:rPr>
          <w:noProof/>
        </w:rPr>
        <w:t xml:space="preserve">Joseph, </w:t>
      </w:r>
      <w:r>
        <w:rPr>
          <w:noProof/>
        </w:rPr>
        <w:t>M.</w:t>
      </w:r>
      <w:r w:rsidRPr="00C32630">
        <w:rPr>
          <w:noProof/>
        </w:rPr>
        <w:t xml:space="preserve"> van Loo, </w:t>
      </w:r>
      <w:r>
        <w:rPr>
          <w:noProof/>
        </w:rPr>
        <w:t>G.</w:t>
      </w:r>
      <w:r w:rsidRPr="00C32630">
        <w:rPr>
          <w:noProof/>
        </w:rPr>
        <w:t xml:space="preserve"> Prenner, </w:t>
      </w:r>
      <w:r>
        <w:rPr>
          <w:noProof/>
        </w:rPr>
        <w:t>B.</w:t>
      </w:r>
      <w:r w:rsidRPr="00C32630">
        <w:rPr>
          <w:noProof/>
        </w:rPr>
        <w:t xml:space="preserve"> Heinze, </w:t>
      </w:r>
      <w:r>
        <w:rPr>
          <w:noProof/>
        </w:rPr>
        <w:t>M. W.</w:t>
      </w:r>
      <w:r w:rsidRPr="00C32630">
        <w:rPr>
          <w:noProof/>
        </w:rPr>
        <w:t xml:space="preserve"> Chase, </w:t>
      </w:r>
      <w:r>
        <w:rPr>
          <w:noProof/>
        </w:rPr>
        <w:t>and D.</w:t>
      </w:r>
      <w:r w:rsidRPr="00C32630">
        <w:rPr>
          <w:noProof/>
        </w:rPr>
        <w:t xml:space="preserve"> Kirkup, D. 2009. The use of digital image-based morphometrics to study the phenotypic mosaic in taxa with porous genomes. </w:t>
      </w:r>
      <w:r w:rsidRPr="00EE0F23">
        <w:rPr>
          <w:i/>
          <w:noProof/>
        </w:rPr>
        <w:t>Taxon</w:t>
      </w:r>
      <w:r w:rsidRPr="00C32630">
        <w:rPr>
          <w:noProof/>
        </w:rPr>
        <w:t xml:space="preserve"> 58</w:t>
      </w:r>
      <w:r>
        <w:rPr>
          <w:noProof/>
        </w:rPr>
        <w:t>:</w:t>
      </w:r>
      <w:r w:rsidRPr="00C32630">
        <w:rPr>
          <w:noProof/>
        </w:rPr>
        <w:t xml:space="preserve"> 349-364.</w:t>
      </w:r>
    </w:p>
    <w:p w14:paraId="1DD6F172" w14:textId="3DDA6968" w:rsidR="004603CC" w:rsidRPr="00DF500F" w:rsidRDefault="004603CC" w:rsidP="00EE0F23">
      <w:pPr>
        <w:widowControl w:val="0"/>
        <w:autoSpaceDE w:val="0"/>
        <w:autoSpaceDN w:val="0"/>
        <w:adjustRightInd w:val="0"/>
        <w:spacing w:line="360" w:lineRule="auto"/>
        <w:ind w:left="480" w:hanging="480"/>
        <w:rPr>
          <w:noProof/>
        </w:rPr>
      </w:pPr>
      <w:r>
        <w:rPr>
          <w:noProof/>
        </w:rPr>
        <w:lastRenderedPageBreak/>
        <w:t xml:space="preserve">MacBride, J. F., and E. B. Payson. 1917. New or otherwise interesting plants from Idaho. </w:t>
      </w:r>
      <w:r w:rsidRPr="00533B7D">
        <w:rPr>
          <w:i/>
          <w:noProof/>
        </w:rPr>
        <w:t>Contributions from the Gray Herbarium of Harvard University</w:t>
      </w:r>
      <w:r>
        <w:rPr>
          <w:noProof/>
        </w:rPr>
        <w:t xml:space="preserve"> </w:t>
      </w:r>
      <w:r w:rsidRPr="00E61BDA">
        <w:rPr>
          <w:noProof/>
        </w:rPr>
        <w:t>49</w:t>
      </w:r>
      <w:r>
        <w:rPr>
          <w:noProof/>
        </w:rPr>
        <w:t>: 60</w:t>
      </w:r>
      <w:r>
        <w:t>–</w:t>
      </w:r>
      <w:r>
        <w:rPr>
          <w:noProof/>
        </w:rPr>
        <w:t xml:space="preserve">72. </w:t>
      </w:r>
    </w:p>
    <w:p w14:paraId="2CCB8448" w14:textId="6EAAE14A" w:rsidR="0044064C" w:rsidRDefault="00CF0E68" w:rsidP="00C27BAF">
      <w:pPr>
        <w:spacing w:line="360" w:lineRule="auto"/>
        <w:ind w:left="720" w:hanging="720"/>
        <w:rPr>
          <w:noProof/>
        </w:rPr>
      </w:pPr>
      <w:r>
        <w:rPr>
          <w:noProof/>
        </w:rPr>
        <w:t>Moore, W. S. 1977</w:t>
      </w:r>
      <w:r w:rsidR="0044064C">
        <w:rPr>
          <w:noProof/>
        </w:rPr>
        <w:t xml:space="preserve">. An evaluation of narrow hybrid zones in vertebrates. </w:t>
      </w:r>
      <w:r w:rsidR="0044064C">
        <w:rPr>
          <w:i/>
          <w:noProof/>
        </w:rPr>
        <w:t>The Quarterly Review of Biology</w:t>
      </w:r>
      <w:r w:rsidR="0044064C">
        <w:rPr>
          <w:noProof/>
        </w:rPr>
        <w:t xml:space="preserve"> 52: 263–278.</w:t>
      </w:r>
    </w:p>
    <w:p w14:paraId="2C91C0C1" w14:textId="0A37B90B" w:rsidR="0092232D" w:rsidRDefault="0092232D">
      <w:pPr>
        <w:spacing w:line="360" w:lineRule="auto"/>
        <w:ind w:left="720" w:hanging="720"/>
        <w:rPr>
          <w:noProof/>
        </w:rPr>
      </w:pPr>
      <w:r>
        <w:rPr>
          <w:noProof/>
        </w:rPr>
        <w:t xml:space="preserve">Nosil, P., Vines, T. H., and D. J. Funk. 2005. Perspective: Reproductive isolation caused by natural selection against immigrants from divergent habitats. </w:t>
      </w:r>
      <w:r>
        <w:rPr>
          <w:i/>
          <w:noProof/>
        </w:rPr>
        <w:t xml:space="preserve">Evolution </w:t>
      </w:r>
      <w:r>
        <w:rPr>
          <w:noProof/>
        </w:rPr>
        <w:t>59: 705–719.</w:t>
      </w:r>
    </w:p>
    <w:p w14:paraId="3517C4E0" w14:textId="5C5F8A64" w:rsidR="00C87DDC" w:rsidRDefault="00EC2B54">
      <w:pPr>
        <w:spacing w:line="360" w:lineRule="auto"/>
        <w:ind w:left="720" w:hanging="720"/>
      </w:pPr>
      <w:r w:rsidRPr="00B86D07">
        <w:rPr>
          <w:noProof/>
        </w:rPr>
        <w:t>Payson, E.</w:t>
      </w:r>
      <w:r>
        <w:rPr>
          <w:noProof/>
        </w:rPr>
        <w:t xml:space="preserve"> </w:t>
      </w:r>
      <w:r w:rsidRPr="00B86D07">
        <w:rPr>
          <w:noProof/>
        </w:rPr>
        <w:t xml:space="preserve">B. 1918. The North American species of </w:t>
      </w:r>
      <w:r w:rsidRPr="00B86D07">
        <w:rPr>
          <w:i/>
          <w:noProof/>
        </w:rPr>
        <w:t>Aquilegia. Contibutions from the United States National Herbarium</w:t>
      </w:r>
      <w:r w:rsidRPr="00B86D07">
        <w:rPr>
          <w:noProof/>
        </w:rPr>
        <w:t xml:space="preserve"> </w:t>
      </w:r>
      <w:r w:rsidRPr="00E61BDA">
        <w:rPr>
          <w:noProof/>
        </w:rPr>
        <w:t>20</w:t>
      </w:r>
      <w:r>
        <w:rPr>
          <w:noProof/>
        </w:rPr>
        <w:t>: 140</w:t>
      </w:r>
      <w:r>
        <w:t>–</w:t>
      </w:r>
      <w:r w:rsidRPr="00B86D07">
        <w:rPr>
          <w:noProof/>
        </w:rPr>
        <w:t>144.</w:t>
      </w:r>
      <w:r w:rsidR="00C87DDC" w:rsidRPr="00C87DDC">
        <w:t xml:space="preserve"> </w:t>
      </w:r>
    </w:p>
    <w:p w14:paraId="560531F9" w14:textId="670224E0" w:rsidR="00DC0FB6" w:rsidRDefault="00DC0FB6" w:rsidP="00DC0FB6">
      <w:pPr>
        <w:spacing w:line="360" w:lineRule="auto"/>
        <w:ind w:left="720" w:hanging="720"/>
      </w:pPr>
      <w:r>
        <w:t xml:space="preserve">Suarez-Gonzalez, A., C. </w:t>
      </w:r>
      <w:proofErr w:type="spellStart"/>
      <w:r>
        <w:t>Lexer</w:t>
      </w:r>
      <w:proofErr w:type="spellEnd"/>
      <w:r>
        <w:t xml:space="preserve">, and Q.C.B. Cronk. 2018. Adaptive introgression: a plant perspective. </w:t>
      </w:r>
      <w:r w:rsidRPr="00EE0F23">
        <w:rPr>
          <w:i/>
        </w:rPr>
        <w:t xml:space="preserve">Biology </w:t>
      </w:r>
      <w:r w:rsidR="00C743A1" w:rsidRPr="00EE0F23">
        <w:rPr>
          <w:i/>
        </w:rPr>
        <w:t>L</w:t>
      </w:r>
      <w:r w:rsidRPr="00EE0F23">
        <w:rPr>
          <w:i/>
        </w:rPr>
        <w:t>etters</w:t>
      </w:r>
      <w:r>
        <w:t xml:space="preserve"> 14 (3): 20170688</w:t>
      </w:r>
      <w:r w:rsidR="00C743A1">
        <w:t>.</w:t>
      </w:r>
    </w:p>
    <w:p w14:paraId="584CF6F8" w14:textId="48AB199B" w:rsidR="00DC0FB6" w:rsidRDefault="00DC0FB6" w:rsidP="00EE0F23">
      <w:pPr>
        <w:spacing w:line="360" w:lineRule="auto"/>
        <w:ind w:left="720" w:hanging="720"/>
      </w:pPr>
      <w:r>
        <w:t xml:space="preserve">Suarez‐Gonzalez, A., C.A. </w:t>
      </w:r>
      <w:proofErr w:type="spellStart"/>
      <w:r>
        <w:t>Hefer</w:t>
      </w:r>
      <w:proofErr w:type="spellEnd"/>
      <w:r>
        <w:t xml:space="preserve">, C. </w:t>
      </w:r>
      <w:proofErr w:type="spellStart"/>
      <w:r>
        <w:t>Lexer</w:t>
      </w:r>
      <w:proofErr w:type="spellEnd"/>
      <w:r>
        <w:t xml:space="preserve">, C.J. Douglas, </w:t>
      </w:r>
      <w:r w:rsidR="00C743A1">
        <w:t xml:space="preserve">and </w:t>
      </w:r>
      <w:r>
        <w:t xml:space="preserve">Q.C.B. Cronk. 2018. Introgression from </w:t>
      </w:r>
      <w:proofErr w:type="spellStart"/>
      <w:r w:rsidRPr="00EE0F23">
        <w:rPr>
          <w:i/>
        </w:rPr>
        <w:t>Populus</w:t>
      </w:r>
      <w:proofErr w:type="spellEnd"/>
      <w:r w:rsidRPr="00EE0F23">
        <w:rPr>
          <w:i/>
        </w:rPr>
        <w:t xml:space="preserve"> balsamifera </w:t>
      </w:r>
      <w:r>
        <w:t xml:space="preserve">underlies adaptively significant variation and range boundaries in </w:t>
      </w:r>
      <w:r w:rsidRPr="00EE0F23">
        <w:rPr>
          <w:i/>
        </w:rPr>
        <w:t xml:space="preserve">P. </w:t>
      </w:r>
      <w:proofErr w:type="spellStart"/>
      <w:r w:rsidRPr="00EE0F23">
        <w:rPr>
          <w:i/>
        </w:rPr>
        <w:t>trichocarpa</w:t>
      </w:r>
      <w:proofErr w:type="spellEnd"/>
      <w:r>
        <w:t xml:space="preserve">. </w:t>
      </w:r>
      <w:r w:rsidRPr="00EE0F23">
        <w:rPr>
          <w:i/>
        </w:rPr>
        <w:t xml:space="preserve">New </w:t>
      </w:r>
      <w:proofErr w:type="spellStart"/>
      <w:r w:rsidRPr="00EE0F23">
        <w:rPr>
          <w:i/>
        </w:rPr>
        <w:t>Phytologist</w:t>
      </w:r>
      <w:proofErr w:type="spellEnd"/>
      <w:r>
        <w:t xml:space="preserve"> 217 (1): 416-427</w:t>
      </w:r>
      <w:r w:rsidR="00C743A1">
        <w:t>.</w:t>
      </w:r>
    </w:p>
    <w:p w14:paraId="16C2A16E" w14:textId="6BE88237" w:rsidR="00EC2B54" w:rsidRPr="0092232D" w:rsidRDefault="00C87DDC" w:rsidP="00EE0F23">
      <w:pPr>
        <w:spacing w:line="360" w:lineRule="auto"/>
        <w:ind w:left="720" w:hanging="720"/>
      </w:pPr>
      <w:proofErr w:type="spellStart"/>
      <w:r w:rsidRPr="00FC782A">
        <w:t>Tidestrom</w:t>
      </w:r>
      <w:proofErr w:type="spellEnd"/>
      <w:r w:rsidRPr="00FC782A">
        <w:t xml:space="preserve">, I. (1910). Species of </w:t>
      </w:r>
      <w:r w:rsidRPr="00FC3F6F">
        <w:rPr>
          <w:i/>
        </w:rPr>
        <w:t>Aquilegia</w:t>
      </w:r>
      <w:r w:rsidRPr="00FC782A">
        <w:t xml:space="preserve"> Growing in Utah and in Adjacent Portions of Colorado, Idaho and Arizona. </w:t>
      </w:r>
      <w:r w:rsidRPr="00EE0F23">
        <w:rPr>
          <w:i/>
        </w:rPr>
        <w:t>American Midland Naturalist</w:t>
      </w:r>
      <w:r w:rsidRPr="00FC782A">
        <w:t>, 1(7)</w:t>
      </w:r>
      <w:r>
        <w:t>:</w:t>
      </w:r>
      <w:r w:rsidRPr="00FC782A">
        <w:t>165-171.</w:t>
      </w:r>
    </w:p>
    <w:p w14:paraId="0583A1F5" w14:textId="77777777" w:rsidR="00C87DDC" w:rsidRDefault="00625D9F" w:rsidP="00EE0F23">
      <w:pPr>
        <w:widowControl w:val="0"/>
        <w:autoSpaceDE w:val="0"/>
        <w:autoSpaceDN w:val="0"/>
        <w:adjustRightInd w:val="0"/>
        <w:spacing w:line="360" w:lineRule="auto"/>
        <w:ind w:left="720" w:hanging="720"/>
      </w:pPr>
      <w:r w:rsidRPr="00B86D07">
        <w:rPr>
          <w:noProof/>
        </w:rPr>
        <w:t>Venables, W.</w:t>
      </w:r>
      <w:r>
        <w:rPr>
          <w:noProof/>
        </w:rPr>
        <w:t xml:space="preserve"> </w:t>
      </w:r>
      <w:r w:rsidRPr="00B86D07">
        <w:rPr>
          <w:noProof/>
        </w:rPr>
        <w:t>N. and B.</w:t>
      </w:r>
      <w:r>
        <w:rPr>
          <w:noProof/>
        </w:rPr>
        <w:t xml:space="preserve"> </w:t>
      </w:r>
      <w:r w:rsidRPr="00B86D07">
        <w:rPr>
          <w:noProof/>
        </w:rPr>
        <w:t>D. Ri</w:t>
      </w:r>
      <w:r>
        <w:rPr>
          <w:noProof/>
        </w:rPr>
        <w:t>pley. 2002. Modern Applied S</w:t>
      </w:r>
      <w:r w:rsidRPr="00B86D07">
        <w:rPr>
          <w:noProof/>
        </w:rPr>
        <w:t>tatistics with S-Plus. Springer, New York, New York, USA.</w:t>
      </w:r>
      <w:r w:rsidR="00C87DDC">
        <w:t xml:space="preserve"> </w:t>
      </w:r>
    </w:p>
    <w:p w14:paraId="21D5DE32" w14:textId="25E8E742" w:rsidR="00C87DDC" w:rsidRDefault="00C87DDC" w:rsidP="00EE0F23">
      <w:pPr>
        <w:widowControl w:val="0"/>
        <w:autoSpaceDE w:val="0"/>
        <w:autoSpaceDN w:val="0"/>
        <w:adjustRightInd w:val="0"/>
        <w:spacing w:line="360" w:lineRule="auto"/>
        <w:ind w:left="720" w:hanging="720"/>
      </w:pPr>
      <w:r w:rsidRPr="00945C5F">
        <w:t xml:space="preserve">Welsh, S. L. (1986). New taxa and combinations in the Utah flora. </w:t>
      </w:r>
      <w:r w:rsidRPr="00EE0F23">
        <w:rPr>
          <w:i/>
        </w:rPr>
        <w:t>The Great Basin Naturalist</w:t>
      </w:r>
      <w:r w:rsidRPr="00945C5F">
        <w:t xml:space="preserve">, </w:t>
      </w:r>
      <w:r>
        <w:t>46:</w:t>
      </w:r>
      <w:r w:rsidRPr="00945C5F">
        <w:t>254-260.</w:t>
      </w:r>
    </w:p>
    <w:p w14:paraId="30368DEB" w14:textId="77777777" w:rsidR="00C87DDC" w:rsidRPr="00B86D07" w:rsidRDefault="00C87DDC" w:rsidP="00C87DDC">
      <w:pPr>
        <w:widowControl w:val="0"/>
        <w:autoSpaceDE w:val="0"/>
        <w:autoSpaceDN w:val="0"/>
        <w:adjustRightInd w:val="0"/>
        <w:spacing w:line="360" w:lineRule="auto"/>
        <w:ind w:left="480" w:hanging="480"/>
        <w:rPr>
          <w:noProof/>
        </w:rPr>
      </w:pPr>
    </w:p>
    <w:p w14:paraId="7EBDC7E8" w14:textId="6ACB4BDE" w:rsidR="00DB7E9D" w:rsidRDefault="00DB7E9D">
      <w:pPr>
        <w:spacing w:line="360" w:lineRule="auto"/>
        <w:rPr>
          <w:b/>
        </w:rPr>
      </w:pPr>
    </w:p>
    <w:p w14:paraId="46DB133A" w14:textId="4CD4BF84" w:rsidR="00172AA6" w:rsidRDefault="00172AA6">
      <w:pPr>
        <w:rPr>
          <w:b/>
        </w:rPr>
      </w:pPr>
      <w:r>
        <w:rPr>
          <w:b/>
        </w:rPr>
        <w:br w:type="page"/>
      </w:r>
    </w:p>
    <w:p w14:paraId="18C3F775" w14:textId="77777777" w:rsidR="00172AA6" w:rsidRDefault="00172AA6" w:rsidP="000F3820">
      <w:pPr>
        <w:spacing w:line="360" w:lineRule="auto"/>
        <w:rPr>
          <w:b/>
        </w:rPr>
      </w:pPr>
    </w:p>
    <w:p w14:paraId="30F90870" w14:textId="7946B9AD" w:rsidR="00172AA6" w:rsidRPr="00467250" w:rsidRDefault="00172AA6" w:rsidP="00467250">
      <w:pPr>
        <w:spacing w:line="360" w:lineRule="auto"/>
        <w:outlineLvl w:val="0"/>
        <w:rPr>
          <w:b/>
        </w:rPr>
      </w:pPr>
      <w:r>
        <w:rPr>
          <w:b/>
        </w:rPr>
        <w:t>T</w:t>
      </w:r>
      <w:ins w:id="16" w:author="Jeff Groh" w:date="2018-11-19T12:05:00Z">
        <w:r w:rsidR="00467250">
          <w:rPr>
            <w:b/>
          </w:rPr>
          <w:t>able</w:t>
        </w:r>
      </w:ins>
      <w:r>
        <w:rPr>
          <w:b/>
        </w:rPr>
        <w:t xml:space="preserve"> 1 </w:t>
      </w:r>
      <w:r w:rsidRPr="00467250">
        <w:t>Populations sampled</w:t>
      </w:r>
    </w:p>
    <w:p w14:paraId="5CC58EB9" w14:textId="77777777" w:rsidR="00172AA6" w:rsidRDefault="00172AA6" w:rsidP="00172AA6">
      <w:pPr>
        <w:rPr>
          <w:lang w:val="en-CA"/>
        </w:rPr>
      </w:pPr>
    </w:p>
    <w:tbl>
      <w:tblPr>
        <w:tblStyle w:val="TableGrid"/>
        <w:tblW w:w="0" w:type="auto"/>
        <w:tblLook w:val="04A0" w:firstRow="1" w:lastRow="0" w:firstColumn="1" w:lastColumn="0" w:noHBand="0" w:noVBand="1"/>
      </w:tblPr>
      <w:tblGrid>
        <w:gridCol w:w="1802"/>
        <w:gridCol w:w="1802"/>
        <w:gridCol w:w="1802"/>
        <w:gridCol w:w="1535"/>
        <w:gridCol w:w="2069"/>
      </w:tblGrid>
      <w:tr w:rsidR="00172AA6" w14:paraId="34584814" w14:textId="77777777" w:rsidTr="00467250">
        <w:tc>
          <w:tcPr>
            <w:tcW w:w="1802" w:type="dxa"/>
          </w:tcPr>
          <w:p w14:paraId="2201277A" w14:textId="77777777" w:rsidR="00172AA6" w:rsidRPr="003511F5" w:rsidRDefault="00172AA6" w:rsidP="0089448D">
            <w:pPr>
              <w:rPr>
                <w:b/>
                <w:lang w:val="en-CA"/>
              </w:rPr>
            </w:pPr>
            <w:r w:rsidRPr="003511F5">
              <w:rPr>
                <w:b/>
                <w:lang w:val="en-CA"/>
              </w:rPr>
              <w:t>Population</w:t>
            </w:r>
          </w:p>
        </w:tc>
        <w:tc>
          <w:tcPr>
            <w:tcW w:w="1802" w:type="dxa"/>
          </w:tcPr>
          <w:p w14:paraId="215425C0" w14:textId="77777777" w:rsidR="00172AA6" w:rsidRPr="003511F5" w:rsidRDefault="00172AA6" w:rsidP="0089448D">
            <w:pPr>
              <w:rPr>
                <w:b/>
                <w:lang w:val="en-CA"/>
              </w:rPr>
            </w:pPr>
            <w:r w:rsidRPr="003511F5">
              <w:rPr>
                <w:b/>
                <w:lang w:val="en-CA"/>
              </w:rPr>
              <w:t>Identification</w:t>
            </w:r>
          </w:p>
        </w:tc>
        <w:tc>
          <w:tcPr>
            <w:tcW w:w="1802" w:type="dxa"/>
          </w:tcPr>
          <w:p w14:paraId="3438F398" w14:textId="77777777" w:rsidR="00172AA6" w:rsidRPr="003511F5" w:rsidRDefault="00172AA6" w:rsidP="0089448D">
            <w:pPr>
              <w:rPr>
                <w:b/>
                <w:lang w:val="en-CA"/>
              </w:rPr>
            </w:pPr>
            <w:r w:rsidRPr="003511F5">
              <w:rPr>
                <w:b/>
                <w:lang w:val="en-CA"/>
              </w:rPr>
              <w:t>Location</w:t>
            </w:r>
          </w:p>
        </w:tc>
        <w:tc>
          <w:tcPr>
            <w:tcW w:w="1535" w:type="dxa"/>
          </w:tcPr>
          <w:p w14:paraId="07E5D495" w14:textId="77777777" w:rsidR="00172AA6" w:rsidRPr="003511F5" w:rsidRDefault="00172AA6" w:rsidP="0089448D">
            <w:pPr>
              <w:rPr>
                <w:b/>
                <w:lang w:val="en-CA"/>
              </w:rPr>
            </w:pPr>
            <w:r w:rsidRPr="003511F5">
              <w:rPr>
                <w:b/>
                <w:lang w:val="en-CA"/>
              </w:rPr>
              <w:t>Lat., Long.</w:t>
            </w:r>
          </w:p>
        </w:tc>
        <w:tc>
          <w:tcPr>
            <w:tcW w:w="2069" w:type="dxa"/>
          </w:tcPr>
          <w:p w14:paraId="1718FAC0" w14:textId="77777777" w:rsidR="00172AA6" w:rsidRPr="003511F5" w:rsidRDefault="00172AA6" w:rsidP="0089448D">
            <w:pPr>
              <w:rPr>
                <w:b/>
                <w:lang w:val="en-CA"/>
              </w:rPr>
            </w:pPr>
            <w:r w:rsidRPr="003511F5">
              <w:rPr>
                <w:b/>
                <w:lang w:val="en-CA"/>
              </w:rPr>
              <w:t>Previous study</w:t>
            </w:r>
          </w:p>
        </w:tc>
      </w:tr>
      <w:tr w:rsidR="00172AA6" w14:paraId="214BFA6D" w14:textId="77777777" w:rsidTr="00467250">
        <w:tc>
          <w:tcPr>
            <w:tcW w:w="1802" w:type="dxa"/>
          </w:tcPr>
          <w:p w14:paraId="39D2072D" w14:textId="77777777" w:rsidR="00172AA6" w:rsidRPr="00EB7463" w:rsidRDefault="00172AA6" w:rsidP="0089448D">
            <w:r w:rsidRPr="00EB7463">
              <w:t>Mt. Kobau</w:t>
            </w:r>
          </w:p>
        </w:tc>
        <w:tc>
          <w:tcPr>
            <w:tcW w:w="1802" w:type="dxa"/>
          </w:tcPr>
          <w:p w14:paraId="496A1001" w14:textId="77777777" w:rsidR="00172AA6" w:rsidRPr="00EB7463" w:rsidRDefault="00172AA6" w:rsidP="0089448D">
            <w:r w:rsidRPr="00EB7463">
              <w:t xml:space="preserve">“pure” </w:t>
            </w:r>
            <w:r w:rsidRPr="00D76F96">
              <w:rPr>
                <w:i/>
              </w:rPr>
              <w:t>A. flavescens</w:t>
            </w:r>
          </w:p>
        </w:tc>
        <w:tc>
          <w:tcPr>
            <w:tcW w:w="1802" w:type="dxa"/>
          </w:tcPr>
          <w:p w14:paraId="04F4DB38" w14:textId="77777777" w:rsidR="00172AA6" w:rsidRDefault="00172AA6" w:rsidP="0089448D">
            <w:pPr>
              <w:rPr>
                <w:lang w:val="en-CA"/>
              </w:rPr>
            </w:pPr>
            <w:r>
              <w:rPr>
                <w:lang w:val="en-CA"/>
              </w:rPr>
              <w:t>Southern British Columbia (BC), Canada</w:t>
            </w:r>
          </w:p>
        </w:tc>
        <w:tc>
          <w:tcPr>
            <w:tcW w:w="1535" w:type="dxa"/>
          </w:tcPr>
          <w:p w14:paraId="408AB98D" w14:textId="77777777" w:rsidR="00172AA6" w:rsidRDefault="00172AA6" w:rsidP="0089448D">
            <w:pPr>
              <w:rPr>
                <w:lang w:val="en-CA"/>
              </w:rPr>
            </w:pPr>
          </w:p>
        </w:tc>
        <w:tc>
          <w:tcPr>
            <w:tcW w:w="2069" w:type="dxa"/>
          </w:tcPr>
          <w:p w14:paraId="24FD37A2" w14:textId="77777777" w:rsidR="00172AA6" w:rsidRDefault="00172AA6" w:rsidP="0089448D">
            <w:pPr>
              <w:rPr>
                <w:lang w:val="en-CA"/>
              </w:rPr>
            </w:pPr>
            <w:r>
              <w:rPr>
                <w:lang w:val="en-CA"/>
              </w:rPr>
              <w:t>Groh et al., in review</w:t>
            </w:r>
          </w:p>
        </w:tc>
      </w:tr>
      <w:tr w:rsidR="00172AA6" w14:paraId="3D059828" w14:textId="77777777" w:rsidTr="00467250">
        <w:tc>
          <w:tcPr>
            <w:tcW w:w="1802" w:type="dxa"/>
          </w:tcPr>
          <w:p w14:paraId="7AD2E064" w14:textId="77777777" w:rsidR="00172AA6" w:rsidRPr="00EB7463" w:rsidRDefault="00172AA6" w:rsidP="0089448D">
            <w:r w:rsidRPr="00EB7463">
              <w:t>Mission Ridge</w:t>
            </w:r>
          </w:p>
        </w:tc>
        <w:tc>
          <w:tcPr>
            <w:tcW w:w="1802" w:type="dxa"/>
          </w:tcPr>
          <w:p w14:paraId="06F75065" w14:textId="77777777" w:rsidR="00172AA6" w:rsidRPr="00EB7463" w:rsidRDefault="00172AA6" w:rsidP="0089448D">
            <w:r>
              <w:t xml:space="preserve">introgressed </w:t>
            </w:r>
            <w:r w:rsidRPr="00D76F96">
              <w:rPr>
                <w:i/>
              </w:rPr>
              <w:t>A. flavescens</w:t>
            </w:r>
          </w:p>
        </w:tc>
        <w:tc>
          <w:tcPr>
            <w:tcW w:w="1802" w:type="dxa"/>
          </w:tcPr>
          <w:p w14:paraId="58D3F41A" w14:textId="77777777" w:rsidR="00172AA6" w:rsidRDefault="00172AA6" w:rsidP="0089448D">
            <w:pPr>
              <w:rPr>
                <w:lang w:val="en-CA"/>
              </w:rPr>
            </w:pPr>
            <w:r>
              <w:rPr>
                <w:lang w:val="en-CA"/>
              </w:rPr>
              <w:t xml:space="preserve">Wenatchee </w:t>
            </w:r>
            <w:proofErr w:type="spellStart"/>
            <w:r>
              <w:rPr>
                <w:lang w:val="en-CA"/>
              </w:rPr>
              <w:t>Mts</w:t>
            </w:r>
            <w:proofErr w:type="spellEnd"/>
            <w:r>
              <w:rPr>
                <w:lang w:val="en-CA"/>
              </w:rPr>
              <w:t>, Washington State, USA</w:t>
            </w:r>
          </w:p>
        </w:tc>
        <w:tc>
          <w:tcPr>
            <w:tcW w:w="1535" w:type="dxa"/>
          </w:tcPr>
          <w:p w14:paraId="5648793D" w14:textId="77777777" w:rsidR="00172AA6" w:rsidRDefault="00172AA6" w:rsidP="0089448D">
            <w:pPr>
              <w:rPr>
                <w:lang w:val="en-CA"/>
              </w:rPr>
            </w:pPr>
          </w:p>
        </w:tc>
        <w:tc>
          <w:tcPr>
            <w:tcW w:w="2069" w:type="dxa"/>
          </w:tcPr>
          <w:p w14:paraId="355FF34D" w14:textId="77777777" w:rsidR="00172AA6" w:rsidRDefault="00172AA6" w:rsidP="0089448D">
            <w:pPr>
              <w:rPr>
                <w:lang w:val="en-CA"/>
              </w:rPr>
            </w:pPr>
            <w:r>
              <w:rPr>
                <w:lang w:val="en-CA"/>
              </w:rPr>
              <w:t>-</w:t>
            </w:r>
          </w:p>
        </w:tc>
      </w:tr>
      <w:tr w:rsidR="00172AA6" w14:paraId="030AD01A" w14:textId="77777777" w:rsidTr="00467250">
        <w:tc>
          <w:tcPr>
            <w:tcW w:w="1802" w:type="dxa"/>
          </w:tcPr>
          <w:p w14:paraId="1AAAFF70" w14:textId="77777777" w:rsidR="00172AA6" w:rsidRPr="00EB7463" w:rsidRDefault="00172AA6" w:rsidP="0089448D">
            <w:r w:rsidRPr="00EB7463">
              <w:t>Cheops Mtn.</w:t>
            </w:r>
          </w:p>
        </w:tc>
        <w:tc>
          <w:tcPr>
            <w:tcW w:w="1802" w:type="dxa"/>
          </w:tcPr>
          <w:p w14:paraId="2D163B6A" w14:textId="77777777" w:rsidR="00172AA6" w:rsidRPr="00EB7463" w:rsidRDefault="00172AA6" w:rsidP="0089448D">
            <w:r w:rsidRPr="00EB7463">
              <w:t xml:space="preserve">introgressed </w:t>
            </w:r>
            <w:r w:rsidRPr="00D76F96">
              <w:rPr>
                <w:i/>
              </w:rPr>
              <w:t>A. flavescens</w:t>
            </w:r>
          </w:p>
        </w:tc>
        <w:tc>
          <w:tcPr>
            <w:tcW w:w="1802" w:type="dxa"/>
          </w:tcPr>
          <w:p w14:paraId="48F20F2C" w14:textId="77777777" w:rsidR="00172AA6" w:rsidRDefault="00172AA6" w:rsidP="0089448D">
            <w:pPr>
              <w:rPr>
                <w:lang w:val="en-CA"/>
              </w:rPr>
            </w:pPr>
            <w:r>
              <w:rPr>
                <w:lang w:val="en-CA"/>
              </w:rPr>
              <w:t>Glacier National Park, BC, Canada</w:t>
            </w:r>
          </w:p>
        </w:tc>
        <w:tc>
          <w:tcPr>
            <w:tcW w:w="1535" w:type="dxa"/>
          </w:tcPr>
          <w:p w14:paraId="093CF7A2" w14:textId="67041723" w:rsidR="00172AA6" w:rsidRDefault="00202F51" w:rsidP="0089448D">
            <w:pPr>
              <w:rPr>
                <w:lang w:val="en-CA"/>
              </w:rPr>
            </w:pPr>
            <w:r>
              <w:t>51.266</w:t>
            </w:r>
            <w:r>
              <w:sym w:font="Symbol" w:char="F0B0"/>
            </w:r>
            <w:r>
              <w:t>, -117.546</w:t>
            </w:r>
            <w:r>
              <w:sym w:font="Symbol" w:char="F0B0"/>
            </w:r>
          </w:p>
        </w:tc>
        <w:tc>
          <w:tcPr>
            <w:tcW w:w="2069" w:type="dxa"/>
          </w:tcPr>
          <w:p w14:paraId="02F4C3DE" w14:textId="77777777" w:rsidR="00172AA6" w:rsidRDefault="00172AA6" w:rsidP="0089448D">
            <w:pPr>
              <w:rPr>
                <w:lang w:val="en-CA"/>
              </w:rPr>
            </w:pPr>
            <w:r>
              <w:rPr>
                <w:lang w:val="en-CA"/>
              </w:rPr>
              <w:t>-</w:t>
            </w:r>
          </w:p>
        </w:tc>
      </w:tr>
      <w:tr w:rsidR="00172AA6" w14:paraId="023FC219" w14:textId="77777777" w:rsidTr="00467250">
        <w:tc>
          <w:tcPr>
            <w:tcW w:w="1802" w:type="dxa"/>
          </w:tcPr>
          <w:p w14:paraId="50DE2E9E" w14:textId="77777777" w:rsidR="00172AA6" w:rsidRPr="00EB7463" w:rsidRDefault="00172AA6" w:rsidP="0089448D">
            <w:r w:rsidRPr="00EB7463">
              <w:t>Porcupine Ridge</w:t>
            </w:r>
          </w:p>
        </w:tc>
        <w:tc>
          <w:tcPr>
            <w:tcW w:w="1802" w:type="dxa"/>
          </w:tcPr>
          <w:p w14:paraId="76AF4493" w14:textId="77777777" w:rsidR="00172AA6" w:rsidRPr="00EB7463" w:rsidRDefault="00172AA6" w:rsidP="0089448D">
            <w:r>
              <w:t>hybrids</w:t>
            </w:r>
          </w:p>
        </w:tc>
        <w:tc>
          <w:tcPr>
            <w:tcW w:w="1802" w:type="dxa"/>
          </w:tcPr>
          <w:p w14:paraId="3CE6A427" w14:textId="77777777" w:rsidR="00172AA6" w:rsidRDefault="00172AA6" w:rsidP="0089448D">
            <w:pPr>
              <w:rPr>
                <w:lang w:val="en-CA"/>
              </w:rPr>
            </w:pPr>
            <w:r>
              <w:rPr>
                <w:lang w:val="en-CA"/>
              </w:rPr>
              <w:t>Marble Range, BC</w:t>
            </w:r>
          </w:p>
        </w:tc>
        <w:tc>
          <w:tcPr>
            <w:tcW w:w="1535" w:type="dxa"/>
          </w:tcPr>
          <w:p w14:paraId="7734439B" w14:textId="77777777" w:rsidR="00172AA6" w:rsidRDefault="00172AA6" w:rsidP="0089448D">
            <w:pPr>
              <w:rPr>
                <w:lang w:val="en-CA"/>
              </w:rPr>
            </w:pPr>
          </w:p>
        </w:tc>
        <w:tc>
          <w:tcPr>
            <w:tcW w:w="2069" w:type="dxa"/>
          </w:tcPr>
          <w:p w14:paraId="2B12908A" w14:textId="7A901D3C" w:rsidR="00172AA6" w:rsidRDefault="00172AA6" w:rsidP="0089448D">
            <w:pPr>
              <w:rPr>
                <w:lang w:val="en-CA"/>
              </w:rPr>
            </w:pPr>
            <w:r>
              <w:rPr>
                <w:lang w:val="en-CA"/>
              </w:rPr>
              <w:t xml:space="preserve">Groh et al., </w:t>
            </w:r>
            <w:r w:rsidR="006B0002">
              <w:rPr>
                <w:lang w:val="en-CA"/>
              </w:rPr>
              <w:t>2018</w:t>
            </w:r>
          </w:p>
        </w:tc>
      </w:tr>
      <w:tr w:rsidR="00172AA6" w14:paraId="6305DAC0" w14:textId="77777777" w:rsidTr="00467250">
        <w:tc>
          <w:tcPr>
            <w:tcW w:w="1802" w:type="dxa"/>
          </w:tcPr>
          <w:p w14:paraId="6305E2E4" w14:textId="77777777" w:rsidR="00172AA6" w:rsidRPr="00EB7463" w:rsidRDefault="00172AA6" w:rsidP="0089448D">
            <w:r w:rsidRPr="00EB7463">
              <w:t>Marble Range (“Adjacent Valley”)</w:t>
            </w:r>
          </w:p>
        </w:tc>
        <w:tc>
          <w:tcPr>
            <w:tcW w:w="1802" w:type="dxa"/>
          </w:tcPr>
          <w:p w14:paraId="73DE2C4E" w14:textId="77777777" w:rsidR="00172AA6" w:rsidRPr="00EB7463" w:rsidRDefault="00172AA6" w:rsidP="0089448D">
            <w:r>
              <w:t xml:space="preserve">introgressed </w:t>
            </w:r>
            <w:r w:rsidRPr="00D76F96">
              <w:rPr>
                <w:i/>
              </w:rPr>
              <w:t>A. formosa</w:t>
            </w:r>
          </w:p>
        </w:tc>
        <w:tc>
          <w:tcPr>
            <w:tcW w:w="1802" w:type="dxa"/>
          </w:tcPr>
          <w:p w14:paraId="2D569743" w14:textId="77777777" w:rsidR="00172AA6" w:rsidRDefault="00172AA6" w:rsidP="0089448D">
            <w:pPr>
              <w:rPr>
                <w:lang w:val="en-CA"/>
              </w:rPr>
            </w:pPr>
            <w:r>
              <w:rPr>
                <w:lang w:val="en-CA"/>
              </w:rPr>
              <w:t>Marble Range, BC</w:t>
            </w:r>
          </w:p>
        </w:tc>
        <w:tc>
          <w:tcPr>
            <w:tcW w:w="1535" w:type="dxa"/>
          </w:tcPr>
          <w:p w14:paraId="6DF5A09B" w14:textId="77777777" w:rsidR="00172AA6" w:rsidRDefault="00172AA6" w:rsidP="0089448D">
            <w:pPr>
              <w:rPr>
                <w:lang w:val="en-CA"/>
              </w:rPr>
            </w:pPr>
          </w:p>
        </w:tc>
        <w:tc>
          <w:tcPr>
            <w:tcW w:w="2069" w:type="dxa"/>
          </w:tcPr>
          <w:p w14:paraId="031F4E27" w14:textId="77777777" w:rsidR="00172AA6" w:rsidRDefault="00172AA6" w:rsidP="0089448D">
            <w:pPr>
              <w:rPr>
                <w:lang w:val="en-CA"/>
              </w:rPr>
            </w:pPr>
            <w:r>
              <w:rPr>
                <w:lang w:val="en-CA"/>
              </w:rPr>
              <w:t>-</w:t>
            </w:r>
          </w:p>
        </w:tc>
      </w:tr>
      <w:tr w:rsidR="00172AA6" w14:paraId="0CE2596F" w14:textId="77777777" w:rsidTr="00467250">
        <w:tc>
          <w:tcPr>
            <w:tcW w:w="1802" w:type="dxa"/>
          </w:tcPr>
          <w:p w14:paraId="72A5D483" w14:textId="77777777" w:rsidR="00172AA6" w:rsidRPr="00EB7463" w:rsidRDefault="00172AA6" w:rsidP="0089448D">
            <w:r>
              <w:t>Pavilion-Clinton Rd.</w:t>
            </w:r>
          </w:p>
        </w:tc>
        <w:tc>
          <w:tcPr>
            <w:tcW w:w="1802" w:type="dxa"/>
          </w:tcPr>
          <w:p w14:paraId="5ED6917C" w14:textId="77777777" w:rsidR="00172AA6" w:rsidRDefault="00172AA6" w:rsidP="0089448D">
            <w:r>
              <w:t xml:space="preserve">introgressed </w:t>
            </w:r>
            <w:r w:rsidRPr="00D76F96">
              <w:rPr>
                <w:i/>
              </w:rPr>
              <w:t>A. formosa</w:t>
            </w:r>
          </w:p>
        </w:tc>
        <w:tc>
          <w:tcPr>
            <w:tcW w:w="1802" w:type="dxa"/>
          </w:tcPr>
          <w:p w14:paraId="68983177" w14:textId="77777777" w:rsidR="00172AA6" w:rsidRDefault="00172AA6" w:rsidP="0089448D">
            <w:pPr>
              <w:rPr>
                <w:lang w:val="en-CA"/>
              </w:rPr>
            </w:pPr>
            <w:r>
              <w:rPr>
                <w:lang w:val="en-CA"/>
              </w:rPr>
              <w:t>Near Marble Range, BC</w:t>
            </w:r>
          </w:p>
        </w:tc>
        <w:tc>
          <w:tcPr>
            <w:tcW w:w="1535" w:type="dxa"/>
          </w:tcPr>
          <w:p w14:paraId="31AE7FE4" w14:textId="77777777" w:rsidR="00172AA6" w:rsidRDefault="00172AA6" w:rsidP="0089448D">
            <w:pPr>
              <w:rPr>
                <w:lang w:val="en-CA"/>
              </w:rPr>
            </w:pPr>
          </w:p>
        </w:tc>
        <w:tc>
          <w:tcPr>
            <w:tcW w:w="2069" w:type="dxa"/>
          </w:tcPr>
          <w:p w14:paraId="0E6D299E" w14:textId="6C4D4DEA" w:rsidR="00172AA6" w:rsidRDefault="00172AA6" w:rsidP="0089448D">
            <w:pPr>
              <w:rPr>
                <w:lang w:val="en-CA"/>
              </w:rPr>
            </w:pPr>
            <w:r>
              <w:rPr>
                <w:lang w:val="en-CA"/>
              </w:rPr>
              <w:t>-</w:t>
            </w:r>
          </w:p>
        </w:tc>
      </w:tr>
      <w:tr w:rsidR="00172AA6" w14:paraId="7E802D52" w14:textId="77777777" w:rsidTr="00467250">
        <w:tc>
          <w:tcPr>
            <w:tcW w:w="1802" w:type="dxa"/>
          </w:tcPr>
          <w:p w14:paraId="628DB24A" w14:textId="77777777" w:rsidR="00172AA6" w:rsidRPr="00EB7463" w:rsidRDefault="00172AA6" w:rsidP="0089448D">
            <w:r w:rsidRPr="00EB7463">
              <w:t>Clearwater</w:t>
            </w:r>
          </w:p>
        </w:tc>
        <w:tc>
          <w:tcPr>
            <w:tcW w:w="1802" w:type="dxa"/>
          </w:tcPr>
          <w:p w14:paraId="70FDBF36" w14:textId="77777777" w:rsidR="00172AA6" w:rsidRPr="00EB7463" w:rsidRDefault="00172AA6" w:rsidP="0089448D">
            <w:r>
              <w:t xml:space="preserve">“pure” </w:t>
            </w:r>
            <w:r w:rsidRPr="00D76F96">
              <w:rPr>
                <w:i/>
              </w:rPr>
              <w:t>A. formosa</w:t>
            </w:r>
          </w:p>
        </w:tc>
        <w:tc>
          <w:tcPr>
            <w:tcW w:w="1802" w:type="dxa"/>
          </w:tcPr>
          <w:p w14:paraId="519D5DE5" w14:textId="77777777" w:rsidR="00172AA6" w:rsidRDefault="00172AA6" w:rsidP="0089448D">
            <w:pPr>
              <w:rPr>
                <w:lang w:val="en-CA"/>
              </w:rPr>
            </w:pPr>
            <w:r>
              <w:rPr>
                <w:lang w:val="en-CA"/>
              </w:rPr>
              <w:t>Central BC</w:t>
            </w:r>
          </w:p>
        </w:tc>
        <w:tc>
          <w:tcPr>
            <w:tcW w:w="1535" w:type="dxa"/>
          </w:tcPr>
          <w:p w14:paraId="1D280DF5" w14:textId="77777777" w:rsidR="00172AA6" w:rsidRDefault="00172AA6" w:rsidP="0089448D">
            <w:pPr>
              <w:rPr>
                <w:lang w:val="en-CA"/>
              </w:rPr>
            </w:pPr>
          </w:p>
        </w:tc>
        <w:tc>
          <w:tcPr>
            <w:tcW w:w="2069" w:type="dxa"/>
          </w:tcPr>
          <w:p w14:paraId="24AC3BD5" w14:textId="6D6EC136" w:rsidR="00172AA6" w:rsidRDefault="00172AA6" w:rsidP="0089448D">
            <w:pPr>
              <w:rPr>
                <w:lang w:val="en-CA"/>
              </w:rPr>
            </w:pPr>
            <w:r>
              <w:rPr>
                <w:lang w:val="en-CA"/>
              </w:rPr>
              <w:t xml:space="preserve">Groh et al., </w:t>
            </w:r>
            <w:r w:rsidR="006B0002">
              <w:rPr>
                <w:lang w:val="en-CA"/>
              </w:rPr>
              <w:t>2018</w:t>
            </w:r>
          </w:p>
        </w:tc>
      </w:tr>
      <w:tr w:rsidR="00172AA6" w14:paraId="43AD221D" w14:textId="77777777" w:rsidTr="00467250">
        <w:tc>
          <w:tcPr>
            <w:tcW w:w="1802" w:type="dxa"/>
          </w:tcPr>
          <w:p w14:paraId="1657A5EB" w14:textId="77777777" w:rsidR="00172AA6" w:rsidRPr="00EB7463" w:rsidRDefault="00172AA6" w:rsidP="0089448D">
            <w:r>
              <w:t>Manning P</w:t>
            </w:r>
            <w:r w:rsidRPr="00EB7463">
              <w:t>ark</w:t>
            </w:r>
          </w:p>
        </w:tc>
        <w:tc>
          <w:tcPr>
            <w:tcW w:w="1802" w:type="dxa"/>
          </w:tcPr>
          <w:p w14:paraId="3B84D70D" w14:textId="77777777" w:rsidR="00172AA6" w:rsidRPr="00EB7463" w:rsidRDefault="00172AA6" w:rsidP="0089448D">
            <w:r>
              <w:t xml:space="preserve">“pure” </w:t>
            </w:r>
            <w:r w:rsidRPr="00D76F96">
              <w:rPr>
                <w:i/>
              </w:rPr>
              <w:t>A. formosa</w:t>
            </w:r>
          </w:p>
        </w:tc>
        <w:tc>
          <w:tcPr>
            <w:tcW w:w="1802" w:type="dxa"/>
          </w:tcPr>
          <w:p w14:paraId="723AEDC7" w14:textId="77777777" w:rsidR="00172AA6" w:rsidRDefault="00172AA6" w:rsidP="0089448D">
            <w:pPr>
              <w:rPr>
                <w:lang w:val="en-CA"/>
              </w:rPr>
            </w:pPr>
            <w:r>
              <w:rPr>
                <w:lang w:val="en-CA"/>
              </w:rPr>
              <w:t>Southern BC</w:t>
            </w:r>
          </w:p>
        </w:tc>
        <w:tc>
          <w:tcPr>
            <w:tcW w:w="1535" w:type="dxa"/>
          </w:tcPr>
          <w:p w14:paraId="59C0E640" w14:textId="77777777" w:rsidR="00172AA6" w:rsidRDefault="00172AA6" w:rsidP="0089448D">
            <w:pPr>
              <w:rPr>
                <w:lang w:val="en-CA"/>
              </w:rPr>
            </w:pPr>
          </w:p>
        </w:tc>
        <w:tc>
          <w:tcPr>
            <w:tcW w:w="2069" w:type="dxa"/>
          </w:tcPr>
          <w:p w14:paraId="584E01EF" w14:textId="77777777" w:rsidR="00172AA6" w:rsidRDefault="00172AA6" w:rsidP="0089448D">
            <w:pPr>
              <w:rPr>
                <w:lang w:val="en-CA"/>
              </w:rPr>
            </w:pPr>
            <w:r>
              <w:rPr>
                <w:lang w:val="en-CA"/>
              </w:rPr>
              <w:t>-</w:t>
            </w:r>
          </w:p>
        </w:tc>
      </w:tr>
      <w:tr w:rsidR="00172AA6" w14:paraId="08E1DE60" w14:textId="77777777" w:rsidTr="00467250">
        <w:tc>
          <w:tcPr>
            <w:tcW w:w="1802" w:type="dxa"/>
          </w:tcPr>
          <w:p w14:paraId="640288C7" w14:textId="77777777" w:rsidR="00172AA6" w:rsidRPr="00EB7463" w:rsidRDefault="00172AA6" w:rsidP="0089448D">
            <w:r w:rsidRPr="00EB7463">
              <w:t>Robert’s Lake</w:t>
            </w:r>
          </w:p>
        </w:tc>
        <w:tc>
          <w:tcPr>
            <w:tcW w:w="1802" w:type="dxa"/>
          </w:tcPr>
          <w:p w14:paraId="504616C1" w14:textId="77777777" w:rsidR="00172AA6" w:rsidRDefault="00172AA6" w:rsidP="0089448D">
            <w:r w:rsidRPr="00EB7463">
              <w:t xml:space="preserve">“pure” </w:t>
            </w:r>
            <w:r w:rsidRPr="00D76F96">
              <w:rPr>
                <w:i/>
              </w:rPr>
              <w:t>A. formosa</w:t>
            </w:r>
          </w:p>
        </w:tc>
        <w:tc>
          <w:tcPr>
            <w:tcW w:w="1802" w:type="dxa"/>
          </w:tcPr>
          <w:p w14:paraId="2BE3C980" w14:textId="77777777" w:rsidR="00172AA6" w:rsidRDefault="00172AA6" w:rsidP="0089448D">
            <w:pPr>
              <w:rPr>
                <w:lang w:val="en-CA"/>
              </w:rPr>
            </w:pPr>
            <w:r>
              <w:rPr>
                <w:lang w:val="en-CA"/>
              </w:rPr>
              <w:t>Vancouver Island, BC</w:t>
            </w:r>
          </w:p>
        </w:tc>
        <w:tc>
          <w:tcPr>
            <w:tcW w:w="1535" w:type="dxa"/>
          </w:tcPr>
          <w:p w14:paraId="5CB5EFBE" w14:textId="77777777" w:rsidR="00172AA6" w:rsidRDefault="00172AA6" w:rsidP="0089448D">
            <w:pPr>
              <w:rPr>
                <w:lang w:val="en-CA"/>
              </w:rPr>
            </w:pPr>
          </w:p>
        </w:tc>
        <w:tc>
          <w:tcPr>
            <w:tcW w:w="2069" w:type="dxa"/>
          </w:tcPr>
          <w:p w14:paraId="4ABB275C" w14:textId="1A4260FE" w:rsidR="00172AA6" w:rsidRDefault="00172AA6" w:rsidP="0089448D">
            <w:pPr>
              <w:rPr>
                <w:lang w:val="en-CA"/>
              </w:rPr>
            </w:pPr>
            <w:r>
              <w:rPr>
                <w:lang w:val="en-CA"/>
              </w:rPr>
              <w:t xml:space="preserve">Groh et al., </w:t>
            </w:r>
            <w:r w:rsidR="006B0002">
              <w:rPr>
                <w:lang w:val="en-CA"/>
              </w:rPr>
              <w:t>2018</w:t>
            </w:r>
          </w:p>
        </w:tc>
      </w:tr>
    </w:tbl>
    <w:p w14:paraId="5C1CB635" w14:textId="77777777" w:rsidR="00172AA6" w:rsidRDefault="00172AA6" w:rsidP="00172AA6">
      <w:pPr>
        <w:rPr>
          <w:lang w:val="en-CA"/>
        </w:rPr>
      </w:pPr>
    </w:p>
    <w:p w14:paraId="5486E4F9" w14:textId="77777777" w:rsidR="00172AA6" w:rsidRDefault="00172AA6" w:rsidP="00172AA6">
      <w:pPr>
        <w:rPr>
          <w:lang w:val="en-CA"/>
        </w:rPr>
      </w:pPr>
    </w:p>
    <w:p w14:paraId="7C824AD6" w14:textId="35EDB78C" w:rsidR="00DA18EA" w:rsidRDefault="00DA18EA">
      <w:pPr>
        <w:rPr>
          <w:lang w:val="en-CA"/>
        </w:rPr>
      </w:pPr>
      <w:r>
        <w:rPr>
          <w:lang w:val="en-CA"/>
        </w:rPr>
        <w:br w:type="page"/>
      </w:r>
    </w:p>
    <w:p w14:paraId="7BA73E76" w14:textId="77777777" w:rsidR="00DA18EA" w:rsidRDefault="00DA18EA" w:rsidP="00172AA6">
      <w:pPr>
        <w:rPr>
          <w:lang w:val="en-CA"/>
        </w:rPr>
      </w:pPr>
    </w:p>
    <w:p w14:paraId="038949A9" w14:textId="77777777" w:rsidR="00DA18EA" w:rsidRDefault="00DA18EA" w:rsidP="00172AA6">
      <w:pPr>
        <w:rPr>
          <w:lang w:val="en-CA"/>
        </w:rPr>
      </w:pPr>
    </w:p>
    <w:p w14:paraId="44DB8E45" w14:textId="77777777" w:rsidR="00DA18EA" w:rsidRDefault="00DA18EA" w:rsidP="00172AA6">
      <w:pPr>
        <w:rPr>
          <w:lang w:val="en-CA"/>
        </w:rPr>
      </w:pPr>
    </w:p>
    <w:p w14:paraId="2485496C" w14:textId="77777777" w:rsidR="00DA18EA" w:rsidRDefault="00DA18EA" w:rsidP="00DA18EA">
      <w:pPr>
        <w:rPr>
          <w:lang w:val="en-CA"/>
        </w:rPr>
      </w:pPr>
      <w:r>
        <w:rPr>
          <w:lang w:val="en-CA"/>
        </w:rPr>
        <w:t xml:space="preserve">Table 2. Type material of </w:t>
      </w:r>
      <w:r w:rsidRPr="00287773">
        <w:rPr>
          <w:i/>
          <w:lang w:val="en-CA"/>
        </w:rPr>
        <w:t xml:space="preserve">A. flavescens </w:t>
      </w:r>
      <w:r>
        <w:rPr>
          <w:lang w:val="en-CA"/>
        </w:rPr>
        <w:t xml:space="preserve">var. </w:t>
      </w:r>
      <w:r w:rsidRPr="00287773">
        <w:rPr>
          <w:i/>
          <w:lang w:val="en-CA"/>
        </w:rPr>
        <w:t>miniana</w:t>
      </w:r>
      <w:r>
        <w:rPr>
          <w:lang w:val="en-CA"/>
        </w:rPr>
        <w:t xml:space="preserve"> </w:t>
      </w:r>
      <w:r w:rsidRPr="00810620">
        <w:t xml:space="preserve">J. F. </w:t>
      </w:r>
      <w:proofErr w:type="spellStart"/>
      <w:r w:rsidRPr="00810620">
        <w:t>Macbr</w:t>
      </w:r>
      <w:proofErr w:type="spellEnd"/>
      <w:r>
        <w:t>.</w:t>
      </w:r>
      <w:r w:rsidRPr="00810620">
        <w:t xml:space="preserve"> &amp; Payson</w:t>
      </w:r>
    </w:p>
    <w:p w14:paraId="285E8229" w14:textId="77777777" w:rsidR="00DA18EA" w:rsidRDefault="00DA18EA" w:rsidP="00DA18EA">
      <w:pPr>
        <w:rPr>
          <w:lang w:val="en-CA"/>
        </w:rPr>
      </w:pPr>
    </w:p>
    <w:p w14:paraId="4CB43523" w14:textId="77777777" w:rsidR="00DA18EA" w:rsidRDefault="00DA18EA" w:rsidP="00DA18EA">
      <w:pPr>
        <w:rPr>
          <w:lang w:val="en-CA"/>
        </w:rPr>
      </w:pPr>
    </w:p>
    <w:tbl>
      <w:tblPr>
        <w:tblStyle w:val="TableGrid"/>
        <w:tblW w:w="0" w:type="auto"/>
        <w:tblLook w:val="04A0" w:firstRow="1" w:lastRow="0" w:firstColumn="1" w:lastColumn="0" w:noHBand="0" w:noVBand="1"/>
      </w:tblPr>
      <w:tblGrid>
        <w:gridCol w:w="1166"/>
        <w:gridCol w:w="2231"/>
        <w:gridCol w:w="1491"/>
        <w:gridCol w:w="1958"/>
        <w:gridCol w:w="2164"/>
      </w:tblGrid>
      <w:tr w:rsidR="00DA18EA" w14:paraId="4D4D4B31" w14:textId="77777777" w:rsidTr="0089448D">
        <w:tc>
          <w:tcPr>
            <w:tcW w:w="1166" w:type="dxa"/>
          </w:tcPr>
          <w:p w14:paraId="38675C2D" w14:textId="77777777" w:rsidR="00DA18EA" w:rsidRPr="00287773" w:rsidRDefault="00DA18EA" w:rsidP="0089448D">
            <w:pPr>
              <w:rPr>
                <w:b/>
              </w:rPr>
            </w:pPr>
            <w:r w:rsidRPr="00287773">
              <w:rPr>
                <w:b/>
              </w:rPr>
              <w:t>Idaho County</w:t>
            </w:r>
          </w:p>
        </w:tc>
        <w:tc>
          <w:tcPr>
            <w:tcW w:w="2231" w:type="dxa"/>
          </w:tcPr>
          <w:p w14:paraId="704809BB" w14:textId="77777777" w:rsidR="00DA18EA" w:rsidRPr="00287773" w:rsidRDefault="00DA18EA" w:rsidP="0089448D">
            <w:pPr>
              <w:rPr>
                <w:b/>
              </w:rPr>
            </w:pPr>
            <w:r w:rsidRPr="00287773">
              <w:rPr>
                <w:b/>
              </w:rPr>
              <w:t>locality</w:t>
            </w:r>
          </w:p>
        </w:tc>
        <w:tc>
          <w:tcPr>
            <w:tcW w:w="1491" w:type="dxa"/>
          </w:tcPr>
          <w:p w14:paraId="16AA2D8B" w14:textId="77777777" w:rsidR="00DA18EA" w:rsidRPr="00287773" w:rsidRDefault="00DA18EA" w:rsidP="0089448D">
            <w:pPr>
              <w:rPr>
                <w:b/>
              </w:rPr>
            </w:pPr>
            <w:r w:rsidRPr="00287773">
              <w:rPr>
                <w:b/>
              </w:rPr>
              <w:t>date</w:t>
            </w:r>
          </w:p>
        </w:tc>
        <w:tc>
          <w:tcPr>
            <w:tcW w:w="1958" w:type="dxa"/>
          </w:tcPr>
          <w:p w14:paraId="19A1E279" w14:textId="77777777" w:rsidR="00DA18EA" w:rsidRPr="00287773" w:rsidRDefault="00DA18EA" w:rsidP="0089448D">
            <w:pPr>
              <w:rPr>
                <w:b/>
              </w:rPr>
            </w:pPr>
            <w:r w:rsidRPr="00287773">
              <w:rPr>
                <w:b/>
              </w:rPr>
              <w:t>collection</w:t>
            </w:r>
          </w:p>
        </w:tc>
        <w:tc>
          <w:tcPr>
            <w:tcW w:w="2164" w:type="dxa"/>
          </w:tcPr>
          <w:p w14:paraId="7279FF8A" w14:textId="77777777" w:rsidR="00DA18EA" w:rsidRPr="00287773" w:rsidRDefault="00DA18EA" w:rsidP="0089448D">
            <w:pPr>
              <w:rPr>
                <w:b/>
              </w:rPr>
            </w:pPr>
            <w:r w:rsidRPr="00287773">
              <w:rPr>
                <w:b/>
              </w:rPr>
              <w:t>herbaria</w:t>
            </w:r>
          </w:p>
        </w:tc>
      </w:tr>
      <w:tr w:rsidR="00DA18EA" w14:paraId="2FE48FE3" w14:textId="77777777" w:rsidTr="0089448D">
        <w:tc>
          <w:tcPr>
            <w:tcW w:w="1166" w:type="dxa"/>
          </w:tcPr>
          <w:p w14:paraId="294A6C98" w14:textId="77777777" w:rsidR="00DA18EA" w:rsidRPr="00810620" w:rsidRDefault="00DA18EA" w:rsidP="0089448D">
            <w:r w:rsidRPr="00810620">
              <w:t>Custer Co.</w:t>
            </w:r>
          </w:p>
        </w:tc>
        <w:tc>
          <w:tcPr>
            <w:tcW w:w="2231" w:type="dxa"/>
          </w:tcPr>
          <w:p w14:paraId="2734DC3C" w14:textId="77777777" w:rsidR="00DA18EA" w:rsidRPr="00810620" w:rsidRDefault="00DA18EA" w:rsidP="0089448D">
            <w:r w:rsidRPr="00810620">
              <w:t>stream bank in shade, Challis Creek</w:t>
            </w:r>
          </w:p>
        </w:tc>
        <w:tc>
          <w:tcPr>
            <w:tcW w:w="1491" w:type="dxa"/>
          </w:tcPr>
          <w:p w14:paraId="31F1BB8B" w14:textId="77777777" w:rsidR="00DA18EA" w:rsidRPr="00810620" w:rsidRDefault="00DA18EA" w:rsidP="0089448D">
            <w:r w:rsidRPr="00810620">
              <w:t>July 19, 1916</w:t>
            </w:r>
          </w:p>
        </w:tc>
        <w:tc>
          <w:tcPr>
            <w:tcW w:w="1958" w:type="dxa"/>
          </w:tcPr>
          <w:p w14:paraId="21B4A3DB" w14:textId="77777777" w:rsidR="00DA18EA" w:rsidRPr="00810620" w:rsidRDefault="00DA18EA" w:rsidP="0089448D">
            <w:r w:rsidRPr="00810620">
              <w:t xml:space="preserve">J. F. </w:t>
            </w:r>
            <w:proofErr w:type="spellStart"/>
            <w:r w:rsidRPr="00810620">
              <w:t>Macbride</w:t>
            </w:r>
            <w:proofErr w:type="spellEnd"/>
            <w:r w:rsidRPr="00810620">
              <w:t xml:space="preserve"> &amp; E. B. Payson 3326</w:t>
            </w:r>
          </w:p>
        </w:tc>
        <w:tc>
          <w:tcPr>
            <w:tcW w:w="2164" w:type="dxa"/>
          </w:tcPr>
          <w:p w14:paraId="29FED2AA" w14:textId="77777777" w:rsidR="00DA18EA" w:rsidRPr="00810620" w:rsidRDefault="00DA18EA" w:rsidP="0089448D">
            <w:r w:rsidRPr="00810620">
              <w:t xml:space="preserve">GH [HOLO.], RM [ISO.], MO x 2 [ISO.], US [ISO.], E [ISO.], CM [ISO.], CAS [ISO.], NY [ISO.] </w:t>
            </w:r>
          </w:p>
        </w:tc>
      </w:tr>
      <w:tr w:rsidR="00DA18EA" w14:paraId="5EB96A37" w14:textId="77777777" w:rsidTr="0089448D">
        <w:tc>
          <w:tcPr>
            <w:tcW w:w="1166" w:type="dxa"/>
          </w:tcPr>
          <w:p w14:paraId="6E70BFEB" w14:textId="77777777" w:rsidR="00DA18EA" w:rsidRPr="00810620" w:rsidRDefault="00DA18EA" w:rsidP="0089448D">
            <w:r w:rsidRPr="00810620">
              <w:t>Custer Co.</w:t>
            </w:r>
          </w:p>
        </w:tc>
        <w:tc>
          <w:tcPr>
            <w:tcW w:w="2231" w:type="dxa"/>
          </w:tcPr>
          <w:p w14:paraId="767F8D02" w14:textId="77777777" w:rsidR="00DA18EA" w:rsidRPr="00810620" w:rsidRDefault="00DA18EA" w:rsidP="0089448D">
            <w:r w:rsidRPr="00810620">
              <w:t>rocky, protected rocky hillside, Bonanza</w:t>
            </w:r>
          </w:p>
        </w:tc>
        <w:tc>
          <w:tcPr>
            <w:tcW w:w="1491" w:type="dxa"/>
          </w:tcPr>
          <w:p w14:paraId="165182A3" w14:textId="77777777" w:rsidR="00DA18EA" w:rsidRPr="00810620" w:rsidRDefault="00DA18EA" w:rsidP="0089448D">
            <w:r w:rsidRPr="00810620">
              <w:t>July 28, 1916</w:t>
            </w:r>
          </w:p>
        </w:tc>
        <w:tc>
          <w:tcPr>
            <w:tcW w:w="1958" w:type="dxa"/>
          </w:tcPr>
          <w:p w14:paraId="500D52E6" w14:textId="77777777" w:rsidR="00DA18EA" w:rsidRPr="00810620" w:rsidRDefault="00DA18EA" w:rsidP="0089448D">
            <w:r w:rsidRPr="00810620">
              <w:t xml:space="preserve">J. F. </w:t>
            </w:r>
            <w:proofErr w:type="spellStart"/>
            <w:r w:rsidRPr="00810620">
              <w:t>Macbride</w:t>
            </w:r>
            <w:proofErr w:type="spellEnd"/>
            <w:r w:rsidRPr="00810620">
              <w:t xml:space="preserve"> &amp; E. B. Payson 3487</w:t>
            </w:r>
          </w:p>
        </w:tc>
        <w:tc>
          <w:tcPr>
            <w:tcW w:w="2164" w:type="dxa"/>
          </w:tcPr>
          <w:p w14:paraId="2A32176D" w14:textId="77777777" w:rsidR="00DA18EA" w:rsidRPr="00810620" w:rsidRDefault="00DA18EA" w:rsidP="0089448D">
            <w:r w:rsidRPr="00810620">
              <w:t>RM [PARA.]</w:t>
            </w:r>
          </w:p>
        </w:tc>
      </w:tr>
      <w:tr w:rsidR="00DA18EA" w14:paraId="78517E6B" w14:textId="77777777" w:rsidTr="0089448D">
        <w:tc>
          <w:tcPr>
            <w:tcW w:w="1166" w:type="dxa"/>
          </w:tcPr>
          <w:p w14:paraId="0A2CB3F9" w14:textId="77777777" w:rsidR="00DA18EA" w:rsidRPr="00810620" w:rsidRDefault="00DA18EA" w:rsidP="0089448D">
            <w:r w:rsidRPr="00810620">
              <w:t>Blaine Co.</w:t>
            </w:r>
          </w:p>
        </w:tc>
        <w:tc>
          <w:tcPr>
            <w:tcW w:w="2231" w:type="dxa"/>
          </w:tcPr>
          <w:p w14:paraId="700111D3" w14:textId="77777777" w:rsidR="00DA18EA" w:rsidRPr="00810620" w:rsidRDefault="00DA18EA" w:rsidP="0089448D">
            <w:r w:rsidRPr="00810620">
              <w:t>along alpine brook, Sawtooth Peaks</w:t>
            </w:r>
          </w:p>
        </w:tc>
        <w:tc>
          <w:tcPr>
            <w:tcW w:w="1491" w:type="dxa"/>
          </w:tcPr>
          <w:p w14:paraId="7415B898" w14:textId="77777777" w:rsidR="00DA18EA" w:rsidRPr="00810620" w:rsidRDefault="00DA18EA" w:rsidP="0089448D">
            <w:r w:rsidRPr="00810620">
              <w:t>Aug. 9, 1916</w:t>
            </w:r>
          </w:p>
        </w:tc>
        <w:tc>
          <w:tcPr>
            <w:tcW w:w="1958" w:type="dxa"/>
          </w:tcPr>
          <w:p w14:paraId="0057A39F" w14:textId="77777777" w:rsidR="00DA18EA" w:rsidRPr="00810620" w:rsidRDefault="00DA18EA" w:rsidP="0089448D">
            <w:r w:rsidRPr="00810620">
              <w:t xml:space="preserve">J. F. </w:t>
            </w:r>
            <w:proofErr w:type="spellStart"/>
            <w:r w:rsidRPr="00810620">
              <w:t>Macbride</w:t>
            </w:r>
            <w:proofErr w:type="spellEnd"/>
            <w:r w:rsidRPr="00810620">
              <w:t xml:space="preserve"> &amp; E. B. Payson 3692</w:t>
            </w:r>
          </w:p>
        </w:tc>
        <w:tc>
          <w:tcPr>
            <w:tcW w:w="2164" w:type="dxa"/>
          </w:tcPr>
          <w:p w14:paraId="3D2CBCBD" w14:textId="77777777" w:rsidR="00DA18EA" w:rsidRPr="00810620" w:rsidRDefault="00DA18EA" w:rsidP="0089448D">
            <w:r w:rsidRPr="00810620">
              <w:t>RM [PARA.], CM [PARA.]</w:t>
            </w:r>
          </w:p>
        </w:tc>
      </w:tr>
      <w:tr w:rsidR="00DA18EA" w14:paraId="06EA1E5B" w14:textId="77777777" w:rsidTr="0089448D">
        <w:tc>
          <w:tcPr>
            <w:tcW w:w="1166" w:type="dxa"/>
          </w:tcPr>
          <w:p w14:paraId="696BBC57" w14:textId="77777777" w:rsidR="00DA18EA" w:rsidRPr="00810620" w:rsidRDefault="00DA18EA" w:rsidP="0089448D">
            <w:r w:rsidRPr="00810620">
              <w:t>Blaine Co.</w:t>
            </w:r>
          </w:p>
        </w:tc>
        <w:tc>
          <w:tcPr>
            <w:tcW w:w="2231" w:type="dxa"/>
          </w:tcPr>
          <w:p w14:paraId="65253DFB" w14:textId="77777777" w:rsidR="00DA18EA" w:rsidRPr="00810620" w:rsidRDefault="00DA18EA" w:rsidP="0089448D">
            <w:r w:rsidRPr="00810620">
              <w:t>crevices of granitic rock, Smoky Mts.</w:t>
            </w:r>
          </w:p>
        </w:tc>
        <w:tc>
          <w:tcPr>
            <w:tcW w:w="1491" w:type="dxa"/>
          </w:tcPr>
          <w:p w14:paraId="60C7A0FF" w14:textId="77777777" w:rsidR="00DA18EA" w:rsidRPr="00810620" w:rsidRDefault="00DA18EA" w:rsidP="0089448D">
            <w:r w:rsidRPr="00810620">
              <w:t>Aug. 13, 1916</w:t>
            </w:r>
          </w:p>
        </w:tc>
        <w:tc>
          <w:tcPr>
            <w:tcW w:w="1958" w:type="dxa"/>
          </w:tcPr>
          <w:p w14:paraId="6578362B" w14:textId="77777777" w:rsidR="00DA18EA" w:rsidRPr="00810620" w:rsidRDefault="00DA18EA" w:rsidP="0089448D">
            <w:r w:rsidRPr="00810620">
              <w:t xml:space="preserve">J. F. </w:t>
            </w:r>
            <w:proofErr w:type="spellStart"/>
            <w:r w:rsidRPr="00810620">
              <w:t>Macbride</w:t>
            </w:r>
            <w:proofErr w:type="spellEnd"/>
            <w:r w:rsidRPr="00810620">
              <w:t xml:space="preserve"> &amp; E. B. Payson 3751</w:t>
            </w:r>
          </w:p>
        </w:tc>
        <w:tc>
          <w:tcPr>
            <w:tcW w:w="2164" w:type="dxa"/>
          </w:tcPr>
          <w:p w14:paraId="4FC3002A" w14:textId="77777777" w:rsidR="00DA18EA" w:rsidRPr="00810620" w:rsidRDefault="00DA18EA" w:rsidP="0089448D">
            <w:r w:rsidRPr="00810620">
              <w:t>RM [PARA.]</w:t>
            </w:r>
          </w:p>
        </w:tc>
      </w:tr>
    </w:tbl>
    <w:p w14:paraId="5E9B4D64" w14:textId="77777777" w:rsidR="00DA18EA" w:rsidRDefault="00DA18EA" w:rsidP="00DA18EA">
      <w:pPr>
        <w:rPr>
          <w:lang w:val="en-CA"/>
        </w:rPr>
      </w:pPr>
    </w:p>
    <w:p w14:paraId="06F4E859" w14:textId="77777777" w:rsidR="00DA18EA" w:rsidRDefault="00DA18EA" w:rsidP="00DA18EA">
      <w:pPr>
        <w:rPr>
          <w:lang w:val="en-CA"/>
        </w:rPr>
      </w:pPr>
    </w:p>
    <w:p w14:paraId="0B5A5BED" w14:textId="77777777" w:rsidR="00DA18EA" w:rsidRDefault="00DA18EA">
      <w:pPr>
        <w:rPr>
          <w:b/>
        </w:rPr>
      </w:pPr>
    </w:p>
    <w:p w14:paraId="7A950DC5" w14:textId="6CB2FE12" w:rsidR="00172AA6" w:rsidRDefault="00172AA6">
      <w:pPr>
        <w:rPr>
          <w:b/>
        </w:rPr>
      </w:pPr>
      <w:r>
        <w:rPr>
          <w:b/>
        </w:rPr>
        <w:br w:type="page"/>
      </w:r>
    </w:p>
    <w:p w14:paraId="29C9E051" w14:textId="77777777" w:rsidR="00172AA6" w:rsidRDefault="00172AA6" w:rsidP="003C2E19">
      <w:pPr>
        <w:spacing w:line="360" w:lineRule="auto"/>
        <w:outlineLvl w:val="0"/>
        <w:rPr>
          <w:b/>
        </w:rPr>
      </w:pPr>
    </w:p>
    <w:p w14:paraId="433E449D" w14:textId="77777777" w:rsidR="00172AA6" w:rsidRDefault="00172AA6" w:rsidP="003C2E19">
      <w:pPr>
        <w:spacing w:line="360" w:lineRule="auto"/>
        <w:outlineLvl w:val="0"/>
        <w:rPr>
          <w:b/>
        </w:rPr>
      </w:pPr>
    </w:p>
    <w:p w14:paraId="5B171317" w14:textId="53E1054C" w:rsidR="00D044B8" w:rsidRDefault="00D044B8" w:rsidP="003C2E19">
      <w:pPr>
        <w:spacing w:line="360" w:lineRule="auto"/>
        <w:outlineLvl w:val="0"/>
        <w:rPr>
          <w:b/>
        </w:rPr>
      </w:pPr>
      <w:r>
        <w:rPr>
          <w:b/>
        </w:rPr>
        <w:t>Figures</w:t>
      </w:r>
    </w:p>
    <w:p w14:paraId="76143FDD" w14:textId="6EB6D5DB" w:rsidR="00D044B8" w:rsidRDefault="002357F9" w:rsidP="00D044B8">
      <w:pPr>
        <w:keepNext/>
        <w:spacing w:line="360" w:lineRule="auto"/>
      </w:pPr>
      <w:r>
        <w:rPr>
          <w:noProof/>
          <w:lang w:val="en-GB" w:eastAsia="en-GB"/>
        </w:rPr>
        <w:drawing>
          <wp:inline distT="0" distB="0" distL="0" distR="0" wp14:anchorId="773731C9" wp14:editId="4A654F65">
            <wp:extent cx="5943600" cy="4328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saic.fig1.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328160"/>
                    </a:xfrm>
                    <a:prstGeom prst="rect">
                      <a:avLst/>
                    </a:prstGeom>
                  </pic:spPr>
                </pic:pic>
              </a:graphicData>
            </a:graphic>
          </wp:inline>
        </w:drawing>
      </w:r>
    </w:p>
    <w:p w14:paraId="5E8EFCFA" w14:textId="4DE92BC0" w:rsidR="00BF0A6D" w:rsidRDefault="00D044B8" w:rsidP="00D044B8">
      <w:pPr>
        <w:pStyle w:val="Caption"/>
        <w:rPr>
          <w:ins w:id="17" w:author="Quentin Cronk" w:date="2018-09-10T19:52:00Z"/>
          <w:color w:val="000000" w:themeColor="text1"/>
          <w:sz w:val="20"/>
          <w:szCs w:val="20"/>
        </w:rPr>
      </w:pPr>
      <w:r w:rsidRPr="00D044B8">
        <w:rPr>
          <w:b/>
          <w:i w:val="0"/>
          <w:color w:val="000000" w:themeColor="text1"/>
          <w:sz w:val="20"/>
          <w:szCs w:val="20"/>
        </w:rPr>
        <w:t xml:space="preserve">Figure </w:t>
      </w:r>
      <w:r w:rsidRPr="00D044B8">
        <w:rPr>
          <w:b/>
          <w:i w:val="0"/>
          <w:color w:val="000000" w:themeColor="text1"/>
          <w:sz w:val="20"/>
          <w:szCs w:val="20"/>
        </w:rPr>
        <w:fldChar w:fldCharType="begin"/>
      </w:r>
      <w:r w:rsidRPr="00D044B8">
        <w:rPr>
          <w:b/>
          <w:i w:val="0"/>
          <w:color w:val="000000" w:themeColor="text1"/>
          <w:sz w:val="20"/>
          <w:szCs w:val="20"/>
        </w:rPr>
        <w:instrText xml:space="preserve"> SEQ Figure \* ARABIC </w:instrText>
      </w:r>
      <w:r w:rsidRPr="00D044B8">
        <w:rPr>
          <w:b/>
          <w:i w:val="0"/>
          <w:color w:val="000000" w:themeColor="text1"/>
          <w:sz w:val="20"/>
          <w:szCs w:val="20"/>
        </w:rPr>
        <w:fldChar w:fldCharType="separate"/>
      </w:r>
      <w:r w:rsidR="00AD5A23">
        <w:rPr>
          <w:b/>
          <w:i w:val="0"/>
          <w:noProof/>
          <w:color w:val="000000" w:themeColor="text1"/>
          <w:sz w:val="20"/>
          <w:szCs w:val="20"/>
        </w:rPr>
        <w:t>1</w:t>
      </w:r>
      <w:r w:rsidRPr="00D044B8">
        <w:rPr>
          <w:b/>
          <w:i w:val="0"/>
          <w:color w:val="000000" w:themeColor="text1"/>
          <w:sz w:val="20"/>
          <w:szCs w:val="20"/>
        </w:rPr>
        <w:fldChar w:fldCharType="end"/>
      </w:r>
      <w:r>
        <w:rPr>
          <w:b/>
          <w:i w:val="0"/>
          <w:color w:val="000000" w:themeColor="text1"/>
          <w:sz w:val="20"/>
          <w:szCs w:val="20"/>
        </w:rPr>
        <w:t xml:space="preserve"> </w:t>
      </w:r>
      <w:r>
        <w:rPr>
          <w:i w:val="0"/>
          <w:color w:val="000000" w:themeColor="text1"/>
          <w:sz w:val="20"/>
          <w:szCs w:val="20"/>
        </w:rPr>
        <w:t xml:space="preserve">Geolocations of herbarium specimens are shown with point symbols representing verbatim species determination on herbarium sheets, and point </w:t>
      </w:r>
      <w:proofErr w:type="spellStart"/>
      <w:r>
        <w:rPr>
          <w:i w:val="0"/>
          <w:color w:val="000000" w:themeColor="text1"/>
          <w:sz w:val="20"/>
          <w:szCs w:val="20"/>
        </w:rPr>
        <w:t>colour</w:t>
      </w:r>
      <w:proofErr w:type="spellEnd"/>
      <w:r>
        <w:rPr>
          <w:i w:val="0"/>
          <w:color w:val="000000" w:themeColor="text1"/>
          <w:sz w:val="20"/>
          <w:szCs w:val="20"/>
        </w:rPr>
        <w:t xml:space="preserve"> representing a </w:t>
      </w:r>
      <w:r w:rsidR="0027301F">
        <w:rPr>
          <w:i w:val="0"/>
          <w:color w:val="000000" w:themeColor="text1"/>
          <w:sz w:val="20"/>
          <w:szCs w:val="20"/>
        </w:rPr>
        <w:t xml:space="preserve">morphology </w:t>
      </w:r>
      <w:r>
        <w:rPr>
          <w:i w:val="0"/>
          <w:color w:val="000000" w:themeColor="text1"/>
          <w:sz w:val="20"/>
          <w:szCs w:val="20"/>
        </w:rPr>
        <w:t xml:space="preserve">hybrid index between </w:t>
      </w:r>
      <w:r w:rsidR="00C65E58">
        <w:rPr>
          <w:color w:val="000000" w:themeColor="text1"/>
          <w:sz w:val="20"/>
          <w:szCs w:val="20"/>
        </w:rPr>
        <w:t>Aquile</w:t>
      </w:r>
      <w:r>
        <w:rPr>
          <w:color w:val="000000" w:themeColor="text1"/>
          <w:sz w:val="20"/>
          <w:szCs w:val="20"/>
        </w:rPr>
        <w:t>g</w:t>
      </w:r>
      <w:r w:rsidR="00C65E58">
        <w:rPr>
          <w:color w:val="000000" w:themeColor="text1"/>
          <w:sz w:val="20"/>
          <w:szCs w:val="20"/>
        </w:rPr>
        <w:t>ia</w:t>
      </w:r>
      <w:r>
        <w:rPr>
          <w:color w:val="000000" w:themeColor="text1"/>
          <w:sz w:val="20"/>
          <w:szCs w:val="20"/>
        </w:rPr>
        <w:t xml:space="preserve"> formosa</w:t>
      </w:r>
      <w:r>
        <w:rPr>
          <w:i w:val="0"/>
          <w:color w:val="000000" w:themeColor="text1"/>
          <w:sz w:val="20"/>
          <w:szCs w:val="20"/>
        </w:rPr>
        <w:t xml:space="preserve"> (red) and </w:t>
      </w:r>
      <w:r>
        <w:rPr>
          <w:color w:val="000000" w:themeColor="text1"/>
          <w:sz w:val="20"/>
          <w:szCs w:val="20"/>
        </w:rPr>
        <w:t xml:space="preserve">Aquilegia flavescens </w:t>
      </w:r>
      <w:r>
        <w:rPr>
          <w:i w:val="0"/>
          <w:color w:val="000000" w:themeColor="text1"/>
          <w:sz w:val="20"/>
          <w:szCs w:val="20"/>
        </w:rPr>
        <w:t>(yellow)</w:t>
      </w:r>
      <w:r>
        <w:rPr>
          <w:color w:val="000000" w:themeColor="text1"/>
          <w:sz w:val="20"/>
          <w:szCs w:val="20"/>
        </w:rPr>
        <w:t>.</w:t>
      </w:r>
      <w:r w:rsidR="00EC298A">
        <w:rPr>
          <w:color w:val="000000" w:themeColor="text1"/>
          <w:sz w:val="20"/>
          <w:szCs w:val="20"/>
        </w:rPr>
        <w:t xml:space="preserve"> </w:t>
      </w:r>
    </w:p>
    <w:p w14:paraId="0956435B" w14:textId="77777777" w:rsidR="00172AA6" w:rsidRDefault="00172AA6">
      <w:pPr>
        <w:rPr>
          <w:ins w:id="18" w:author="Quentin Cronk" w:date="2018-09-10T19:52:00Z"/>
        </w:rPr>
        <w:pPrChange w:id="19" w:author="Quentin Cronk" w:date="2018-09-10T19:52:00Z">
          <w:pPr>
            <w:pStyle w:val="Caption"/>
          </w:pPr>
        </w:pPrChange>
      </w:pPr>
    </w:p>
    <w:p w14:paraId="4D62C237" w14:textId="77777777" w:rsidR="00172AA6" w:rsidRDefault="00172AA6">
      <w:pPr>
        <w:rPr>
          <w:ins w:id="20" w:author="Quentin Cronk" w:date="2018-09-10T19:52:00Z"/>
        </w:rPr>
        <w:pPrChange w:id="21" w:author="Quentin Cronk" w:date="2018-09-10T19:52:00Z">
          <w:pPr>
            <w:pStyle w:val="Caption"/>
          </w:pPr>
        </w:pPrChange>
      </w:pPr>
    </w:p>
    <w:p w14:paraId="60C18EBF" w14:textId="43855B17" w:rsidR="00172AA6" w:rsidRDefault="00172AA6">
      <w:pPr>
        <w:rPr>
          <w:ins w:id="22" w:author="Quentin Cronk" w:date="2018-09-10T19:53:00Z"/>
        </w:rPr>
      </w:pPr>
      <w:ins w:id="23" w:author="Quentin Cronk" w:date="2018-09-10T19:53:00Z">
        <w:r>
          <w:br w:type="page"/>
        </w:r>
      </w:ins>
    </w:p>
    <w:p w14:paraId="6E045533" w14:textId="77777777" w:rsidR="00172AA6" w:rsidRDefault="00172AA6">
      <w:pPr>
        <w:rPr>
          <w:ins w:id="24" w:author="Quentin Cronk" w:date="2018-09-10T19:52:00Z"/>
        </w:rPr>
        <w:pPrChange w:id="25" w:author="Quentin Cronk" w:date="2018-09-10T19:52:00Z">
          <w:pPr>
            <w:pStyle w:val="Caption"/>
          </w:pPr>
        </w:pPrChange>
      </w:pPr>
    </w:p>
    <w:p w14:paraId="7C8E1C43" w14:textId="77777777" w:rsidR="00172AA6" w:rsidRDefault="00172AA6">
      <w:pPr>
        <w:rPr>
          <w:ins w:id="26" w:author="Quentin Cronk" w:date="2018-09-10T19:52:00Z"/>
        </w:rPr>
        <w:pPrChange w:id="27" w:author="Quentin Cronk" w:date="2018-09-10T19:52:00Z">
          <w:pPr>
            <w:pStyle w:val="Caption"/>
          </w:pPr>
        </w:pPrChange>
      </w:pPr>
    </w:p>
    <w:p w14:paraId="72DF1F3D" w14:textId="77777777" w:rsidR="00172AA6" w:rsidRDefault="00172AA6">
      <w:pPr>
        <w:rPr>
          <w:ins w:id="28" w:author="Quentin Cronk" w:date="2018-09-10T19:52:00Z"/>
        </w:rPr>
        <w:pPrChange w:id="29" w:author="Quentin Cronk" w:date="2018-09-10T19:52:00Z">
          <w:pPr>
            <w:pStyle w:val="Caption"/>
          </w:pPr>
        </w:pPrChange>
      </w:pPr>
    </w:p>
    <w:p w14:paraId="74BE4C63" w14:textId="77777777" w:rsidR="00172AA6" w:rsidRPr="00172AA6" w:rsidRDefault="00172AA6">
      <w:pPr>
        <w:rPr>
          <w:rPrChange w:id="30" w:author="Quentin Cronk" w:date="2018-09-10T19:52:00Z">
            <w:rPr>
              <w:color w:val="000000" w:themeColor="text1"/>
              <w:sz w:val="20"/>
              <w:szCs w:val="20"/>
            </w:rPr>
          </w:rPrChange>
        </w:rPr>
        <w:pPrChange w:id="31" w:author="Quentin Cronk" w:date="2018-09-10T19:52:00Z">
          <w:pPr>
            <w:pStyle w:val="Caption"/>
          </w:pPr>
        </w:pPrChange>
      </w:pPr>
    </w:p>
    <w:p w14:paraId="121721F3" w14:textId="0617D39A" w:rsidR="00D044B8" w:rsidRDefault="002357F9" w:rsidP="00D044B8">
      <w:pPr>
        <w:keepNext/>
        <w:spacing w:line="360" w:lineRule="auto"/>
      </w:pPr>
      <w:r>
        <w:rPr>
          <w:noProof/>
          <w:lang w:val="en-GB" w:eastAsia="en-GB"/>
        </w:rPr>
        <w:drawing>
          <wp:inline distT="0" distB="0" distL="0" distR="0" wp14:anchorId="5B1D7264" wp14:editId="5D957F80">
            <wp:extent cx="5943600" cy="43281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saic.fig2.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4328160"/>
                    </a:xfrm>
                    <a:prstGeom prst="rect">
                      <a:avLst/>
                    </a:prstGeom>
                  </pic:spPr>
                </pic:pic>
              </a:graphicData>
            </a:graphic>
          </wp:inline>
        </w:drawing>
      </w:r>
    </w:p>
    <w:p w14:paraId="5CBB237F" w14:textId="0B568D3D" w:rsidR="00F701D6" w:rsidRDefault="00D044B8" w:rsidP="00D044B8">
      <w:pPr>
        <w:pStyle w:val="Caption"/>
        <w:rPr>
          <w:ins w:id="32" w:author="Quentin Cronk" w:date="2018-09-10T19:53:00Z"/>
          <w:i w:val="0"/>
          <w:color w:val="000000" w:themeColor="text1"/>
          <w:sz w:val="20"/>
          <w:szCs w:val="20"/>
        </w:rPr>
      </w:pPr>
      <w:r w:rsidRPr="00D044B8">
        <w:rPr>
          <w:b/>
          <w:i w:val="0"/>
          <w:color w:val="000000" w:themeColor="text1"/>
          <w:sz w:val="20"/>
          <w:szCs w:val="20"/>
        </w:rPr>
        <w:t xml:space="preserve">Figure </w:t>
      </w:r>
      <w:r w:rsidRPr="00D044B8">
        <w:rPr>
          <w:b/>
          <w:i w:val="0"/>
          <w:color w:val="000000" w:themeColor="text1"/>
          <w:sz w:val="20"/>
          <w:szCs w:val="20"/>
        </w:rPr>
        <w:fldChar w:fldCharType="begin"/>
      </w:r>
      <w:r w:rsidRPr="00D044B8">
        <w:rPr>
          <w:b/>
          <w:i w:val="0"/>
          <w:color w:val="000000" w:themeColor="text1"/>
          <w:sz w:val="20"/>
          <w:szCs w:val="20"/>
        </w:rPr>
        <w:instrText xml:space="preserve"> SEQ Figure \* ARABIC </w:instrText>
      </w:r>
      <w:r w:rsidRPr="00D044B8">
        <w:rPr>
          <w:b/>
          <w:i w:val="0"/>
          <w:color w:val="000000" w:themeColor="text1"/>
          <w:sz w:val="20"/>
          <w:szCs w:val="20"/>
        </w:rPr>
        <w:fldChar w:fldCharType="separate"/>
      </w:r>
      <w:r w:rsidR="00AD5A23">
        <w:rPr>
          <w:b/>
          <w:i w:val="0"/>
          <w:noProof/>
          <w:color w:val="000000" w:themeColor="text1"/>
          <w:sz w:val="20"/>
          <w:szCs w:val="20"/>
        </w:rPr>
        <w:t>2</w:t>
      </w:r>
      <w:r w:rsidRPr="00D044B8">
        <w:rPr>
          <w:b/>
          <w:i w:val="0"/>
          <w:color w:val="000000" w:themeColor="text1"/>
          <w:sz w:val="20"/>
          <w:szCs w:val="20"/>
        </w:rPr>
        <w:fldChar w:fldCharType="end"/>
      </w:r>
      <w:ins w:id="33" w:author="Quentin Cronk" w:date="2018-11-18T12:32:00Z">
        <w:r w:rsidR="00AC7FAF">
          <w:rPr>
            <w:b/>
            <w:i w:val="0"/>
            <w:color w:val="000000" w:themeColor="text1"/>
            <w:sz w:val="20"/>
            <w:szCs w:val="20"/>
          </w:rPr>
          <w:t>.</w:t>
        </w:r>
      </w:ins>
      <w:r>
        <w:rPr>
          <w:b/>
          <w:i w:val="0"/>
          <w:color w:val="000000" w:themeColor="text1"/>
          <w:sz w:val="20"/>
          <w:szCs w:val="20"/>
        </w:rPr>
        <w:t xml:space="preserve"> </w:t>
      </w:r>
      <w:ins w:id="34" w:author="Quentin Cronk" w:date="2018-11-18T12:13:00Z">
        <w:r w:rsidR="005D7C78" w:rsidRPr="005D7C78">
          <w:rPr>
            <w:i w:val="0"/>
            <w:color w:val="000000" w:themeColor="text1"/>
            <w:sz w:val="20"/>
            <w:szCs w:val="20"/>
            <w:rPrChange w:id="35" w:author="Quentin Cronk" w:date="2018-11-18T12:14:00Z">
              <w:rPr>
                <w:b/>
                <w:i w:val="0"/>
                <w:color w:val="000000" w:themeColor="text1"/>
                <w:sz w:val="20"/>
                <w:szCs w:val="20"/>
              </w:rPr>
            </w:rPrChange>
          </w:rPr>
          <w:t xml:space="preserve">Geospatial </w:t>
        </w:r>
      </w:ins>
      <w:ins w:id="36" w:author="Quentin Cronk" w:date="2018-11-18T12:31:00Z">
        <w:r w:rsidR="00AC7FAF">
          <w:rPr>
            <w:i w:val="0"/>
            <w:color w:val="000000" w:themeColor="text1"/>
            <w:sz w:val="20"/>
            <w:szCs w:val="20"/>
          </w:rPr>
          <w:t>morphology</w:t>
        </w:r>
      </w:ins>
      <w:ins w:id="37" w:author="Quentin Cronk" w:date="2018-11-18T12:13:00Z">
        <w:r w:rsidR="005D7C78" w:rsidRPr="005D7C78">
          <w:rPr>
            <w:i w:val="0"/>
            <w:color w:val="000000" w:themeColor="text1"/>
            <w:sz w:val="20"/>
            <w:szCs w:val="20"/>
            <w:rPrChange w:id="38" w:author="Quentin Cronk" w:date="2018-11-18T12:14:00Z">
              <w:rPr>
                <w:b/>
                <w:i w:val="0"/>
                <w:color w:val="000000" w:themeColor="text1"/>
                <w:sz w:val="20"/>
                <w:szCs w:val="20"/>
              </w:rPr>
            </w:rPrChange>
          </w:rPr>
          <w:t xml:space="preserve"> diagram</w:t>
        </w:r>
      </w:ins>
      <w:ins w:id="39" w:author="Quentin Cronk" w:date="2018-11-18T12:31:00Z">
        <w:r w:rsidR="00AC7FAF">
          <w:rPr>
            <w:i w:val="0"/>
            <w:color w:val="000000" w:themeColor="text1"/>
            <w:sz w:val="20"/>
            <w:szCs w:val="20"/>
          </w:rPr>
          <w:t xml:space="preserve"> (</w:t>
        </w:r>
      </w:ins>
      <w:ins w:id="40" w:author="Quentin Cronk" w:date="2018-11-18T12:32:00Z">
        <w:r w:rsidR="00AC7FAF">
          <w:rPr>
            <w:i w:val="0"/>
            <w:color w:val="000000" w:themeColor="text1"/>
            <w:sz w:val="20"/>
            <w:szCs w:val="20"/>
          </w:rPr>
          <w:t>GMD)</w:t>
        </w:r>
      </w:ins>
      <w:ins w:id="41" w:author="Quentin Cronk" w:date="2018-11-18T12:14:00Z">
        <w:r w:rsidR="005D7C78" w:rsidRPr="005D7C78">
          <w:rPr>
            <w:i w:val="0"/>
            <w:color w:val="000000" w:themeColor="text1"/>
            <w:sz w:val="20"/>
            <w:szCs w:val="20"/>
            <w:rPrChange w:id="42" w:author="Quentin Cronk" w:date="2018-11-18T12:14:00Z">
              <w:rPr>
                <w:b/>
                <w:i w:val="0"/>
                <w:color w:val="000000" w:themeColor="text1"/>
                <w:sz w:val="20"/>
                <w:szCs w:val="20"/>
              </w:rPr>
            </w:rPrChange>
          </w:rPr>
          <w:t xml:space="preserve"> showing that</w:t>
        </w:r>
        <w:r w:rsidR="005D7C78" w:rsidRPr="005D7C78">
          <w:rPr>
            <w:i w:val="0"/>
            <w:color w:val="000000" w:themeColor="text1"/>
            <w:sz w:val="20"/>
            <w:szCs w:val="20"/>
          </w:rPr>
          <w:t xml:space="preserve"> g</w:t>
        </w:r>
      </w:ins>
      <w:del w:id="43" w:author="Quentin Cronk" w:date="2018-11-18T12:14:00Z">
        <w:r w:rsidRPr="00AC7FAF" w:rsidDel="005D7C78">
          <w:rPr>
            <w:i w:val="0"/>
            <w:color w:val="000000" w:themeColor="text1"/>
            <w:sz w:val="20"/>
            <w:szCs w:val="20"/>
          </w:rPr>
          <w:delText>G</w:delText>
        </w:r>
      </w:del>
      <w:r w:rsidRPr="00AC7FAF">
        <w:rPr>
          <w:i w:val="0"/>
          <w:color w:val="000000" w:themeColor="text1"/>
          <w:sz w:val="20"/>
          <w:szCs w:val="20"/>
        </w:rPr>
        <w:t>eographic</w:t>
      </w:r>
      <w:r>
        <w:rPr>
          <w:i w:val="0"/>
          <w:color w:val="000000" w:themeColor="text1"/>
          <w:sz w:val="20"/>
          <w:szCs w:val="20"/>
        </w:rPr>
        <w:t xml:space="preserve"> proximity to the alternative species predicts the extent of phenotypic discrimination. Red: </w:t>
      </w:r>
      <w:r>
        <w:rPr>
          <w:color w:val="000000" w:themeColor="text1"/>
          <w:sz w:val="20"/>
          <w:szCs w:val="20"/>
        </w:rPr>
        <w:t xml:space="preserve">Aquilegia formosa, </w:t>
      </w:r>
      <w:r>
        <w:rPr>
          <w:i w:val="0"/>
          <w:color w:val="000000" w:themeColor="text1"/>
          <w:sz w:val="20"/>
          <w:szCs w:val="20"/>
        </w:rPr>
        <w:t xml:space="preserve">yellow: </w:t>
      </w:r>
      <w:r>
        <w:rPr>
          <w:color w:val="000000" w:themeColor="text1"/>
          <w:sz w:val="20"/>
          <w:szCs w:val="20"/>
        </w:rPr>
        <w:t xml:space="preserve">A. flavescens. </w:t>
      </w:r>
      <w:r w:rsidR="00EB6AB1">
        <w:rPr>
          <w:i w:val="0"/>
          <w:color w:val="000000" w:themeColor="text1"/>
          <w:sz w:val="20"/>
          <w:szCs w:val="20"/>
        </w:rPr>
        <w:t>Data are from 251</w:t>
      </w:r>
      <w:r>
        <w:rPr>
          <w:i w:val="0"/>
          <w:color w:val="000000" w:themeColor="text1"/>
          <w:sz w:val="20"/>
          <w:szCs w:val="20"/>
        </w:rPr>
        <w:t xml:space="preserve"> herbarium specimens across the range of these species in western North America. </w:t>
      </w:r>
    </w:p>
    <w:p w14:paraId="2C1D66EE" w14:textId="77777777" w:rsidR="00172AA6" w:rsidRDefault="00172AA6">
      <w:pPr>
        <w:rPr>
          <w:ins w:id="44" w:author="Quentin Cronk" w:date="2018-09-10T19:53:00Z"/>
        </w:rPr>
        <w:pPrChange w:id="45" w:author="Quentin Cronk" w:date="2018-09-10T19:53:00Z">
          <w:pPr>
            <w:pStyle w:val="Caption"/>
          </w:pPr>
        </w:pPrChange>
      </w:pPr>
    </w:p>
    <w:p w14:paraId="7F0291EC" w14:textId="77777777" w:rsidR="00172AA6" w:rsidRDefault="00172AA6">
      <w:pPr>
        <w:rPr>
          <w:ins w:id="46" w:author="Quentin Cronk" w:date="2018-09-10T19:53:00Z"/>
        </w:rPr>
        <w:pPrChange w:id="47" w:author="Quentin Cronk" w:date="2018-09-10T19:53:00Z">
          <w:pPr>
            <w:pStyle w:val="Caption"/>
          </w:pPr>
        </w:pPrChange>
      </w:pPr>
    </w:p>
    <w:p w14:paraId="20A5064B" w14:textId="272ED83C" w:rsidR="00172AA6" w:rsidRDefault="00172AA6">
      <w:pPr>
        <w:rPr>
          <w:ins w:id="48" w:author="Quentin Cronk" w:date="2018-09-10T19:53:00Z"/>
        </w:rPr>
      </w:pPr>
      <w:ins w:id="49" w:author="Quentin Cronk" w:date="2018-09-10T19:53:00Z">
        <w:r>
          <w:br w:type="page"/>
        </w:r>
      </w:ins>
    </w:p>
    <w:p w14:paraId="4B2A3D0E" w14:textId="77777777" w:rsidR="00172AA6" w:rsidRDefault="00172AA6">
      <w:pPr>
        <w:rPr>
          <w:ins w:id="50" w:author="Quentin Cronk" w:date="2018-09-10T19:53:00Z"/>
        </w:rPr>
        <w:pPrChange w:id="51" w:author="Quentin Cronk" w:date="2018-09-10T19:53:00Z">
          <w:pPr>
            <w:pStyle w:val="Caption"/>
          </w:pPr>
        </w:pPrChange>
      </w:pPr>
    </w:p>
    <w:p w14:paraId="75EF32F3" w14:textId="77777777" w:rsidR="00172AA6" w:rsidRDefault="00172AA6">
      <w:pPr>
        <w:rPr>
          <w:ins w:id="52" w:author="Quentin Cronk" w:date="2018-09-10T19:53:00Z"/>
        </w:rPr>
        <w:pPrChange w:id="53" w:author="Quentin Cronk" w:date="2018-09-10T19:53:00Z">
          <w:pPr>
            <w:pStyle w:val="Caption"/>
          </w:pPr>
        </w:pPrChange>
      </w:pPr>
    </w:p>
    <w:p w14:paraId="74828DF5" w14:textId="77777777" w:rsidR="00172AA6" w:rsidRDefault="00172AA6">
      <w:pPr>
        <w:rPr>
          <w:ins w:id="54" w:author="Quentin Cronk" w:date="2018-09-10T19:53:00Z"/>
        </w:rPr>
        <w:pPrChange w:id="55" w:author="Quentin Cronk" w:date="2018-09-10T19:53:00Z">
          <w:pPr>
            <w:pStyle w:val="Caption"/>
          </w:pPr>
        </w:pPrChange>
      </w:pPr>
    </w:p>
    <w:p w14:paraId="4F8CEF9B" w14:textId="77777777" w:rsidR="00172AA6" w:rsidRDefault="00172AA6">
      <w:pPr>
        <w:rPr>
          <w:ins w:id="56" w:author="Quentin Cronk" w:date="2018-09-10T19:53:00Z"/>
        </w:rPr>
        <w:pPrChange w:id="57" w:author="Quentin Cronk" w:date="2018-09-10T19:53:00Z">
          <w:pPr>
            <w:pStyle w:val="Caption"/>
          </w:pPr>
        </w:pPrChange>
      </w:pPr>
    </w:p>
    <w:p w14:paraId="6CD0F408" w14:textId="77777777" w:rsidR="00172AA6" w:rsidRPr="00172AA6" w:rsidRDefault="00172AA6">
      <w:pPr>
        <w:rPr>
          <w:i/>
          <w:rPrChange w:id="58" w:author="Quentin Cronk" w:date="2018-09-10T19:53:00Z">
            <w:rPr>
              <w:i w:val="0"/>
              <w:color w:val="000000" w:themeColor="text1"/>
              <w:sz w:val="20"/>
              <w:szCs w:val="20"/>
            </w:rPr>
          </w:rPrChange>
        </w:rPr>
        <w:pPrChange w:id="59" w:author="Quentin Cronk" w:date="2018-09-10T19:53:00Z">
          <w:pPr>
            <w:pStyle w:val="Caption"/>
          </w:pPr>
        </w:pPrChange>
      </w:pPr>
    </w:p>
    <w:p w14:paraId="486B9390" w14:textId="1BCEC83E" w:rsidR="00D044B8" w:rsidRDefault="005011E7" w:rsidP="00D044B8">
      <w:pPr>
        <w:keepNext/>
        <w:spacing w:line="360" w:lineRule="auto"/>
      </w:pPr>
      <w:r>
        <w:rPr>
          <w:noProof/>
          <w:lang w:val="en-GB" w:eastAsia="en-GB"/>
        </w:rPr>
        <w:drawing>
          <wp:inline distT="0" distB="0" distL="0" distR="0" wp14:anchorId="07B6E0AE" wp14:editId="2C0E30AA">
            <wp:extent cx="6295281" cy="2065866"/>
            <wp:effectExtent l="0" t="0" r="444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saic.fig3.pdf"/>
                    <pic:cNvPicPr/>
                  </pic:nvPicPr>
                  <pic:blipFill rotWithShape="1">
                    <a:blip r:embed="rId13">
                      <a:extLst>
                        <a:ext uri="{28A0092B-C50C-407E-A947-70E740481C1C}">
                          <a14:useLocalDpi xmlns:a14="http://schemas.microsoft.com/office/drawing/2010/main" val="0"/>
                        </a:ext>
                      </a:extLst>
                    </a:blip>
                    <a:srcRect l="12544" t="38592" r="35952" b="39536"/>
                    <a:stretch/>
                  </pic:blipFill>
                  <pic:spPr bwMode="auto">
                    <a:xfrm>
                      <a:off x="0" y="0"/>
                      <a:ext cx="6363779" cy="2088344"/>
                    </a:xfrm>
                    <a:prstGeom prst="rect">
                      <a:avLst/>
                    </a:prstGeom>
                    <a:ln>
                      <a:noFill/>
                    </a:ln>
                    <a:extLst>
                      <a:ext uri="{53640926-AAD7-44D8-BBD7-CCE9431645EC}">
                        <a14:shadowObscured xmlns:a14="http://schemas.microsoft.com/office/drawing/2010/main"/>
                      </a:ext>
                    </a:extLst>
                  </pic:spPr>
                </pic:pic>
              </a:graphicData>
            </a:graphic>
          </wp:inline>
        </w:drawing>
      </w:r>
    </w:p>
    <w:p w14:paraId="06F38AD4" w14:textId="09A95FC9" w:rsidR="00B1610B" w:rsidRPr="0069036E" w:rsidRDefault="00D044B8" w:rsidP="00DB7E9D">
      <w:pPr>
        <w:pStyle w:val="Caption"/>
        <w:rPr>
          <w:ins w:id="60" w:author="Quentin Cronk" w:date="2018-09-10T19:53:00Z"/>
          <w:i w:val="0"/>
          <w:color w:val="000000" w:themeColor="text1"/>
          <w:sz w:val="20"/>
          <w:szCs w:val="20"/>
          <w:rPrChange w:id="61" w:author="Quentin Cronk" w:date="2018-09-10T19:54:00Z">
            <w:rPr>
              <w:ins w:id="62" w:author="Quentin Cronk" w:date="2018-09-10T19:53:00Z"/>
              <w:i w:val="0"/>
              <w:color w:val="000000" w:themeColor="text1"/>
            </w:rPr>
          </w:rPrChange>
        </w:rPr>
      </w:pPr>
      <w:r w:rsidRPr="00D044B8">
        <w:rPr>
          <w:b/>
          <w:i w:val="0"/>
          <w:color w:val="000000" w:themeColor="text1"/>
          <w:sz w:val="20"/>
          <w:szCs w:val="20"/>
        </w:rPr>
        <w:t xml:space="preserve">Figure </w:t>
      </w:r>
      <w:r w:rsidRPr="00D044B8">
        <w:rPr>
          <w:b/>
          <w:i w:val="0"/>
          <w:color w:val="000000" w:themeColor="text1"/>
          <w:sz w:val="20"/>
          <w:szCs w:val="20"/>
        </w:rPr>
        <w:fldChar w:fldCharType="begin"/>
      </w:r>
      <w:r w:rsidRPr="00D044B8">
        <w:rPr>
          <w:b/>
          <w:i w:val="0"/>
          <w:color w:val="000000" w:themeColor="text1"/>
          <w:sz w:val="20"/>
          <w:szCs w:val="20"/>
        </w:rPr>
        <w:instrText xml:space="preserve"> SEQ Figure \* ARABIC </w:instrText>
      </w:r>
      <w:r w:rsidRPr="00D044B8">
        <w:rPr>
          <w:b/>
          <w:i w:val="0"/>
          <w:color w:val="000000" w:themeColor="text1"/>
          <w:sz w:val="20"/>
          <w:szCs w:val="20"/>
        </w:rPr>
        <w:fldChar w:fldCharType="separate"/>
      </w:r>
      <w:r w:rsidR="00AD5A23">
        <w:rPr>
          <w:b/>
          <w:i w:val="0"/>
          <w:noProof/>
          <w:color w:val="000000" w:themeColor="text1"/>
          <w:sz w:val="20"/>
          <w:szCs w:val="20"/>
        </w:rPr>
        <w:t>3</w:t>
      </w:r>
      <w:r w:rsidRPr="00D044B8">
        <w:rPr>
          <w:b/>
          <w:i w:val="0"/>
          <w:color w:val="000000" w:themeColor="text1"/>
          <w:sz w:val="20"/>
          <w:szCs w:val="20"/>
        </w:rPr>
        <w:fldChar w:fldCharType="end"/>
      </w:r>
      <w:r>
        <w:rPr>
          <w:i w:val="0"/>
          <w:color w:val="000000" w:themeColor="text1"/>
          <w:sz w:val="20"/>
          <w:szCs w:val="20"/>
        </w:rPr>
        <w:t xml:space="preserve"> </w:t>
      </w:r>
      <w:r w:rsidR="00EA7E29">
        <w:rPr>
          <w:i w:val="0"/>
          <w:color w:val="000000" w:themeColor="text1"/>
          <w:sz w:val="20"/>
          <w:szCs w:val="20"/>
        </w:rPr>
        <w:t>(Left</w:t>
      </w:r>
      <w:r w:rsidR="00DE0021">
        <w:rPr>
          <w:i w:val="0"/>
          <w:color w:val="000000" w:themeColor="text1"/>
          <w:sz w:val="20"/>
          <w:szCs w:val="20"/>
        </w:rPr>
        <w:t xml:space="preserve">) </w:t>
      </w:r>
      <w:r w:rsidR="00EA7E29">
        <w:rPr>
          <w:i w:val="0"/>
          <w:color w:val="000000" w:themeColor="text1"/>
          <w:sz w:val="20"/>
          <w:szCs w:val="20"/>
        </w:rPr>
        <w:t>Morphology h</w:t>
      </w:r>
      <w:r>
        <w:rPr>
          <w:i w:val="0"/>
          <w:color w:val="000000" w:themeColor="text1"/>
          <w:sz w:val="20"/>
          <w:szCs w:val="20"/>
        </w:rPr>
        <w:t xml:space="preserve">ybrid index values for populations of </w:t>
      </w:r>
      <w:r>
        <w:rPr>
          <w:color w:val="000000" w:themeColor="text1"/>
          <w:sz w:val="20"/>
          <w:szCs w:val="20"/>
        </w:rPr>
        <w:t xml:space="preserve">Aquilegia formosa, A. flavescens, </w:t>
      </w:r>
      <w:r>
        <w:rPr>
          <w:i w:val="0"/>
          <w:color w:val="000000" w:themeColor="text1"/>
          <w:sz w:val="20"/>
          <w:szCs w:val="20"/>
        </w:rPr>
        <w:t xml:space="preserve">hybrids and Introgressed populations. Data are from natural populations sampled in the Pacific Northwest in the summers of 2017 and 2018. </w:t>
      </w:r>
      <w:r w:rsidR="00DE0021">
        <w:rPr>
          <w:i w:val="0"/>
          <w:color w:val="000000" w:themeColor="text1"/>
          <w:sz w:val="20"/>
          <w:szCs w:val="20"/>
        </w:rPr>
        <w:t xml:space="preserve">Yellow = </w:t>
      </w:r>
      <w:r>
        <w:rPr>
          <w:i w:val="0"/>
          <w:color w:val="000000" w:themeColor="text1"/>
          <w:sz w:val="20"/>
          <w:szCs w:val="20"/>
        </w:rPr>
        <w:t xml:space="preserve">Mt. Kobau </w:t>
      </w:r>
      <w:r w:rsidR="00DE0021">
        <w:rPr>
          <w:i w:val="0"/>
          <w:color w:val="000000" w:themeColor="text1"/>
          <w:sz w:val="20"/>
          <w:szCs w:val="20"/>
        </w:rPr>
        <w:t xml:space="preserve">“pure” </w:t>
      </w:r>
      <w:r w:rsidR="00DE0021">
        <w:rPr>
          <w:color w:val="000000" w:themeColor="text1"/>
          <w:sz w:val="20"/>
          <w:szCs w:val="20"/>
        </w:rPr>
        <w:t xml:space="preserve">A. </w:t>
      </w:r>
      <w:r w:rsidR="00DE0021" w:rsidRPr="00DE0021">
        <w:rPr>
          <w:i w:val="0"/>
          <w:color w:val="000000" w:themeColor="text1"/>
          <w:sz w:val="20"/>
          <w:szCs w:val="20"/>
        </w:rPr>
        <w:t>flavescens</w:t>
      </w:r>
      <w:r w:rsidR="00DE0021">
        <w:rPr>
          <w:i w:val="0"/>
          <w:color w:val="000000" w:themeColor="text1"/>
          <w:sz w:val="20"/>
          <w:szCs w:val="20"/>
        </w:rPr>
        <w:t xml:space="preserve">; orange = Mission Ridge introgressed </w:t>
      </w:r>
      <w:r w:rsidR="00DE0021" w:rsidRPr="00DE0021">
        <w:rPr>
          <w:color w:val="000000" w:themeColor="text1"/>
          <w:sz w:val="20"/>
          <w:szCs w:val="20"/>
        </w:rPr>
        <w:t>A. flavescens</w:t>
      </w:r>
      <w:r w:rsidR="00DE0021">
        <w:rPr>
          <w:i w:val="0"/>
          <w:color w:val="000000" w:themeColor="text1"/>
          <w:sz w:val="20"/>
          <w:szCs w:val="20"/>
        </w:rPr>
        <w:t xml:space="preserve">; purple = Cheops Mtn. introgressed </w:t>
      </w:r>
      <w:r w:rsidR="00DE0021">
        <w:rPr>
          <w:color w:val="000000" w:themeColor="text1"/>
          <w:sz w:val="20"/>
          <w:szCs w:val="20"/>
        </w:rPr>
        <w:t xml:space="preserve">A. </w:t>
      </w:r>
      <w:r w:rsidR="00DE0021" w:rsidRPr="00DE0021">
        <w:rPr>
          <w:i w:val="0"/>
          <w:color w:val="000000" w:themeColor="text1"/>
          <w:sz w:val="20"/>
          <w:szCs w:val="20"/>
        </w:rPr>
        <w:t>flavescens</w:t>
      </w:r>
      <w:r w:rsidR="00DE0021">
        <w:rPr>
          <w:i w:val="0"/>
          <w:color w:val="000000" w:themeColor="text1"/>
          <w:sz w:val="20"/>
          <w:szCs w:val="20"/>
        </w:rPr>
        <w:t>; p</w:t>
      </w:r>
      <w:r w:rsidR="00DE0021" w:rsidRPr="0069036E">
        <w:rPr>
          <w:i w:val="0"/>
          <w:color w:val="000000" w:themeColor="text1"/>
          <w:sz w:val="20"/>
          <w:szCs w:val="20"/>
        </w:rPr>
        <w:t>ink = Porcupine Ridge hybrids; green = Marble Range</w:t>
      </w:r>
      <w:ins w:id="63" w:author="Quentin Cronk" w:date="2018-09-10T18:53:00Z">
        <w:r w:rsidR="00737FEA" w:rsidRPr="00BA0417">
          <w:rPr>
            <w:i w:val="0"/>
            <w:color w:val="000000" w:themeColor="text1"/>
            <w:sz w:val="20"/>
            <w:szCs w:val="20"/>
          </w:rPr>
          <w:t xml:space="preserve"> (</w:t>
        </w:r>
        <w:r w:rsidR="00737FEA" w:rsidRPr="00D702BB">
          <w:rPr>
            <w:i w:val="0"/>
            <w:color w:val="000000" w:themeColor="text1"/>
            <w:sz w:val="20"/>
            <w:szCs w:val="20"/>
          </w:rPr>
          <w:t>“</w:t>
        </w:r>
        <w:r w:rsidR="00737FEA" w:rsidRPr="00DA18EA">
          <w:rPr>
            <w:i w:val="0"/>
            <w:color w:val="000000" w:themeColor="text1"/>
            <w:sz w:val="20"/>
            <w:szCs w:val="20"/>
          </w:rPr>
          <w:t>Adjacent Valley</w:t>
        </w:r>
        <w:r w:rsidR="00737FEA" w:rsidRPr="0094772B">
          <w:rPr>
            <w:i w:val="0"/>
            <w:color w:val="000000" w:themeColor="text1"/>
            <w:sz w:val="20"/>
            <w:szCs w:val="20"/>
          </w:rPr>
          <w:t>”)</w:t>
        </w:r>
      </w:ins>
      <w:r w:rsidR="00DE0021" w:rsidRPr="0094772B">
        <w:rPr>
          <w:i w:val="0"/>
          <w:color w:val="000000" w:themeColor="text1"/>
          <w:sz w:val="20"/>
          <w:szCs w:val="20"/>
        </w:rPr>
        <w:t xml:space="preserve"> introgressed </w:t>
      </w:r>
      <w:r w:rsidR="00DE0021" w:rsidRPr="0069036E">
        <w:rPr>
          <w:color w:val="000000" w:themeColor="text1"/>
          <w:sz w:val="20"/>
          <w:szCs w:val="20"/>
        </w:rPr>
        <w:t>A. formosa</w:t>
      </w:r>
      <w:r w:rsidR="00DE0021" w:rsidRPr="0069036E">
        <w:rPr>
          <w:i w:val="0"/>
          <w:color w:val="000000" w:themeColor="text1"/>
          <w:sz w:val="20"/>
          <w:szCs w:val="20"/>
        </w:rPr>
        <w:t xml:space="preserve">; gray = Clearwater “pure” </w:t>
      </w:r>
      <w:r w:rsidR="00DE0021" w:rsidRPr="0069036E">
        <w:rPr>
          <w:color w:val="000000" w:themeColor="text1"/>
          <w:sz w:val="20"/>
          <w:szCs w:val="20"/>
        </w:rPr>
        <w:t>A. formosa</w:t>
      </w:r>
      <w:r w:rsidR="00DE0021" w:rsidRPr="0069036E">
        <w:rPr>
          <w:i w:val="0"/>
          <w:color w:val="000000" w:themeColor="text1"/>
          <w:sz w:val="20"/>
          <w:szCs w:val="20"/>
        </w:rPr>
        <w:t xml:space="preserve">; brown = Manning park “pure” </w:t>
      </w:r>
      <w:r w:rsidR="00DE0021" w:rsidRPr="0069036E">
        <w:rPr>
          <w:color w:val="000000" w:themeColor="text1"/>
          <w:sz w:val="20"/>
          <w:szCs w:val="20"/>
        </w:rPr>
        <w:t>A. formosa</w:t>
      </w:r>
      <w:r w:rsidR="00DE0021" w:rsidRPr="0069036E">
        <w:rPr>
          <w:i w:val="0"/>
          <w:color w:val="000000" w:themeColor="text1"/>
          <w:sz w:val="20"/>
          <w:szCs w:val="20"/>
        </w:rPr>
        <w:t xml:space="preserve">; blue-green = Robert’s Lake “pure” </w:t>
      </w:r>
      <w:r w:rsidR="00DE0021" w:rsidRPr="0069036E">
        <w:rPr>
          <w:color w:val="000000" w:themeColor="text1"/>
          <w:sz w:val="20"/>
          <w:szCs w:val="20"/>
        </w:rPr>
        <w:t>A. formosa</w:t>
      </w:r>
      <w:r w:rsidR="00EA7E29" w:rsidRPr="0069036E">
        <w:rPr>
          <w:i w:val="0"/>
          <w:color w:val="000000" w:themeColor="text1"/>
          <w:sz w:val="20"/>
          <w:szCs w:val="20"/>
        </w:rPr>
        <w:t>. (Right</w:t>
      </w:r>
      <w:r w:rsidR="00DE0021" w:rsidRPr="0069036E">
        <w:rPr>
          <w:i w:val="0"/>
          <w:color w:val="000000" w:themeColor="text1"/>
          <w:sz w:val="20"/>
          <w:szCs w:val="20"/>
        </w:rPr>
        <w:t xml:space="preserve">) </w:t>
      </w:r>
      <w:r w:rsidR="00DB7E9D" w:rsidRPr="0069036E">
        <w:rPr>
          <w:i w:val="0"/>
          <w:color w:val="000000" w:themeColor="text1"/>
          <w:sz w:val="20"/>
          <w:szCs w:val="20"/>
          <w:rPrChange w:id="64" w:author="Quentin Cronk" w:date="2018-09-10T19:54:00Z">
            <w:rPr>
              <w:i w:val="0"/>
              <w:color w:val="000000" w:themeColor="text1"/>
            </w:rPr>
          </w:rPrChange>
        </w:rPr>
        <w:t xml:space="preserve">Sepal reflectance of natural populations of </w:t>
      </w:r>
      <w:r w:rsidR="00DB7E9D" w:rsidRPr="0069036E">
        <w:rPr>
          <w:color w:val="000000" w:themeColor="text1"/>
          <w:sz w:val="20"/>
          <w:szCs w:val="20"/>
          <w:rPrChange w:id="65" w:author="Quentin Cronk" w:date="2018-09-10T19:54:00Z">
            <w:rPr>
              <w:color w:val="000000" w:themeColor="text1"/>
            </w:rPr>
          </w:rPrChange>
        </w:rPr>
        <w:t xml:space="preserve">A. flavescens, A. formosa, </w:t>
      </w:r>
      <w:r w:rsidR="00DB7E9D" w:rsidRPr="0069036E">
        <w:rPr>
          <w:i w:val="0"/>
          <w:color w:val="000000" w:themeColor="text1"/>
          <w:sz w:val="20"/>
          <w:szCs w:val="20"/>
          <w:rPrChange w:id="66" w:author="Quentin Cronk" w:date="2018-09-10T19:54:00Z">
            <w:rPr>
              <w:i w:val="0"/>
              <w:color w:val="000000" w:themeColor="text1"/>
            </w:rPr>
          </w:rPrChange>
        </w:rPr>
        <w:t xml:space="preserve">hybrids, and introgressed populations. </w:t>
      </w:r>
      <w:r w:rsidR="00DE0021" w:rsidRPr="0069036E">
        <w:rPr>
          <w:i w:val="0"/>
          <w:color w:val="000000" w:themeColor="text1"/>
          <w:sz w:val="20"/>
          <w:szCs w:val="20"/>
          <w:rPrChange w:id="67" w:author="Quentin Cronk" w:date="2018-09-10T19:54:00Z">
            <w:rPr>
              <w:i w:val="0"/>
              <w:color w:val="000000" w:themeColor="text1"/>
            </w:rPr>
          </w:rPrChange>
        </w:rPr>
        <w:t>Colors are the same as above</w:t>
      </w:r>
      <w:ins w:id="68" w:author="Quentin Cronk" w:date="2018-09-10T19:42:00Z">
        <w:r w:rsidR="00E70923" w:rsidRPr="0069036E">
          <w:rPr>
            <w:i w:val="0"/>
            <w:color w:val="000000" w:themeColor="text1"/>
            <w:sz w:val="20"/>
            <w:szCs w:val="20"/>
            <w:rPrChange w:id="69" w:author="Quentin Cronk" w:date="2018-09-10T19:54:00Z">
              <w:rPr>
                <w:i w:val="0"/>
                <w:color w:val="000000" w:themeColor="text1"/>
              </w:rPr>
            </w:rPrChange>
          </w:rPr>
          <w:t xml:space="preserve"> except green = Pavilion-Clinton Highway introgressed </w:t>
        </w:r>
        <w:r w:rsidR="00E70923" w:rsidRPr="0069036E">
          <w:rPr>
            <w:color w:val="000000" w:themeColor="text1"/>
            <w:sz w:val="20"/>
            <w:szCs w:val="20"/>
            <w:rPrChange w:id="70" w:author="Quentin Cronk" w:date="2018-09-10T19:54:00Z">
              <w:rPr>
                <w:i w:val="0"/>
                <w:color w:val="000000" w:themeColor="text1"/>
              </w:rPr>
            </w:rPrChange>
          </w:rPr>
          <w:t>A. formosa</w:t>
        </w:r>
      </w:ins>
      <w:r w:rsidR="00DE0021" w:rsidRPr="0069036E">
        <w:rPr>
          <w:i w:val="0"/>
          <w:color w:val="000000" w:themeColor="text1"/>
          <w:sz w:val="20"/>
          <w:szCs w:val="20"/>
          <w:rPrChange w:id="71" w:author="Quentin Cronk" w:date="2018-09-10T19:54:00Z">
            <w:rPr>
              <w:i w:val="0"/>
              <w:color w:val="000000" w:themeColor="text1"/>
            </w:rPr>
          </w:rPrChange>
        </w:rPr>
        <w:t xml:space="preserve">. </w:t>
      </w:r>
    </w:p>
    <w:p w14:paraId="25F94443" w14:textId="77777777" w:rsidR="00172AA6" w:rsidRDefault="00172AA6">
      <w:pPr>
        <w:rPr>
          <w:ins w:id="72" w:author="Quentin Cronk" w:date="2018-09-10T19:53:00Z"/>
        </w:rPr>
        <w:pPrChange w:id="73" w:author="Quentin Cronk" w:date="2018-09-10T19:53:00Z">
          <w:pPr>
            <w:pStyle w:val="Caption"/>
          </w:pPr>
        </w:pPrChange>
      </w:pPr>
    </w:p>
    <w:p w14:paraId="66BC922F" w14:textId="3CD1145A" w:rsidR="00172AA6" w:rsidRDefault="00172AA6">
      <w:pPr>
        <w:rPr>
          <w:ins w:id="74" w:author="Quentin Cronk" w:date="2018-09-10T19:53:00Z"/>
        </w:rPr>
      </w:pPr>
      <w:ins w:id="75" w:author="Quentin Cronk" w:date="2018-09-10T19:53:00Z">
        <w:r>
          <w:br w:type="page"/>
        </w:r>
      </w:ins>
    </w:p>
    <w:p w14:paraId="3C06A09B" w14:textId="77777777" w:rsidR="00172AA6" w:rsidRDefault="00172AA6">
      <w:pPr>
        <w:rPr>
          <w:ins w:id="76" w:author="Quentin Cronk" w:date="2018-09-10T19:53:00Z"/>
        </w:rPr>
        <w:pPrChange w:id="77" w:author="Quentin Cronk" w:date="2018-09-10T19:53:00Z">
          <w:pPr>
            <w:pStyle w:val="Caption"/>
          </w:pPr>
        </w:pPrChange>
      </w:pPr>
    </w:p>
    <w:p w14:paraId="6B40F8BA" w14:textId="77777777" w:rsidR="00172AA6" w:rsidRDefault="00172AA6">
      <w:pPr>
        <w:rPr>
          <w:ins w:id="78" w:author="Quentin Cronk" w:date="2018-09-10T19:53:00Z"/>
        </w:rPr>
        <w:pPrChange w:id="79" w:author="Quentin Cronk" w:date="2018-09-10T19:53:00Z">
          <w:pPr>
            <w:pStyle w:val="Caption"/>
          </w:pPr>
        </w:pPrChange>
      </w:pPr>
    </w:p>
    <w:p w14:paraId="3692E7BD" w14:textId="77777777" w:rsidR="00172AA6" w:rsidRPr="00172AA6" w:rsidRDefault="00172AA6">
      <w:pPr>
        <w:rPr>
          <w:i/>
          <w:rPrChange w:id="80" w:author="Quentin Cronk" w:date="2018-09-10T19:53:00Z">
            <w:rPr>
              <w:i w:val="0"/>
              <w:color w:val="000000" w:themeColor="text1"/>
              <w:sz w:val="20"/>
              <w:szCs w:val="20"/>
            </w:rPr>
          </w:rPrChange>
        </w:rPr>
        <w:pPrChange w:id="81" w:author="Quentin Cronk" w:date="2018-09-10T19:53:00Z">
          <w:pPr>
            <w:pStyle w:val="Caption"/>
          </w:pPr>
        </w:pPrChange>
      </w:pPr>
    </w:p>
    <w:p w14:paraId="324EAEA8" w14:textId="77777777" w:rsidR="00AD5A23" w:rsidRDefault="00DE0021" w:rsidP="00AD5A23">
      <w:pPr>
        <w:keepNext/>
      </w:pPr>
      <w:r>
        <w:rPr>
          <w:noProof/>
          <w:lang w:val="en-GB" w:eastAsia="en-GB"/>
        </w:rPr>
        <w:drawing>
          <wp:inline distT="0" distB="0" distL="0" distR="0" wp14:anchorId="302A8806" wp14:editId="39FF2B0F">
            <wp:extent cx="4425244" cy="3222485"/>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saic.Fig4.pdf"/>
                    <pic:cNvPicPr/>
                  </pic:nvPicPr>
                  <pic:blipFill>
                    <a:blip r:embed="rId14">
                      <a:extLst>
                        <a:ext uri="{28A0092B-C50C-407E-A947-70E740481C1C}">
                          <a14:useLocalDpi xmlns:a14="http://schemas.microsoft.com/office/drawing/2010/main" val="0"/>
                        </a:ext>
                      </a:extLst>
                    </a:blip>
                    <a:stretch>
                      <a:fillRect/>
                    </a:stretch>
                  </pic:blipFill>
                  <pic:spPr>
                    <a:xfrm>
                      <a:off x="0" y="0"/>
                      <a:ext cx="4437016" cy="3231057"/>
                    </a:xfrm>
                    <a:prstGeom prst="rect">
                      <a:avLst/>
                    </a:prstGeom>
                  </pic:spPr>
                </pic:pic>
              </a:graphicData>
            </a:graphic>
          </wp:inline>
        </w:drawing>
      </w:r>
    </w:p>
    <w:p w14:paraId="032F5CC2" w14:textId="4FA4BC8C" w:rsidR="005011E7" w:rsidRPr="004040D1" w:rsidRDefault="00AD5A23" w:rsidP="00AD5A23">
      <w:pPr>
        <w:pStyle w:val="Caption"/>
        <w:rPr>
          <w:i w:val="0"/>
          <w:color w:val="000000" w:themeColor="text1"/>
        </w:rPr>
      </w:pPr>
      <w:r w:rsidRPr="00AD5A23">
        <w:rPr>
          <w:b/>
          <w:i w:val="0"/>
          <w:color w:val="000000" w:themeColor="text1"/>
        </w:rPr>
        <w:t xml:space="preserve">FIGURE </w:t>
      </w:r>
      <w:r w:rsidRPr="00AD5A23">
        <w:rPr>
          <w:b/>
          <w:i w:val="0"/>
          <w:color w:val="000000" w:themeColor="text1"/>
        </w:rPr>
        <w:fldChar w:fldCharType="begin"/>
      </w:r>
      <w:r w:rsidRPr="00AD5A23">
        <w:rPr>
          <w:b/>
          <w:i w:val="0"/>
          <w:color w:val="000000" w:themeColor="text1"/>
        </w:rPr>
        <w:instrText xml:space="preserve"> SEQ Figure \* ARABIC </w:instrText>
      </w:r>
      <w:r w:rsidRPr="00AD5A23">
        <w:rPr>
          <w:b/>
          <w:i w:val="0"/>
          <w:color w:val="000000" w:themeColor="text1"/>
        </w:rPr>
        <w:fldChar w:fldCharType="separate"/>
      </w:r>
      <w:r w:rsidRPr="00AD5A23">
        <w:rPr>
          <w:b/>
          <w:i w:val="0"/>
          <w:noProof/>
          <w:color w:val="000000" w:themeColor="text1"/>
        </w:rPr>
        <w:t>4</w:t>
      </w:r>
      <w:r w:rsidRPr="00AD5A23">
        <w:rPr>
          <w:b/>
          <w:i w:val="0"/>
          <w:color w:val="000000" w:themeColor="text1"/>
        </w:rPr>
        <w:fldChar w:fldCharType="end"/>
      </w:r>
      <w:r>
        <w:rPr>
          <w:b/>
          <w:i w:val="0"/>
          <w:color w:val="000000" w:themeColor="text1"/>
        </w:rPr>
        <w:t xml:space="preserve"> </w:t>
      </w:r>
      <w:r>
        <w:rPr>
          <w:i w:val="0"/>
          <w:color w:val="000000" w:themeColor="text1"/>
        </w:rPr>
        <w:t xml:space="preserve">Hybrid Index values for type specimens of </w:t>
      </w:r>
      <w:r>
        <w:rPr>
          <w:color w:val="000000" w:themeColor="text1"/>
        </w:rPr>
        <w:t xml:space="preserve">Aquilegia flavescens </w:t>
      </w:r>
      <w:r>
        <w:rPr>
          <w:i w:val="0"/>
          <w:color w:val="000000" w:themeColor="text1"/>
        </w:rPr>
        <w:t xml:space="preserve">var. </w:t>
      </w:r>
      <w:r>
        <w:rPr>
          <w:color w:val="000000" w:themeColor="text1"/>
        </w:rPr>
        <w:t xml:space="preserve">miniana </w:t>
      </w:r>
      <w:r>
        <w:rPr>
          <w:i w:val="0"/>
          <w:color w:val="000000" w:themeColor="text1"/>
        </w:rPr>
        <w:t xml:space="preserve">collected in Central Idaho by </w:t>
      </w:r>
      <w:proofErr w:type="spellStart"/>
      <w:r>
        <w:rPr>
          <w:i w:val="0"/>
          <w:color w:val="000000" w:themeColor="text1"/>
        </w:rPr>
        <w:t>Macbride</w:t>
      </w:r>
      <w:proofErr w:type="spellEnd"/>
      <w:r>
        <w:rPr>
          <w:i w:val="0"/>
          <w:color w:val="000000" w:themeColor="text1"/>
        </w:rPr>
        <w:t xml:space="preserve"> and Payson in 1916. The specimens referenced in Flora of North America</w:t>
      </w:r>
      <w:r w:rsidR="004040D1">
        <w:rPr>
          <w:i w:val="0"/>
          <w:color w:val="000000" w:themeColor="text1"/>
        </w:rPr>
        <w:t xml:space="preserve"> as typical </w:t>
      </w:r>
      <w:r w:rsidR="004040D1">
        <w:rPr>
          <w:color w:val="000000" w:themeColor="text1"/>
        </w:rPr>
        <w:t xml:space="preserve">A. flavescens </w:t>
      </w:r>
      <w:r w:rsidR="004040D1">
        <w:rPr>
          <w:i w:val="0"/>
          <w:color w:val="000000" w:themeColor="text1"/>
        </w:rPr>
        <w:t xml:space="preserve">are indicated by triangles. All isotypes and the holotype are from the same population at Challis Creek, Custer County. </w:t>
      </w:r>
      <w:r w:rsidR="008E51FB">
        <w:rPr>
          <w:i w:val="0"/>
          <w:color w:val="000000" w:themeColor="text1"/>
        </w:rPr>
        <w:t>Paratype specimens are from nearby counties.</w:t>
      </w:r>
    </w:p>
    <w:sectPr w:rsidR="005011E7" w:rsidRPr="004040D1" w:rsidSect="007C43E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Quentin Cronk" w:date="2018-09-10T23:55:00Z" w:initials="QC">
    <w:p w14:paraId="21FF5073" w14:textId="45BDE4D4" w:rsidR="00C57052" w:rsidRDefault="00C57052">
      <w:pPr>
        <w:pStyle w:val="CommentText"/>
      </w:pPr>
      <w:r>
        <w:rPr>
          <w:rStyle w:val="CommentReference"/>
        </w:rPr>
        <w:annotationRef/>
      </w:r>
      <w:r>
        <w:t>Geographic,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FF507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FF5073" w16cid:durableId="1F9BA6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5EA2"/>
    <w:multiLevelType w:val="hybridMultilevel"/>
    <w:tmpl w:val="E4485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077329"/>
    <w:multiLevelType w:val="hybridMultilevel"/>
    <w:tmpl w:val="5BC296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CE344D"/>
    <w:multiLevelType w:val="hybridMultilevel"/>
    <w:tmpl w:val="68DE6B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12ABE"/>
    <w:multiLevelType w:val="hybridMultilevel"/>
    <w:tmpl w:val="EBB2B4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6009BF"/>
    <w:multiLevelType w:val="hybridMultilevel"/>
    <w:tmpl w:val="3CCE37D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 w15:restartNumberingAfterBreak="0">
    <w:nsid w:val="1F7D25E3"/>
    <w:multiLevelType w:val="hybridMultilevel"/>
    <w:tmpl w:val="E2DEE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9F6CB0"/>
    <w:multiLevelType w:val="hybridMultilevel"/>
    <w:tmpl w:val="F280D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56683B"/>
    <w:multiLevelType w:val="hybridMultilevel"/>
    <w:tmpl w:val="BBFC4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840637"/>
    <w:multiLevelType w:val="hybridMultilevel"/>
    <w:tmpl w:val="456495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A20E49"/>
    <w:multiLevelType w:val="hybridMultilevel"/>
    <w:tmpl w:val="5E0C5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4567AC1"/>
    <w:multiLevelType w:val="hybridMultilevel"/>
    <w:tmpl w:val="3A485EBA"/>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1" w15:restartNumberingAfterBreak="0">
    <w:nsid w:val="3F9D3401"/>
    <w:multiLevelType w:val="hybridMultilevel"/>
    <w:tmpl w:val="77823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234763C"/>
    <w:multiLevelType w:val="hybridMultilevel"/>
    <w:tmpl w:val="722C84F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15:restartNumberingAfterBreak="0">
    <w:nsid w:val="45701506"/>
    <w:multiLevelType w:val="hybridMultilevel"/>
    <w:tmpl w:val="71589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37727C"/>
    <w:multiLevelType w:val="hybridMultilevel"/>
    <w:tmpl w:val="C19E43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452A78"/>
    <w:multiLevelType w:val="hybridMultilevel"/>
    <w:tmpl w:val="E24AF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616A5D"/>
    <w:multiLevelType w:val="hybridMultilevel"/>
    <w:tmpl w:val="8C700A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7B0C4EB4"/>
    <w:multiLevelType w:val="hybridMultilevel"/>
    <w:tmpl w:val="3F2003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0A2A00"/>
    <w:multiLevelType w:val="hybridMultilevel"/>
    <w:tmpl w:val="23B2C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F1C27DD"/>
    <w:multiLevelType w:val="hybridMultilevel"/>
    <w:tmpl w:val="7F44D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7"/>
  </w:num>
  <w:num w:numId="4">
    <w:abstractNumId w:val="14"/>
  </w:num>
  <w:num w:numId="5">
    <w:abstractNumId w:val="3"/>
  </w:num>
  <w:num w:numId="6">
    <w:abstractNumId w:val="8"/>
  </w:num>
  <w:num w:numId="7">
    <w:abstractNumId w:val="2"/>
  </w:num>
  <w:num w:numId="8">
    <w:abstractNumId w:val="15"/>
  </w:num>
  <w:num w:numId="9">
    <w:abstractNumId w:val="16"/>
  </w:num>
  <w:num w:numId="10">
    <w:abstractNumId w:val="6"/>
  </w:num>
  <w:num w:numId="11">
    <w:abstractNumId w:val="4"/>
  </w:num>
  <w:num w:numId="12">
    <w:abstractNumId w:val="12"/>
  </w:num>
  <w:num w:numId="13">
    <w:abstractNumId w:val="10"/>
  </w:num>
  <w:num w:numId="14">
    <w:abstractNumId w:val="1"/>
  </w:num>
  <w:num w:numId="15">
    <w:abstractNumId w:val="7"/>
  </w:num>
  <w:num w:numId="16">
    <w:abstractNumId w:val="11"/>
  </w:num>
  <w:num w:numId="17">
    <w:abstractNumId w:val="18"/>
  </w:num>
  <w:num w:numId="18">
    <w:abstractNumId w:val="9"/>
  </w:num>
  <w:num w:numId="19">
    <w:abstractNumId w:val="13"/>
  </w:num>
  <w:num w:numId="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ff Groh">
    <w15:presenceInfo w15:providerId="AD" w15:userId="S::uqjgroh@uq.edu.au::72a90cdb-7c74-40be-9081-9025503bffaa"/>
  </w15:person>
  <w15:person w15:author="Quentin Cronk">
    <w15:presenceInfo w15:providerId="Windows Live" w15:userId="2652810d494860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0AA"/>
    <w:rsid w:val="00011901"/>
    <w:rsid w:val="00014B77"/>
    <w:rsid w:val="00025D35"/>
    <w:rsid w:val="0003285C"/>
    <w:rsid w:val="0004218A"/>
    <w:rsid w:val="0004220C"/>
    <w:rsid w:val="00044399"/>
    <w:rsid w:val="00070AB6"/>
    <w:rsid w:val="00095447"/>
    <w:rsid w:val="000A2205"/>
    <w:rsid w:val="000A2FB0"/>
    <w:rsid w:val="000A4514"/>
    <w:rsid w:val="000B2FCB"/>
    <w:rsid w:val="000B67D1"/>
    <w:rsid w:val="000C360C"/>
    <w:rsid w:val="000C5273"/>
    <w:rsid w:val="000C5F55"/>
    <w:rsid w:val="000C6269"/>
    <w:rsid w:val="000E5624"/>
    <w:rsid w:val="000F3820"/>
    <w:rsid w:val="001206BA"/>
    <w:rsid w:val="00142F25"/>
    <w:rsid w:val="0014409C"/>
    <w:rsid w:val="0016373E"/>
    <w:rsid w:val="00172AA6"/>
    <w:rsid w:val="00173AFF"/>
    <w:rsid w:val="00175FB6"/>
    <w:rsid w:val="00181FF0"/>
    <w:rsid w:val="00184528"/>
    <w:rsid w:val="001A5E00"/>
    <w:rsid w:val="001C6341"/>
    <w:rsid w:val="00200FD7"/>
    <w:rsid w:val="00202F51"/>
    <w:rsid w:val="00207598"/>
    <w:rsid w:val="00212125"/>
    <w:rsid w:val="00227476"/>
    <w:rsid w:val="002357F9"/>
    <w:rsid w:val="0025137A"/>
    <w:rsid w:val="0025794E"/>
    <w:rsid w:val="0026627B"/>
    <w:rsid w:val="0027301F"/>
    <w:rsid w:val="00276188"/>
    <w:rsid w:val="00294D3D"/>
    <w:rsid w:val="002A1030"/>
    <w:rsid w:val="002B6E0A"/>
    <w:rsid w:val="002D7426"/>
    <w:rsid w:val="002F5C89"/>
    <w:rsid w:val="00303304"/>
    <w:rsid w:val="003430AA"/>
    <w:rsid w:val="00365291"/>
    <w:rsid w:val="00384E90"/>
    <w:rsid w:val="003939AC"/>
    <w:rsid w:val="003A1250"/>
    <w:rsid w:val="003A1312"/>
    <w:rsid w:val="003B2725"/>
    <w:rsid w:val="003B36A9"/>
    <w:rsid w:val="003C2E19"/>
    <w:rsid w:val="003C5303"/>
    <w:rsid w:val="003C6B7E"/>
    <w:rsid w:val="003E61F9"/>
    <w:rsid w:val="003F657C"/>
    <w:rsid w:val="004007C3"/>
    <w:rsid w:val="004040D1"/>
    <w:rsid w:val="0040457D"/>
    <w:rsid w:val="00411789"/>
    <w:rsid w:val="00431CEC"/>
    <w:rsid w:val="0044064C"/>
    <w:rsid w:val="00442754"/>
    <w:rsid w:val="00445604"/>
    <w:rsid w:val="004548BB"/>
    <w:rsid w:val="00455472"/>
    <w:rsid w:val="004603CC"/>
    <w:rsid w:val="00460E78"/>
    <w:rsid w:val="00467250"/>
    <w:rsid w:val="004828B2"/>
    <w:rsid w:val="00482B9F"/>
    <w:rsid w:val="0048476E"/>
    <w:rsid w:val="00486F3C"/>
    <w:rsid w:val="00491E65"/>
    <w:rsid w:val="00494EFE"/>
    <w:rsid w:val="00497AF7"/>
    <w:rsid w:val="004A4DBE"/>
    <w:rsid w:val="004C148B"/>
    <w:rsid w:val="004E5745"/>
    <w:rsid w:val="005011E7"/>
    <w:rsid w:val="00504555"/>
    <w:rsid w:val="005124A6"/>
    <w:rsid w:val="00523691"/>
    <w:rsid w:val="00525709"/>
    <w:rsid w:val="0055219B"/>
    <w:rsid w:val="0056693A"/>
    <w:rsid w:val="0059034D"/>
    <w:rsid w:val="0059132D"/>
    <w:rsid w:val="005956B3"/>
    <w:rsid w:val="005A2292"/>
    <w:rsid w:val="005A45F4"/>
    <w:rsid w:val="005A7C5B"/>
    <w:rsid w:val="005B0C56"/>
    <w:rsid w:val="005C0659"/>
    <w:rsid w:val="005D5771"/>
    <w:rsid w:val="005D7C78"/>
    <w:rsid w:val="005D7F46"/>
    <w:rsid w:val="005E7DC8"/>
    <w:rsid w:val="005F0D35"/>
    <w:rsid w:val="00603CF2"/>
    <w:rsid w:val="0060558E"/>
    <w:rsid w:val="00605D1B"/>
    <w:rsid w:val="00625D9F"/>
    <w:rsid w:val="00656754"/>
    <w:rsid w:val="006666A1"/>
    <w:rsid w:val="00684954"/>
    <w:rsid w:val="00686392"/>
    <w:rsid w:val="0069036E"/>
    <w:rsid w:val="006918D5"/>
    <w:rsid w:val="00697263"/>
    <w:rsid w:val="006B0002"/>
    <w:rsid w:val="006B19FD"/>
    <w:rsid w:val="006B394C"/>
    <w:rsid w:val="006B5005"/>
    <w:rsid w:val="006F5860"/>
    <w:rsid w:val="00700AA7"/>
    <w:rsid w:val="007117E6"/>
    <w:rsid w:val="00721C74"/>
    <w:rsid w:val="00735CFD"/>
    <w:rsid w:val="00737FEA"/>
    <w:rsid w:val="0074584C"/>
    <w:rsid w:val="007652F2"/>
    <w:rsid w:val="007740BC"/>
    <w:rsid w:val="0077763E"/>
    <w:rsid w:val="00780A6F"/>
    <w:rsid w:val="00787DE9"/>
    <w:rsid w:val="00795401"/>
    <w:rsid w:val="007A3EF3"/>
    <w:rsid w:val="007B0070"/>
    <w:rsid w:val="007B343D"/>
    <w:rsid w:val="007B47AF"/>
    <w:rsid w:val="007C033D"/>
    <w:rsid w:val="007C129C"/>
    <w:rsid w:val="007C43E2"/>
    <w:rsid w:val="007D33E5"/>
    <w:rsid w:val="007E2EB3"/>
    <w:rsid w:val="007E6194"/>
    <w:rsid w:val="007F006F"/>
    <w:rsid w:val="007F468B"/>
    <w:rsid w:val="00810546"/>
    <w:rsid w:val="00814634"/>
    <w:rsid w:val="00825A29"/>
    <w:rsid w:val="00846CC5"/>
    <w:rsid w:val="0085132F"/>
    <w:rsid w:val="00852E64"/>
    <w:rsid w:val="00857E9E"/>
    <w:rsid w:val="00871E99"/>
    <w:rsid w:val="00886957"/>
    <w:rsid w:val="00887510"/>
    <w:rsid w:val="00891071"/>
    <w:rsid w:val="00893214"/>
    <w:rsid w:val="008B1CD1"/>
    <w:rsid w:val="008C1CEE"/>
    <w:rsid w:val="008D5D97"/>
    <w:rsid w:val="008E0B21"/>
    <w:rsid w:val="008E3124"/>
    <w:rsid w:val="008E51FB"/>
    <w:rsid w:val="0091337B"/>
    <w:rsid w:val="0092232D"/>
    <w:rsid w:val="00925EE2"/>
    <w:rsid w:val="00934B3E"/>
    <w:rsid w:val="00947130"/>
    <w:rsid w:val="0094772B"/>
    <w:rsid w:val="009726DB"/>
    <w:rsid w:val="00985A12"/>
    <w:rsid w:val="00985E10"/>
    <w:rsid w:val="00996E3C"/>
    <w:rsid w:val="009A5124"/>
    <w:rsid w:val="009D1E13"/>
    <w:rsid w:val="009E10F0"/>
    <w:rsid w:val="009E617B"/>
    <w:rsid w:val="009E6DEB"/>
    <w:rsid w:val="009F7806"/>
    <w:rsid w:val="009F7813"/>
    <w:rsid w:val="00A004E2"/>
    <w:rsid w:val="00A033E8"/>
    <w:rsid w:val="00A05412"/>
    <w:rsid w:val="00A10993"/>
    <w:rsid w:val="00A2601D"/>
    <w:rsid w:val="00A57A22"/>
    <w:rsid w:val="00A70D21"/>
    <w:rsid w:val="00A874B8"/>
    <w:rsid w:val="00A91321"/>
    <w:rsid w:val="00A96E05"/>
    <w:rsid w:val="00AA00DC"/>
    <w:rsid w:val="00AA1919"/>
    <w:rsid w:val="00AB0B64"/>
    <w:rsid w:val="00AB4281"/>
    <w:rsid w:val="00AB7507"/>
    <w:rsid w:val="00AC17DF"/>
    <w:rsid w:val="00AC5C46"/>
    <w:rsid w:val="00AC7FAF"/>
    <w:rsid w:val="00AD100F"/>
    <w:rsid w:val="00AD5A23"/>
    <w:rsid w:val="00AF1670"/>
    <w:rsid w:val="00B00A9E"/>
    <w:rsid w:val="00B018F5"/>
    <w:rsid w:val="00B02530"/>
    <w:rsid w:val="00B04D1D"/>
    <w:rsid w:val="00B06EFD"/>
    <w:rsid w:val="00B1610B"/>
    <w:rsid w:val="00B33A4C"/>
    <w:rsid w:val="00B35D41"/>
    <w:rsid w:val="00B5166F"/>
    <w:rsid w:val="00B5201F"/>
    <w:rsid w:val="00B57415"/>
    <w:rsid w:val="00B61723"/>
    <w:rsid w:val="00B774D8"/>
    <w:rsid w:val="00B816E5"/>
    <w:rsid w:val="00B8205C"/>
    <w:rsid w:val="00B9264D"/>
    <w:rsid w:val="00B955E8"/>
    <w:rsid w:val="00B96F64"/>
    <w:rsid w:val="00BA0417"/>
    <w:rsid w:val="00BA1FFA"/>
    <w:rsid w:val="00BA53A8"/>
    <w:rsid w:val="00BA6903"/>
    <w:rsid w:val="00BB1EFE"/>
    <w:rsid w:val="00BC107C"/>
    <w:rsid w:val="00BC398A"/>
    <w:rsid w:val="00BD4E86"/>
    <w:rsid w:val="00BD5A28"/>
    <w:rsid w:val="00BE256C"/>
    <w:rsid w:val="00BF0A6D"/>
    <w:rsid w:val="00C058E3"/>
    <w:rsid w:val="00C15C89"/>
    <w:rsid w:val="00C16687"/>
    <w:rsid w:val="00C20376"/>
    <w:rsid w:val="00C27BAF"/>
    <w:rsid w:val="00C32630"/>
    <w:rsid w:val="00C35EE9"/>
    <w:rsid w:val="00C57052"/>
    <w:rsid w:val="00C61220"/>
    <w:rsid w:val="00C65E58"/>
    <w:rsid w:val="00C73256"/>
    <w:rsid w:val="00C743A1"/>
    <w:rsid w:val="00C82C40"/>
    <w:rsid w:val="00C87DDC"/>
    <w:rsid w:val="00C968D3"/>
    <w:rsid w:val="00CA11BE"/>
    <w:rsid w:val="00CA2C13"/>
    <w:rsid w:val="00CB0B0E"/>
    <w:rsid w:val="00CD72CB"/>
    <w:rsid w:val="00CF0E68"/>
    <w:rsid w:val="00D044B8"/>
    <w:rsid w:val="00D15030"/>
    <w:rsid w:val="00D27081"/>
    <w:rsid w:val="00D405FA"/>
    <w:rsid w:val="00D66E80"/>
    <w:rsid w:val="00D702BB"/>
    <w:rsid w:val="00D73690"/>
    <w:rsid w:val="00D750D6"/>
    <w:rsid w:val="00DA18EA"/>
    <w:rsid w:val="00DA42A2"/>
    <w:rsid w:val="00DA61C5"/>
    <w:rsid w:val="00DB338B"/>
    <w:rsid w:val="00DB7E9D"/>
    <w:rsid w:val="00DC0FB6"/>
    <w:rsid w:val="00DC47D6"/>
    <w:rsid w:val="00DE0021"/>
    <w:rsid w:val="00DF0D88"/>
    <w:rsid w:val="00DF1C5B"/>
    <w:rsid w:val="00DF500F"/>
    <w:rsid w:val="00E0634B"/>
    <w:rsid w:val="00E1528F"/>
    <w:rsid w:val="00E20759"/>
    <w:rsid w:val="00E2148F"/>
    <w:rsid w:val="00E25FEF"/>
    <w:rsid w:val="00E375A0"/>
    <w:rsid w:val="00E617BF"/>
    <w:rsid w:val="00E70923"/>
    <w:rsid w:val="00E8065F"/>
    <w:rsid w:val="00E97252"/>
    <w:rsid w:val="00EA126A"/>
    <w:rsid w:val="00EA5374"/>
    <w:rsid w:val="00EA7E29"/>
    <w:rsid w:val="00EB0005"/>
    <w:rsid w:val="00EB6AB1"/>
    <w:rsid w:val="00EB6BD3"/>
    <w:rsid w:val="00EC0DCA"/>
    <w:rsid w:val="00EC298A"/>
    <w:rsid w:val="00EC2B54"/>
    <w:rsid w:val="00EC2B83"/>
    <w:rsid w:val="00EC7EB8"/>
    <w:rsid w:val="00ED037C"/>
    <w:rsid w:val="00ED1101"/>
    <w:rsid w:val="00ED5ADF"/>
    <w:rsid w:val="00ED7E76"/>
    <w:rsid w:val="00EE0F23"/>
    <w:rsid w:val="00EE5B5E"/>
    <w:rsid w:val="00EF03B4"/>
    <w:rsid w:val="00EF7CEB"/>
    <w:rsid w:val="00F01B5F"/>
    <w:rsid w:val="00F05677"/>
    <w:rsid w:val="00F16ED3"/>
    <w:rsid w:val="00F65FED"/>
    <w:rsid w:val="00F701D6"/>
    <w:rsid w:val="00F711B2"/>
    <w:rsid w:val="00F76F19"/>
    <w:rsid w:val="00F962A1"/>
    <w:rsid w:val="00FA7FEC"/>
    <w:rsid w:val="00FC068A"/>
    <w:rsid w:val="00FC594B"/>
    <w:rsid w:val="00FD7308"/>
    <w:rsid w:val="00FF6422"/>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F42C59"/>
  <w14:defaultImageDpi w14:val="32767"/>
  <w15:chartTrackingRefBased/>
  <w15:docId w15:val="{A4E5CEAB-5322-0E41-9288-2843843AD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0AA"/>
    <w:pPr>
      <w:ind w:left="720"/>
      <w:contextualSpacing/>
    </w:pPr>
  </w:style>
  <w:style w:type="character" w:styleId="Hyperlink">
    <w:name w:val="Hyperlink"/>
    <w:basedOn w:val="DefaultParagraphFont"/>
    <w:uiPriority w:val="99"/>
    <w:unhideWhenUsed/>
    <w:rsid w:val="000F3820"/>
    <w:rPr>
      <w:color w:val="0000FF"/>
      <w:u w:val="single"/>
    </w:rPr>
  </w:style>
  <w:style w:type="character" w:customStyle="1" w:styleId="apple-converted-space">
    <w:name w:val="apple-converted-space"/>
    <w:basedOn w:val="DefaultParagraphFont"/>
    <w:rsid w:val="00BF0A6D"/>
  </w:style>
  <w:style w:type="character" w:customStyle="1" w:styleId="highwire-citation-authors">
    <w:name w:val="highwire-citation-authors"/>
    <w:basedOn w:val="DefaultParagraphFont"/>
    <w:rsid w:val="00BF0A6D"/>
  </w:style>
  <w:style w:type="character" w:customStyle="1" w:styleId="nlm-surname">
    <w:name w:val="nlm-surname"/>
    <w:basedOn w:val="DefaultParagraphFont"/>
    <w:rsid w:val="00BF0A6D"/>
  </w:style>
  <w:style w:type="character" w:customStyle="1" w:styleId="highwire-cite-metadata-journal">
    <w:name w:val="highwire-cite-metadata-journal"/>
    <w:basedOn w:val="DefaultParagraphFont"/>
    <w:rsid w:val="00BF0A6D"/>
  </w:style>
  <w:style w:type="character" w:customStyle="1" w:styleId="highwire-cite-metadata-pages">
    <w:name w:val="highwire-cite-metadata-pages"/>
    <w:basedOn w:val="DefaultParagraphFont"/>
    <w:rsid w:val="00BF0A6D"/>
  </w:style>
  <w:style w:type="character" w:customStyle="1" w:styleId="highwire-cite-metadata-doi">
    <w:name w:val="highwire-cite-metadata-doi"/>
    <w:basedOn w:val="DefaultParagraphFont"/>
    <w:rsid w:val="00BF0A6D"/>
  </w:style>
  <w:style w:type="character" w:customStyle="1" w:styleId="doilabel">
    <w:name w:val="doi_label"/>
    <w:basedOn w:val="DefaultParagraphFont"/>
    <w:rsid w:val="00BF0A6D"/>
  </w:style>
  <w:style w:type="character" w:customStyle="1" w:styleId="UnresolvedMention1">
    <w:name w:val="Unresolved Mention1"/>
    <w:basedOn w:val="DefaultParagraphFont"/>
    <w:uiPriority w:val="99"/>
    <w:rsid w:val="00BF0A6D"/>
    <w:rPr>
      <w:color w:val="605E5C"/>
      <w:shd w:val="clear" w:color="auto" w:fill="E1DFDD"/>
    </w:rPr>
  </w:style>
  <w:style w:type="character" w:styleId="CommentReference">
    <w:name w:val="annotation reference"/>
    <w:basedOn w:val="DefaultParagraphFont"/>
    <w:uiPriority w:val="99"/>
    <w:semiHidden/>
    <w:unhideWhenUsed/>
    <w:rsid w:val="005A7C5B"/>
    <w:rPr>
      <w:sz w:val="16"/>
      <w:szCs w:val="16"/>
    </w:rPr>
  </w:style>
  <w:style w:type="paragraph" w:styleId="CommentText">
    <w:name w:val="annotation text"/>
    <w:basedOn w:val="Normal"/>
    <w:link w:val="CommentTextChar"/>
    <w:uiPriority w:val="99"/>
    <w:semiHidden/>
    <w:unhideWhenUsed/>
    <w:rsid w:val="005A7C5B"/>
    <w:rPr>
      <w:sz w:val="20"/>
      <w:szCs w:val="20"/>
    </w:rPr>
  </w:style>
  <w:style w:type="character" w:customStyle="1" w:styleId="CommentTextChar">
    <w:name w:val="Comment Text Char"/>
    <w:basedOn w:val="DefaultParagraphFont"/>
    <w:link w:val="CommentText"/>
    <w:uiPriority w:val="99"/>
    <w:semiHidden/>
    <w:rsid w:val="005A7C5B"/>
    <w:rPr>
      <w:sz w:val="20"/>
      <w:szCs w:val="20"/>
    </w:rPr>
  </w:style>
  <w:style w:type="paragraph" w:styleId="CommentSubject">
    <w:name w:val="annotation subject"/>
    <w:basedOn w:val="CommentText"/>
    <w:next w:val="CommentText"/>
    <w:link w:val="CommentSubjectChar"/>
    <w:uiPriority w:val="99"/>
    <w:semiHidden/>
    <w:unhideWhenUsed/>
    <w:rsid w:val="005A7C5B"/>
    <w:rPr>
      <w:b/>
      <w:bCs/>
    </w:rPr>
  </w:style>
  <w:style w:type="character" w:customStyle="1" w:styleId="CommentSubjectChar">
    <w:name w:val="Comment Subject Char"/>
    <w:basedOn w:val="CommentTextChar"/>
    <w:link w:val="CommentSubject"/>
    <w:uiPriority w:val="99"/>
    <w:semiHidden/>
    <w:rsid w:val="005A7C5B"/>
    <w:rPr>
      <w:b/>
      <w:bCs/>
      <w:sz w:val="20"/>
      <w:szCs w:val="20"/>
    </w:rPr>
  </w:style>
  <w:style w:type="paragraph" w:styleId="BalloonText">
    <w:name w:val="Balloon Text"/>
    <w:basedOn w:val="Normal"/>
    <w:link w:val="BalloonTextChar"/>
    <w:uiPriority w:val="99"/>
    <w:semiHidden/>
    <w:unhideWhenUsed/>
    <w:rsid w:val="005A7C5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A7C5B"/>
    <w:rPr>
      <w:rFonts w:ascii="Times New Roman" w:hAnsi="Times New Roman" w:cs="Times New Roman"/>
      <w:sz w:val="18"/>
      <w:szCs w:val="18"/>
    </w:rPr>
  </w:style>
  <w:style w:type="paragraph" w:styleId="Caption">
    <w:name w:val="caption"/>
    <w:basedOn w:val="Normal"/>
    <w:next w:val="Normal"/>
    <w:uiPriority w:val="35"/>
    <w:unhideWhenUsed/>
    <w:qFormat/>
    <w:rsid w:val="00D044B8"/>
    <w:pPr>
      <w:spacing w:after="200"/>
    </w:pPr>
    <w:rPr>
      <w:i/>
      <w:iCs/>
      <w:color w:val="44546A" w:themeColor="text2"/>
      <w:sz w:val="18"/>
      <w:szCs w:val="18"/>
    </w:rPr>
  </w:style>
  <w:style w:type="paragraph" w:styleId="NormalWeb">
    <w:name w:val="Normal (Web)"/>
    <w:basedOn w:val="Normal"/>
    <w:uiPriority w:val="99"/>
    <w:semiHidden/>
    <w:unhideWhenUsed/>
    <w:rsid w:val="00B955E8"/>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172AA6"/>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92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653894">
      <w:bodyDiv w:val="1"/>
      <w:marLeft w:val="0"/>
      <w:marRight w:val="0"/>
      <w:marTop w:val="0"/>
      <w:marBottom w:val="0"/>
      <w:divBdr>
        <w:top w:val="none" w:sz="0" w:space="0" w:color="auto"/>
        <w:left w:val="none" w:sz="0" w:space="0" w:color="auto"/>
        <w:bottom w:val="none" w:sz="0" w:space="0" w:color="auto"/>
        <w:right w:val="none" w:sz="0" w:space="0" w:color="auto"/>
      </w:divBdr>
    </w:div>
    <w:div w:id="731739245">
      <w:bodyDiv w:val="1"/>
      <w:marLeft w:val="0"/>
      <w:marRight w:val="0"/>
      <w:marTop w:val="0"/>
      <w:marBottom w:val="0"/>
      <w:divBdr>
        <w:top w:val="none" w:sz="0" w:space="0" w:color="auto"/>
        <w:left w:val="none" w:sz="0" w:space="0" w:color="auto"/>
        <w:bottom w:val="none" w:sz="0" w:space="0" w:color="auto"/>
        <w:right w:val="none" w:sz="0" w:space="0" w:color="auto"/>
      </w:divBdr>
    </w:div>
    <w:div w:id="752167088">
      <w:bodyDiv w:val="1"/>
      <w:marLeft w:val="0"/>
      <w:marRight w:val="0"/>
      <w:marTop w:val="0"/>
      <w:marBottom w:val="0"/>
      <w:divBdr>
        <w:top w:val="none" w:sz="0" w:space="0" w:color="auto"/>
        <w:left w:val="none" w:sz="0" w:space="0" w:color="auto"/>
        <w:bottom w:val="none" w:sz="0" w:space="0" w:color="auto"/>
        <w:right w:val="none" w:sz="0" w:space="0" w:color="auto"/>
      </w:divBdr>
      <w:divsChild>
        <w:div w:id="977145341">
          <w:marLeft w:val="0"/>
          <w:marRight w:val="0"/>
          <w:marTop w:val="0"/>
          <w:marBottom w:val="0"/>
          <w:divBdr>
            <w:top w:val="none" w:sz="0" w:space="0" w:color="auto"/>
            <w:left w:val="none" w:sz="0" w:space="0" w:color="auto"/>
            <w:bottom w:val="none" w:sz="0" w:space="0" w:color="auto"/>
            <w:right w:val="none" w:sz="0" w:space="0" w:color="auto"/>
          </w:divBdr>
          <w:divsChild>
            <w:div w:id="1558322943">
              <w:marLeft w:val="0"/>
              <w:marRight w:val="0"/>
              <w:marTop w:val="0"/>
              <w:marBottom w:val="0"/>
              <w:divBdr>
                <w:top w:val="none" w:sz="0" w:space="0" w:color="auto"/>
                <w:left w:val="none" w:sz="0" w:space="0" w:color="auto"/>
                <w:bottom w:val="none" w:sz="0" w:space="0" w:color="auto"/>
                <w:right w:val="none" w:sz="0" w:space="0" w:color="auto"/>
              </w:divBdr>
              <w:divsChild>
                <w:div w:id="5902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https://www.gbif.org" TargetMode="Externa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lants.jstor.org" TargetMode="Externa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EB7CE-F67C-0649-94D3-37CD3CAE5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19</Pages>
  <Words>5007</Words>
  <Characters>28541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Groh</dc:creator>
  <cp:keywords/>
  <dc:description/>
  <cp:lastModifiedBy>Jeff Groh</cp:lastModifiedBy>
  <cp:revision>8</cp:revision>
  <dcterms:created xsi:type="dcterms:W3CDTF">2018-09-11T00:44:00Z</dcterms:created>
  <dcterms:modified xsi:type="dcterms:W3CDTF">2018-11-19T04:55:00Z</dcterms:modified>
</cp:coreProperties>
</file>