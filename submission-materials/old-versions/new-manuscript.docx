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77777777" w:rsidR="000A2F45" w:rsidRDefault="000A2F45" w:rsidP="00AD70B9">
      <w:pPr>
        <w:spacing w:line="480" w:lineRule="auto"/>
        <w:outlineLvl w:val="0"/>
        <w:rPr>
          <w:rFonts w:cstheme="minorHAnsi"/>
          <w:b/>
        </w:rPr>
      </w:pPr>
      <w:r w:rsidRPr="002108CA">
        <w:rPr>
          <w:rFonts w:cstheme="minorHAnsi"/>
          <w:b/>
        </w:rPr>
        <w:t>Mosaic hybrid zone structure in two species of columbine (</w:t>
      </w:r>
      <w:r w:rsidRPr="002108CA">
        <w:rPr>
          <w:rFonts w:cstheme="minorHAnsi"/>
          <w:b/>
          <w:i/>
          <w:iCs/>
        </w:rPr>
        <w:t>Aquilegia</w:t>
      </w:r>
      <w:r w:rsidRPr="002108CA">
        <w:rPr>
          <w:rFonts w:cstheme="minorHAnsi"/>
          <w:b/>
        </w:rPr>
        <w:t>)</w:t>
      </w:r>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5AD52D7E" w14:textId="377EF544" w:rsidR="003C0E92" w:rsidRPr="003C0E92" w:rsidRDefault="003C0E92" w:rsidP="00AD70B9">
      <w:pPr>
        <w:spacing w:line="480" w:lineRule="auto"/>
        <w:outlineLvl w:val="0"/>
        <w:rPr>
          <w:rFonts w:cstheme="minorHAnsi"/>
          <w:bCs/>
        </w:rPr>
      </w:pPr>
      <w:r>
        <w:rPr>
          <w:rFonts w:cstheme="minorHAnsi"/>
          <w:bCs/>
          <w:vertAlign w:val="superscript"/>
        </w:rPr>
        <w:t>1</w:t>
      </w:r>
      <w:r>
        <w:rPr>
          <w:rFonts w:cstheme="minorHAnsi"/>
          <w:bCs/>
        </w:rPr>
        <w:t xml:space="preserve">Department of Botany, University of British Columbia. </w:t>
      </w:r>
      <w:r w:rsidRPr="003C0E92">
        <w:rPr>
          <w:rFonts w:cstheme="minorHAnsi"/>
          <w:bCs/>
        </w:rPr>
        <w:t>3156-6270 University Blvd.</w:t>
      </w:r>
    </w:p>
    <w:p w14:paraId="2760BB29" w14:textId="7501CA0E" w:rsidR="000A2F45" w:rsidRDefault="003C0E92" w:rsidP="00AD70B9">
      <w:pPr>
        <w:spacing w:line="480" w:lineRule="auto"/>
        <w:outlineLvl w:val="0"/>
        <w:rPr>
          <w:rFonts w:cstheme="minorHAnsi"/>
          <w:bCs/>
        </w:rPr>
      </w:pPr>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lastRenderedPageBreak/>
        <w:t xml:space="preserve">Abstract </w:t>
      </w:r>
    </w:p>
    <w:p w14:paraId="4FF3B330" w14:textId="53B4F13C" w:rsidR="00AA4609" w:rsidRDefault="003F32CF" w:rsidP="00866B68">
      <w:pPr>
        <w:spacing w:line="480" w:lineRule="auto"/>
        <w:outlineLvl w:val="0"/>
        <w:rPr>
          <w:rFonts w:cstheme="minorHAnsi"/>
          <w:bCs/>
          <w:color w:val="000000" w:themeColor="text1"/>
        </w:rPr>
      </w:pPr>
      <w:r>
        <w:rPr>
          <w:rFonts w:cstheme="minorHAnsi"/>
          <w:bCs/>
          <w:color w:val="000000" w:themeColor="text1"/>
        </w:rPr>
        <w:t xml:space="preserve">Herbarium specimens can be used to describe the structure of hybrid zones broadly, which can lead to insights about evolutionary dynamics during secondary contact and the nature of reproductive isolation between taxa. </w:t>
      </w:r>
      <w:r w:rsidR="00323B4D">
        <w:rPr>
          <w:rFonts w:cstheme="minorHAnsi"/>
          <w:bCs/>
          <w:color w:val="000000" w:themeColor="text1"/>
        </w:rPr>
        <w:t>We demonstrate the use of herbarium collections to describe the structure of a hybrid zone between two North American columbines (</w:t>
      </w:r>
      <w:r w:rsidR="00323B4D">
        <w:rPr>
          <w:rFonts w:cstheme="minorHAnsi"/>
          <w:bCs/>
          <w:i/>
          <w:iCs/>
          <w:color w:val="000000" w:themeColor="text1"/>
        </w:rPr>
        <w:t>Aquilegia</w:t>
      </w:r>
      <w:r w:rsidR="00323B4D">
        <w:rPr>
          <w:rFonts w:cstheme="minorHAnsi"/>
          <w:bCs/>
          <w:color w:val="000000" w:themeColor="text1"/>
        </w:rPr>
        <w:t xml:space="preserve">). </w:t>
      </w:r>
      <w:r>
        <w:rPr>
          <w:rFonts w:cstheme="minorHAnsi"/>
          <w:bCs/>
          <w:color w:val="000000" w:themeColor="text1"/>
        </w:rPr>
        <w:t>H</w:t>
      </w:r>
      <w:r w:rsidR="00323B4D">
        <w:rPr>
          <w:rFonts w:cstheme="minorHAnsi"/>
          <w:bCs/>
          <w:color w:val="000000" w:themeColor="text1"/>
        </w:rPr>
        <w:t xml:space="preserve">ybrid indices </w:t>
      </w:r>
      <w:r>
        <w:rPr>
          <w:rFonts w:cstheme="minorHAnsi"/>
          <w:bCs/>
          <w:color w:val="000000" w:themeColor="text1"/>
        </w:rPr>
        <w:t>were calculated</w:t>
      </w:r>
      <w:r w:rsidR="00323B4D">
        <w:rPr>
          <w:rFonts w:cstheme="minorHAnsi"/>
          <w:bCs/>
          <w:color w:val="000000" w:themeColor="text1"/>
        </w:rPr>
        <w:t xml:space="preserve"> from flower morphology </w:t>
      </w:r>
      <w:r>
        <w:rPr>
          <w:rFonts w:cstheme="minorHAnsi"/>
          <w:bCs/>
          <w:color w:val="000000" w:themeColor="text1"/>
        </w:rPr>
        <w:t>measurements and mapped according to</w:t>
      </w:r>
      <w:r w:rsidR="00323B4D">
        <w:rPr>
          <w:rFonts w:cstheme="minorHAnsi"/>
          <w:bCs/>
          <w:color w:val="000000" w:themeColor="text1"/>
        </w:rPr>
        <w:t xml:space="preserve"> specimen geolocations</w:t>
      </w:r>
      <w:r>
        <w:rPr>
          <w:rFonts w:cstheme="minorHAnsi"/>
          <w:bCs/>
          <w:color w:val="000000" w:themeColor="text1"/>
        </w:rPr>
        <w:t>, revealing a consistent pattern of floral intermediacy in several contact zones. Population phenotype</w:t>
      </w:r>
      <w:r w:rsidR="007D3DA1">
        <w:rPr>
          <w:rFonts w:cstheme="minorHAnsi"/>
          <w:bCs/>
          <w:color w:val="000000" w:themeColor="text1"/>
        </w:rPr>
        <w:t xml:space="preserve"> samples </w:t>
      </w:r>
      <w:r>
        <w:rPr>
          <w:rFonts w:cstheme="minorHAnsi"/>
          <w:bCs/>
          <w:color w:val="000000" w:themeColor="text1"/>
        </w:rPr>
        <w:t xml:space="preserve">from contact zones corroborate these findings and </w:t>
      </w:r>
      <w:r w:rsidR="007D3DA1">
        <w:rPr>
          <w:rFonts w:cstheme="minorHAnsi"/>
          <w:bCs/>
          <w:color w:val="000000" w:themeColor="text1"/>
        </w:rPr>
        <w:t>strongly suggest</w:t>
      </w:r>
      <w:r>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Pr>
          <w:rFonts w:cstheme="minorHAnsi"/>
          <w:bCs/>
          <w:color w:val="000000" w:themeColor="text1"/>
        </w:rPr>
        <w:t xml:space="preserve">henotypes show </w:t>
      </w:r>
      <w:r w:rsidR="007D3DA1">
        <w:rPr>
          <w:rFonts w:cstheme="minorHAnsi"/>
          <w:bCs/>
          <w:color w:val="000000" w:themeColor="text1"/>
        </w:rPr>
        <w:t>clinal variation</w:t>
      </w:r>
      <w:r>
        <w:rPr>
          <w:rFonts w:cstheme="minorHAnsi"/>
          <w:bCs/>
          <w:color w:val="000000" w:themeColor="text1"/>
        </w:rPr>
        <w:t xml:space="preserve"> in parental-type morphology along an elevational gradien</w:t>
      </w:r>
      <w:r w:rsidR="007D3DA1">
        <w:rPr>
          <w:rFonts w:cstheme="minorHAnsi"/>
          <w:bCs/>
          <w:color w:val="000000" w:themeColor="text1"/>
        </w:rPr>
        <w:t>t</w:t>
      </w:r>
      <w:r>
        <w:rPr>
          <w:rFonts w:cstheme="minorHAnsi"/>
          <w:bCs/>
          <w:color w:val="000000" w:themeColor="text1"/>
        </w:rPr>
        <w:t xml:space="preserve">, in the direction </w:t>
      </w:r>
      <w:r w:rsidR="007D3DA1">
        <w:rPr>
          <w:rFonts w:cstheme="minorHAnsi"/>
          <w:bCs/>
          <w:color w:val="000000" w:themeColor="text1"/>
        </w:rPr>
        <w:t>predicted by th</w:t>
      </w:r>
      <w:r>
        <w:rPr>
          <w:rFonts w:cstheme="minorHAnsi"/>
          <w:bCs/>
          <w:color w:val="000000" w:themeColor="text1"/>
        </w:rPr>
        <w:t xml:space="preserve">e </w:t>
      </w:r>
      <w:r w:rsidR="007D3DA1">
        <w:rPr>
          <w:rFonts w:cstheme="minorHAnsi"/>
          <w:bCs/>
          <w:color w:val="000000" w:themeColor="text1"/>
        </w:rPr>
        <w:t>divergent elevational distributions</w:t>
      </w:r>
      <w:r>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Pr>
          <w:rFonts w:cstheme="minorHAnsi"/>
          <w:bCs/>
          <w:color w:val="000000" w:themeColor="text1"/>
        </w:rPr>
        <w:t xml:space="preserve">reflect a habitat-associated mosaic hybrid zone, consistent with ecological divergence maintaining the structure of the hybrid zone. </w:t>
      </w:r>
    </w:p>
    <w:p w14:paraId="788DE430" w14:textId="71D2FECA"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7D3DA1">
        <w:rPr>
          <w:rFonts w:cstheme="minorHAnsi"/>
          <w:bCs/>
          <w:color w:val="000000" w:themeColor="text1"/>
        </w:rPr>
        <w:t xml:space="preserve">introgression, </w:t>
      </w:r>
      <w:r>
        <w:rPr>
          <w:rFonts w:cstheme="minorHAnsi"/>
          <w:bCs/>
          <w:color w:val="000000" w:themeColor="text1"/>
        </w:rPr>
        <w:t>mosaic hybrid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5F72499D" w14:textId="123D446C" w:rsidR="007D3DA1" w:rsidRDefault="007D3DA1" w:rsidP="00866B68">
      <w:pPr>
        <w:spacing w:line="480" w:lineRule="auto"/>
        <w:rPr>
          <w:rFonts w:cstheme="minorHAnsi"/>
          <w:b/>
          <w:color w:val="FF0000"/>
        </w:rPr>
      </w:pPr>
    </w:p>
    <w:p w14:paraId="53769AC1" w14:textId="4ABB5565" w:rsidR="007D3DA1" w:rsidRDefault="007D3DA1" w:rsidP="00866B68">
      <w:pPr>
        <w:spacing w:line="480" w:lineRule="auto"/>
        <w:rPr>
          <w:rFonts w:cstheme="minorHAnsi"/>
          <w:b/>
          <w:color w:val="FF0000"/>
        </w:rPr>
      </w:pPr>
    </w:p>
    <w:p w14:paraId="0FC7D73D" w14:textId="2735876D" w:rsidR="007D3DA1" w:rsidRDefault="007D3DA1" w:rsidP="00866B68">
      <w:pPr>
        <w:spacing w:line="480" w:lineRule="auto"/>
        <w:rPr>
          <w:rFonts w:cstheme="minorHAnsi"/>
          <w:b/>
          <w:color w:val="FF0000"/>
        </w:rPr>
      </w:pPr>
    </w:p>
    <w:p w14:paraId="4B992C5A" w14:textId="77777777" w:rsidR="007D3DA1" w:rsidRPr="002108CA" w:rsidRDefault="007D3DA1"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lastRenderedPageBreak/>
        <w:t>Introduction</w:t>
      </w:r>
    </w:p>
    <w:p w14:paraId="022C0512" w14:textId="46C9962D" w:rsidR="00781001" w:rsidRPr="002108CA" w:rsidRDefault="001C2792" w:rsidP="00866B68">
      <w:pPr>
        <w:spacing w:line="480" w:lineRule="auto"/>
        <w:ind w:firstLine="720"/>
        <w:outlineLvl w:val="0"/>
        <w:rPr>
          <w:rFonts w:cstheme="minorHAnsi"/>
          <w:bCs/>
          <w:color w:val="000000" w:themeColor="text1"/>
        </w:rPr>
      </w:pPr>
      <w:r w:rsidRPr="002108CA">
        <w:rPr>
          <w:rFonts w:cstheme="minorHAnsi"/>
          <w:bCs/>
          <w:color w:val="000000" w:themeColor="text1"/>
        </w:rPr>
        <w:t>Describing</w:t>
      </w:r>
      <w:r w:rsidR="00E20D80" w:rsidRPr="002108CA">
        <w:rPr>
          <w:rFonts w:cstheme="minorHAnsi"/>
          <w:bCs/>
          <w:color w:val="000000" w:themeColor="text1"/>
        </w:rPr>
        <w:t xml:space="preserve"> the structure of hybrid zones has important </w:t>
      </w:r>
      <w:r w:rsidRPr="002108CA">
        <w:rPr>
          <w:rFonts w:cstheme="minorHAnsi"/>
          <w:bCs/>
          <w:color w:val="000000" w:themeColor="text1"/>
        </w:rPr>
        <w:t>consequences</w:t>
      </w:r>
      <w:r w:rsidR="00E20D80" w:rsidRPr="002108CA">
        <w:rPr>
          <w:rFonts w:cstheme="minorHAnsi"/>
          <w:bCs/>
          <w:color w:val="000000" w:themeColor="text1"/>
        </w:rPr>
        <w:t xml:space="preserve"> for our understanding of diversification. </w:t>
      </w:r>
      <w:r w:rsidR="00736DD9" w:rsidRPr="002108CA">
        <w:rPr>
          <w:rFonts w:cstheme="minorHAnsi"/>
          <w:bCs/>
          <w:color w:val="000000" w:themeColor="text1"/>
        </w:rPr>
        <w:t xml:space="preserve">A detailed knowledge of hybrid </w:t>
      </w:r>
      <w:r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that </w:t>
      </w:r>
      <w:r w:rsidR="00095066" w:rsidRPr="002108CA">
        <w:rPr>
          <w:rFonts w:cstheme="minorHAnsi"/>
          <w:bCs/>
          <w:color w:val="000000" w:themeColor="text1"/>
        </w:rPr>
        <w:t>allow</w:t>
      </w:r>
      <w:r w:rsidR="004A361D" w:rsidRPr="002108CA">
        <w:rPr>
          <w:rFonts w:cstheme="minorHAnsi"/>
          <w:bCs/>
          <w:color w:val="000000" w:themeColor="text1"/>
        </w:rPr>
        <w:t xml:space="preserve"> </w:t>
      </w:r>
      <w:r w:rsidR="008F4733" w:rsidRPr="002108CA">
        <w:rPr>
          <w:rFonts w:cstheme="minorHAnsi"/>
          <w:bCs/>
          <w:color w:val="000000" w:themeColor="text1"/>
        </w:rPr>
        <w:t>dissect</w:t>
      </w:r>
      <w:r w:rsidR="00095066" w:rsidRPr="002108CA">
        <w:rPr>
          <w:rFonts w:cstheme="minorHAnsi"/>
          <w:bCs/>
          <w:color w:val="000000" w:themeColor="text1"/>
        </w:rPr>
        <w:t>ion of</w:t>
      </w:r>
      <w:r w:rsidR="008F4733" w:rsidRPr="002108CA">
        <w:rPr>
          <w:rFonts w:cstheme="minorHAnsi"/>
          <w:bCs/>
          <w:color w:val="000000" w:themeColor="text1"/>
        </w:rPr>
        <w:t xml:space="preserve"> the evolutionary forces at play during secondary contact</w:t>
      </w:r>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the phenotypes and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 Carneiro et al. 2014; Sung et al. 2018)</w:t>
      </w:r>
      <w:r w:rsidR="00CC0407" w:rsidRPr="002108CA">
        <w:rPr>
          <w:rFonts w:cstheme="minorHAnsi"/>
          <w:bCs/>
          <w:color w:val="000000" w:themeColor="text1"/>
        </w:rPr>
        <w:fldChar w:fldCharType="end"/>
      </w:r>
      <w:r w:rsidR="00BF4194" w:rsidRPr="002108CA">
        <w:rPr>
          <w:rFonts w:cstheme="minorHAnsi"/>
          <w:bCs/>
          <w:color w:val="000000" w:themeColor="text1"/>
        </w:rPr>
        <w:t xml:space="preserve">. Importantly, interpreting hybrid zone structure can </w:t>
      </w:r>
      <w:r w:rsidR="00A32FDA" w:rsidRPr="002108CA">
        <w:rPr>
          <w:rFonts w:cstheme="minorHAnsi"/>
          <w:bCs/>
          <w:color w:val="000000" w:themeColor="text1"/>
        </w:rPr>
        <w:t xml:space="preserve">teach us about the </w:t>
      </w:r>
      <w:r w:rsidR="00BF4194" w:rsidRPr="002108CA">
        <w:rPr>
          <w:rFonts w:cstheme="minorHAnsi"/>
          <w:bCs/>
          <w:color w:val="000000" w:themeColor="text1"/>
        </w:rPr>
        <w:t>selective forces</w:t>
      </w:r>
      <w:r w:rsidR="008F4733" w:rsidRPr="002108CA">
        <w:rPr>
          <w:rFonts w:cstheme="minorHAnsi"/>
          <w:bCs/>
          <w:color w:val="000000" w:themeColor="text1"/>
        </w:rPr>
        <w:t xml:space="preserve"> maintaining reproductive barriers</w:t>
      </w:r>
      <w:r w:rsidR="00A32FDA" w:rsidRPr="002108CA">
        <w:rPr>
          <w:rFonts w:cstheme="minorHAnsi"/>
          <w:bCs/>
          <w:color w:val="000000" w:themeColor="text1"/>
        </w:rPr>
        <w:t xml:space="preserve"> </w:t>
      </w:r>
      <w:r w:rsidR="00A71B36" w:rsidRPr="002108CA">
        <w:rPr>
          <w:rFonts w:cstheme="minorHAnsi"/>
          <w:bCs/>
          <w:color w:val="000000" w:themeColor="text1"/>
        </w:rPr>
        <w:t xml:space="preserve">between taxa </w:t>
      </w:r>
      <w:r w:rsidR="00A32FDA"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(Harrison 1986; 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r w:rsidR="00BF4194" w:rsidRPr="002108CA">
        <w:rPr>
          <w:rFonts w:cstheme="minorHAnsi"/>
          <w:bCs/>
          <w:color w:val="000000" w:themeColor="text1"/>
        </w:rPr>
        <w:t xml:space="preserve">Hybrid zones that </w:t>
      </w:r>
      <w:r w:rsidR="00095066" w:rsidRPr="002108CA">
        <w:rPr>
          <w:rFonts w:cstheme="minorHAnsi"/>
          <w:bCs/>
          <w:color w:val="000000" w:themeColor="text1"/>
        </w:rPr>
        <w:t>present</w:t>
      </w:r>
      <w:r w:rsidR="00BF4194" w:rsidRPr="002108CA">
        <w:rPr>
          <w:rFonts w:cstheme="minorHAnsi"/>
          <w:bCs/>
          <w:color w:val="000000" w:themeColor="text1"/>
        </w:rPr>
        <w:t xml:space="preserve"> as a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 are typically modelled as a balance between gene flow and selection against hybrid</w:t>
      </w:r>
      <w:r w:rsidR="00CB7417" w:rsidRPr="002108CA">
        <w:rPr>
          <w:rFonts w:cstheme="minorHAnsi"/>
          <w:bCs/>
          <w:color w:val="000000" w:themeColor="text1"/>
        </w:rPr>
        <w:t>s</w:t>
      </w:r>
      <w:r w:rsidR="00BF4194" w:rsidRPr="002108CA">
        <w:rPr>
          <w:rFonts w:cstheme="minorHAnsi"/>
          <w:bCs/>
          <w:color w:val="000000" w:themeColor="text1"/>
        </w:rPr>
        <w:t xml:space="preserve">, i.e. the ‘tension-zone’ model </w:t>
      </w:r>
      <w:r w:rsidR="00BF4194" w:rsidRPr="002108CA">
        <w:rPr>
          <w:rFonts w:cstheme="minorHAnsi"/>
          <w:bCs/>
          <w:color w:val="000000" w:themeColor="text1"/>
        </w:rPr>
        <w:fldChar w:fldCharType="begin" w:fldLock="1"/>
      </w:r>
      <w:r w:rsidR="00095066"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00BF4194" w:rsidRPr="002108CA">
        <w:rPr>
          <w:rFonts w:cstheme="minorHAnsi"/>
          <w:bCs/>
          <w:color w:val="000000" w:themeColor="text1"/>
        </w:rPr>
        <w:fldChar w:fldCharType="separate"/>
      </w:r>
      <w:r w:rsidR="00BF4194" w:rsidRPr="002108CA">
        <w:rPr>
          <w:rFonts w:cstheme="minorHAnsi"/>
          <w:bCs/>
          <w:noProof/>
          <w:color w:val="000000" w:themeColor="text1"/>
        </w:rPr>
        <w:t>(Barton and Hewitt 1985)</w:t>
      </w:r>
      <w:r w:rsidR="00BF4194" w:rsidRPr="002108CA">
        <w:rPr>
          <w:rFonts w:cstheme="minorHAnsi"/>
          <w:bCs/>
          <w:color w:val="000000" w:themeColor="text1"/>
        </w:rPr>
        <w:fldChar w:fldCharType="end"/>
      </w:r>
      <w:r w:rsidR="00BF4194" w:rsidRPr="002108CA">
        <w:rPr>
          <w:rFonts w:cstheme="minorHAnsi"/>
          <w:bCs/>
          <w:color w:val="000000" w:themeColor="text1"/>
        </w:rPr>
        <w:t xml:space="preserve">, and are </w:t>
      </w:r>
      <w:r w:rsidR="00A71B36" w:rsidRPr="002108CA">
        <w:rPr>
          <w:rFonts w:cstheme="minorHAnsi"/>
          <w:bCs/>
          <w:color w:val="000000" w:themeColor="text1"/>
        </w:rPr>
        <w:t>often</w:t>
      </w:r>
      <w:r w:rsidR="00CB7417" w:rsidRPr="002108CA">
        <w:rPr>
          <w:rFonts w:cstheme="minorHAnsi"/>
          <w:bCs/>
          <w:color w:val="000000" w:themeColor="text1"/>
        </w:rPr>
        <w:t xml:space="preserve"> </w:t>
      </w:r>
      <w:r w:rsidR="00BF4194" w:rsidRPr="002108CA">
        <w:rPr>
          <w:rFonts w:cstheme="minorHAnsi"/>
          <w:bCs/>
          <w:color w:val="000000" w:themeColor="text1"/>
        </w:rPr>
        <w:t>associated with intrinsic reproductive barriers</w:t>
      </w:r>
      <w:r w:rsidR="009B009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2014)","manualFormatting":"(e.g. 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(e.g. 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Alternatively, hybrid</w:t>
      </w:r>
      <w:r w:rsidR="00CB7417" w:rsidRPr="002108CA">
        <w:rPr>
          <w:rFonts w:cstheme="minorHAnsi"/>
          <w:bCs/>
          <w:color w:val="000000" w:themeColor="text1"/>
        </w:rPr>
        <w:t xml:space="preserve">ization can occur at </w:t>
      </w:r>
      <w:r w:rsidR="00A71B36" w:rsidRPr="002108CA">
        <w:rPr>
          <w:rFonts w:cstheme="minorHAnsi"/>
          <w:bCs/>
          <w:color w:val="000000" w:themeColor="text1"/>
        </w:rPr>
        <w:t>habitat boundaries</w:t>
      </w:r>
      <w:r w:rsidR="00CB7417" w:rsidRPr="002108CA">
        <w:rPr>
          <w:rFonts w:cstheme="minorHAnsi"/>
          <w:bCs/>
          <w:color w:val="000000" w:themeColor="text1"/>
        </w:rPr>
        <w:t xml:space="preserve"> </w:t>
      </w:r>
      <w:r w:rsidR="00A71B36" w:rsidRPr="002108CA">
        <w:rPr>
          <w:rFonts w:cstheme="minorHAnsi"/>
          <w:bCs/>
          <w:color w:val="000000" w:themeColor="text1"/>
        </w:rPr>
        <w:t>within</w:t>
      </w:r>
      <w:r w:rsidR="00CB7417" w:rsidRPr="002108CA">
        <w:rPr>
          <w:rFonts w:cstheme="minorHAnsi"/>
          <w:bCs/>
          <w:color w:val="000000" w:themeColor="text1"/>
        </w:rPr>
        <w:t xml:space="preserve"> a </w:t>
      </w:r>
      <w:r w:rsidR="00A71B36" w:rsidRPr="002108CA">
        <w:rPr>
          <w:rFonts w:cstheme="minorHAnsi"/>
          <w:bCs/>
          <w:color w:val="000000" w:themeColor="text1"/>
        </w:rPr>
        <w:t xml:space="preserve">broad </w:t>
      </w:r>
      <w:r w:rsidR="009B0097" w:rsidRPr="002108CA">
        <w:rPr>
          <w:rFonts w:cstheme="minorHAnsi"/>
          <w:bCs/>
          <w:color w:val="000000" w:themeColor="text1"/>
        </w:rPr>
        <w:t>habitat mosaic</w:t>
      </w:r>
      <w:r w:rsidR="00A71B36" w:rsidRPr="002108CA">
        <w:rPr>
          <w:rFonts w:cstheme="minorHAnsi"/>
          <w:bCs/>
          <w:color w:val="000000" w:themeColor="text1"/>
        </w:rPr>
        <w:t>,</w:t>
      </w:r>
      <w:r w:rsidR="009B0097" w:rsidRPr="002108CA">
        <w:rPr>
          <w:rFonts w:cstheme="minorHAnsi"/>
          <w:bCs/>
          <w:color w:val="000000" w:themeColor="text1"/>
        </w:rPr>
        <w:t xml:space="preserve"> i.e. the ‘mosaic’ model </w:t>
      </w:r>
      <w:r w:rsidR="009B0097"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(Harrison 1986)</w:t>
      </w:r>
      <w:r w:rsidR="009B0097" w:rsidRPr="002108CA">
        <w:rPr>
          <w:rFonts w:cstheme="minorHAnsi"/>
          <w:bCs/>
          <w:color w:val="000000" w:themeColor="text1"/>
        </w:rPr>
        <w:fldChar w:fldCharType="end"/>
      </w:r>
      <w:r w:rsidR="00273612" w:rsidRPr="002108CA">
        <w:rPr>
          <w:rFonts w:cstheme="minorHAnsi"/>
          <w:bCs/>
          <w:color w:val="000000" w:themeColor="text1"/>
        </w:rPr>
        <w:t>;</w:t>
      </w:r>
      <w:r w:rsidR="009B0097" w:rsidRPr="002108CA">
        <w:rPr>
          <w:rFonts w:cstheme="minorHAnsi"/>
          <w:bCs/>
          <w:color w:val="000000" w:themeColor="text1"/>
        </w:rPr>
        <w:t xml:space="preserve"> such hybrid zones are thought to be maintained by </w:t>
      </w:r>
      <w:r w:rsidR="00273612" w:rsidRPr="002108CA">
        <w:rPr>
          <w:rFonts w:cstheme="minorHAnsi"/>
          <w:bCs/>
          <w:color w:val="000000" w:themeColor="text1"/>
        </w:rPr>
        <w:t>divergent ecological selection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B36F6D" w:rsidRPr="002108C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2015)","manualFormatting":"(e.g. Ravinet et al. 2015)","plainTextFormattedCitation":"(Ravinet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(e.g. Ravinet et al. 2015)</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potentially giving rise to similar or context-specific outcomes throughout the 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novel descriptions of hybrid zones.</w:t>
      </w:r>
    </w:p>
    <w:p w14:paraId="6F75401F" w14:textId="73FA3942"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 xml:space="preserve">Herbarium records and museum collections </w:t>
      </w:r>
      <w:r w:rsidR="001E1D6F" w:rsidRPr="002108CA">
        <w:rPr>
          <w:rFonts w:cstheme="minorHAnsi"/>
          <w:bCs/>
          <w:color w:val="000000" w:themeColor="text1"/>
        </w:rPr>
        <w:t>may provide</w:t>
      </w:r>
      <w:r w:rsidRPr="002108CA">
        <w:rPr>
          <w:rFonts w:cstheme="minorHAnsi"/>
          <w:bCs/>
          <w:color w:val="000000" w:themeColor="text1"/>
        </w:rPr>
        <w:t xml:space="preserve"> a valuable resource for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in particular </w:t>
      </w:r>
      <w:r w:rsidR="00FC2179">
        <w:rPr>
          <w:rFonts w:cstheme="minorHAnsi"/>
          <w:bCs/>
          <w:color w:val="000000" w:themeColor="text1"/>
        </w:rPr>
        <w:t>offers several advantages</w:t>
      </w:r>
      <w:r w:rsidR="00202F43" w:rsidRPr="002108CA">
        <w:rPr>
          <w:rFonts w:cstheme="minorHAnsi"/>
          <w:bCs/>
          <w:color w:val="000000" w:themeColor="text1"/>
        </w:rPr>
        <w:t xml:space="preserve"> in this enterprise. They can be easily measured from herbarium collections in some </w:t>
      </w:r>
      <w:r w:rsidR="00202F43" w:rsidRPr="002108CA">
        <w:rPr>
          <w:rFonts w:cstheme="minorHAnsi"/>
          <w:bCs/>
          <w:color w:val="000000" w:themeColor="text1"/>
        </w:rPr>
        <w:lastRenderedPageBreak/>
        <w:t xml:space="preserve">taxa, and there is a natural bias for collectors to </w:t>
      </w:r>
      <w:r w:rsidR="005615E4" w:rsidRPr="002108CA">
        <w:rPr>
          <w:rFonts w:cstheme="minorHAnsi"/>
          <w:bCs/>
          <w:color w:val="000000" w:themeColor="text1"/>
        </w:rPr>
        <w:t xml:space="preserve">collect </w:t>
      </w:r>
      <w:r w:rsidR="00DF4C54" w:rsidRPr="002108CA">
        <w:rPr>
          <w:rFonts w:cstheme="minorHAnsi"/>
          <w:bCs/>
          <w:color w:val="000000" w:themeColor="text1"/>
        </w:rPr>
        <w:t xml:space="preserve">plants in flowering condition </w:t>
      </w:r>
      <w:r w:rsidR="00DF4C54" w:rsidRPr="002108CA">
        <w:rPr>
          <w:rFonts w:cstheme="minorHAnsi"/>
          <w:bCs/>
          <w:color w:val="000000" w:themeColor="text1"/>
        </w:rPr>
        <w:fldChar w:fldCharType="begin" w:fldLock="1"/>
      </w:r>
      <w:r w:rsidR="00DF4C54"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(Daru et al. 2018)</w:t>
      </w:r>
      <w:r w:rsidR="00DF4C54" w:rsidRPr="002108CA">
        <w:rPr>
          <w:rFonts w:cstheme="minorHAnsi"/>
          <w:bCs/>
          <w:color w:val="000000" w:themeColor="text1"/>
        </w:rPr>
        <w:fldChar w:fldCharType="end"/>
      </w:r>
      <w:r w:rsidR="00202F43" w:rsidRPr="002108CA">
        <w:rPr>
          <w:rFonts w:cstheme="minorHAnsi"/>
          <w:bCs/>
          <w:color w:val="000000" w:themeColor="text1"/>
        </w:rPr>
        <w:t xml:space="preserve">. Moreover, closely-related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4837B0">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Grant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r w:rsidR="008D1D41">
        <w:rPr>
          <w:rFonts w:cstheme="minorHAnsi"/>
          <w:bCs/>
          <w:color w:val="000000" w:themeColor="text1"/>
        </w:rPr>
        <w:t>Separate from</w:t>
      </w:r>
      <w:r w:rsidR="003C72BC" w:rsidRPr="002108CA">
        <w:rPr>
          <w:rFonts w:cstheme="minorHAnsi"/>
          <w:bCs/>
          <w:color w:val="000000" w:themeColor="text1"/>
        </w:rPr>
        <w:t xml:space="preserve"> potentially revealing hybrid intermediacy, </w:t>
      </w:r>
      <w:r w:rsidR="00FC2179">
        <w:rPr>
          <w:rFonts w:cstheme="minorHAnsi"/>
          <w:bCs/>
          <w:color w:val="000000" w:themeColor="text1"/>
        </w:rPr>
        <w:t xml:space="preserve">because of their direct role in mating </w:t>
      </w:r>
      <w:r w:rsidR="003C72BC" w:rsidRPr="002108CA">
        <w:rPr>
          <w:rFonts w:cstheme="minorHAnsi"/>
          <w:bCs/>
          <w:color w:val="000000" w:themeColor="text1"/>
        </w:rPr>
        <w:t xml:space="preserve">floral phenotypes may </w:t>
      </w:r>
      <w:r w:rsidR="008D1D41">
        <w:rPr>
          <w:rFonts w:cstheme="minorHAnsi"/>
          <w:bCs/>
          <w:color w:val="000000" w:themeColor="text1"/>
        </w:rPr>
        <w:t>instead alternatively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F1174D" w:rsidRPr="002108CA">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r w:rsidR="00C93105" w:rsidRPr="002108CA">
        <w:rPr>
          <w:rFonts w:cstheme="minorHAnsi"/>
          <w:bCs/>
          <w:color w:val="000000" w:themeColor="text1"/>
        </w:rPr>
        <w:fldChar w:fldCharType="end"/>
      </w:r>
      <w:r w:rsidR="000A3D9A" w:rsidRPr="002108CA">
        <w:rPr>
          <w:rFonts w:cstheme="minorHAnsi"/>
          <w:bCs/>
          <w:color w:val="000000" w:themeColor="text1"/>
        </w:rPr>
        <w:t xml:space="preserve">. 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alternative hypotheses, documenting floral phenotypes patterns in areas of sympatry is a prerequisite step</w:t>
      </w:r>
      <w:r w:rsidR="00A71B36" w:rsidRPr="002108CA">
        <w:rPr>
          <w:rFonts w:cstheme="minorHAnsi"/>
          <w:bCs/>
          <w:color w:val="000000" w:themeColor="text1"/>
        </w:rPr>
        <w:t xml:space="preserve"> in understanding the </w:t>
      </w:r>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in </w:t>
      </w:r>
      <w:proofErr w:type="gramStart"/>
      <w:r w:rsidR="00C93105" w:rsidRPr="002108CA">
        <w:rPr>
          <w:rFonts w:cstheme="minorHAnsi"/>
          <w:bCs/>
          <w:color w:val="000000" w:themeColor="text1"/>
        </w:rPr>
        <w:t>recently-diverged</w:t>
      </w:r>
      <w:proofErr w:type="gramEnd"/>
      <w:r w:rsidR="00C93105" w:rsidRPr="002108CA">
        <w:rPr>
          <w:rFonts w:cstheme="minorHAnsi"/>
          <w:bCs/>
          <w:color w:val="000000" w:themeColor="text1"/>
        </w:rPr>
        <w:t xml:space="preserve"> taxa. </w:t>
      </w:r>
    </w:p>
    <w:p w14:paraId="40C367AA" w14:textId="4442BC76" w:rsidR="002F62F3" w:rsidRPr="002108CA" w:rsidRDefault="00F1174D" w:rsidP="00866B68">
      <w:pPr>
        <w:spacing w:line="480" w:lineRule="auto"/>
        <w:ind w:firstLine="720"/>
        <w:outlineLvl w:val="0"/>
        <w:rPr>
          <w:rFonts w:cstheme="minorHAnsi"/>
          <w:bCs/>
          <w:color w:val="000000" w:themeColor="text1"/>
        </w:rPr>
      </w:pPr>
      <w:r w:rsidRPr="002108CA">
        <w:rPr>
          <w:rFonts w:cstheme="minorHAnsi"/>
          <w:bCs/>
          <w:color w:val="000000" w:themeColor="text1"/>
        </w:rPr>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 xml:space="preserve">are well-known for showing impressive </w:t>
      </w:r>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r w:rsidR="002152AA" w:rsidRPr="002108CA">
        <w:rPr>
          <w:rFonts w:cstheme="minorHAnsi"/>
          <w:bCs/>
          <w:color w:val="000000" w:themeColor="text1"/>
        </w:rPr>
        <w:t xml:space="preserve">In the present work, we </w:t>
      </w:r>
      <w:r w:rsidR="00847573" w:rsidRPr="002108CA">
        <w:rPr>
          <w:rFonts w:cstheme="minorHAnsi"/>
          <w:bCs/>
          <w:color w:val="000000" w:themeColor="text1"/>
        </w:rPr>
        <w:t xml:space="preserve">show results </w:t>
      </w:r>
      <w:r w:rsidR="008414C5" w:rsidRPr="002108CA">
        <w:rPr>
          <w:rFonts w:cstheme="minorHAnsi"/>
          <w:bCs/>
          <w:color w:val="000000" w:themeColor="text1"/>
        </w:rPr>
        <w:t>from</w:t>
      </w:r>
      <w:r w:rsidR="00847573" w:rsidRPr="002108CA">
        <w:rPr>
          <w:rFonts w:cstheme="minorHAnsi"/>
          <w:bCs/>
          <w:color w:val="000000" w:themeColor="text1"/>
        </w:rPr>
        <w:t xml:space="preserve"> an analysis of herbarium collections in an effort to describe the structure of </w:t>
      </w:r>
      <w:r w:rsidR="002152AA" w:rsidRPr="002108CA">
        <w:rPr>
          <w:rFonts w:cstheme="minorHAnsi"/>
          <w:bCs/>
          <w:color w:val="000000" w:themeColor="text1"/>
        </w:rPr>
        <w:t>hybrid zone between two species of columbine</w:t>
      </w:r>
      <w:r w:rsidR="004A25E4" w:rsidRPr="002108CA">
        <w:rPr>
          <w:rFonts w:cstheme="minorHAnsi"/>
          <w:bCs/>
          <w:color w:val="000000" w:themeColor="text1"/>
        </w:rPr>
        <w:t xml:space="preserve"> </w:t>
      </w:r>
      <w:r w:rsidR="002152AA" w:rsidRPr="002108CA">
        <w:rPr>
          <w:rFonts w:cstheme="minorHAnsi"/>
          <w:bCs/>
          <w:color w:val="000000" w:themeColor="text1"/>
        </w:rPr>
        <w:t>in western North America</w:t>
      </w:r>
      <w:r w:rsidR="00847573" w:rsidRPr="002108CA">
        <w:rPr>
          <w:rFonts w:cstheme="minorHAnsi"/>
          <w:bCs/>
          <w:color w:val="000000" w:themeColor="text1"/>
        </w:rPr>
        <w:t xml:space="preserve">, </w:t>
      </w:r>
      <w:r w:rsidR="00847573" w:rsidRPr="002108CA">
        <w:rPr>
          <w:rFonts w:cstheme="minorHAnsi"/>
          <w:bCs/>
          <w:i/>
          <w:iCs/>
          <w:color w:val="000000" w:themeColor="text1"/>
        </w:rPr>
        <w:t xml:space="preserve">A. formosa </w:t>
      </w:r>
      <w:r w:rsidR="00847573" w:rsidRPr="002108CA">
        <w:rPr>
          <w:rFonts w:cstheme="minorHAnsi"/>
          <w:bCs/>
          <w:color w:val="000000" w:themeColor="text1"/>
        </w:rPr>
        <w:t xml:space="preserve">and </w:t>
      </w:r>
      <w:r w:rsidR="00847573" w:rsidRPr="002108CA">
        <w:rPr>
          <w:rFonts w:cstheme="minorHAnsi"/>
          <w:bCs/>
          <w:i/>
          <w:iCs/>
          <w:color w:val="000000" w:themeColor="text1"/>
        </w:rPr>
        <w:t>A. flavescens</w:t>
      </w:r>
      <w:r w:rsidR="00847573" w:rsidRPr="002108CA">
        <w:rPr>
          <w:rFonts w:cstheme="minorHAnsi"/>
          <w:bCs/>
          <w:color w:val="000000" w:themeColor="text1"/>
        </w:rPr>
        <w:t xml:space="preserve">. </w:t>
      </w:r>
      <w:r w:rsidR="00053FA9" w:rsidRPr="002108CA">
        <w:rPr>
          <w:rFonts w:cstheme="minorHAnsi"/>
          <w:bCs/>
          <w:color w:val="000000" w:themeColor="text1"/>
        </w:rPr>
        <w:t xml:space="preserve">We </w:t>
      </w:r>
      <w:r w:rsidR="00847573" w:rsidRPr="002108CA">
        <w:rPr>
          <w:rFonts w:cstheme="minorHAnsi"/>
          <w:bCs/>
          <w:color w:val="000000" w:themeColor="text1"/>
        </w:rPr>
        <w:t>combine this</w:t>
      </w:r>
      <w:r w:rsidR="00053FA9" w:rsidRPr="002108CA">
        <w:rPr>
          <w:rFonts w:cstheme="minorHAnsi"/>
          <w:bCs/>
          <w:color w:val="000000" w:themeColor="text1"/>
        </w:rPr>
        <w:t xml:space="preserve"> 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population samples from contact regions, including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847573" w:rsidRPr="002108CA">
        <w:rPr>
          <w:rFonts w:cstheme="minorHAnsi"/>
          <w:bCs/>
          <w:color w:val="000000" w:themeColor="text1"/>
        </w:rPr>
        <w:t xml:space="preserve">, to corroborate our </w:t>
      </w:r>
      <w:r w:rsidR="00847573" w:rsidRPr="002108CA">
        <w:rPr>
          <w:rFonts w:cstheme="minorHAnsi"/>
          <w:bCs/>
          <w:color w:val="000000" w:themeColor="text1"/>
        </w:rPr>
        <w:lastRenderedPageBreak/>
        <w:t>biogeographic analyses and test for evidence of introgression.</w:t>
      </w:r>
      <w:r w:rsidR="00300FAE" w:rsidRPr="002108CA">
        <w:rPr>
          <w:rFonts w:cstheme="minorHAnsi"/>
          <w:bCs/>
          <w:color w:val="000000" w:themeColor="text1"/>
        </w:rPr>
        <w:t xml:space="preserve"> Lastly, we </w:t>
      </w:r>
      <w:r w:rsidR="00A9461A" w:rsidRPr="002108CA">
        <w:rPr>
          <w:rFonts w:cstheme="minorHAnsi"/>
          <w:bCs/>
          <w:color w:val="000000" w:themeColor="text1"/>
        </w:rPr>
        <w:t>analyzed</w:t>
      </w:r>
      <w:r w:rsidR="00847573" w:rsidRPr="002108CA">
        <w:rPr>
          <w:rFonts w:cstheme="minorHAnsi"/>
          <w:bCs/>
          <w:color w:val="000000" w:themeColor="text1"/>
        </w:rPr>
        <w:t xml:space="preserve"> 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B2C67" w:rsidRPr="002108CA">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2018)</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examine evidence for divergent ecological selection between parental phenotypes</w:t>
      </w:r>
      <w:r w:rsidR="00FC2179">
        <w:rPr>
          <w:rFonts w:cstheme="minorHAnsi"/>
          <w:bCs/>
          <w:color w:val="000000" w:themeColor="text1"/>
        </w:rPr>
        <w:t xml:space="preserve"> as an explanation for the observed mosaic hybrid zone structure.</w:t>
      </w:r>
    </w:p>
    <w:p w14:paraId="58270982" w14:textId="77777777" w:rsidR="00A46929" w:rsidRPr="002108CA" w:rsidRDefault="00A46929" w:rsidP="00866B68">
      <w:pPr>
        <w:spacing w:line="480" w:lineRule="auto"/>
        <w:rPr>
          <w:rFonts w:cstheme="minorHAnsi"/>
          <w:b/>
        </w:rPr>
      </w:pPr>
    </w:p>
    <w:p w14:paraId="2DDA4A6B" w14:textId="06CE1AB5" w:rsidR="000F3820" w:rsidRPr="002108CA"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24D82DDA" w:rsidR="00891071" w:rsidRPr="002108CA" w:rsidRDefault="000F3820" w:rsidP="00597CAE">
      <w:pPr>
        <w:spacing w:line="480" w:lineRule="auto"/>
        <w:ind w:firstLine="720"/>
        <w:rPr>
          <w:rFonts w:cstheme="minorHAnsi"/>
        </w:rPr>
      </w:pPr>
      <w:r w:rsidRPr="002108CA">
        <w:rPr>
          <w:rFonts w:cstheme="minorHAnsi"/>
        </w:rPr>
        <w:t xml:space="preserve">We </w:t>
      </w:r>
      <w:r w:rsidR="00FD7308" w:rsidRPr="002108CA">
        <w:rPr>
          <w:rFonts w:cstheme="minorHAnsi"/>
        </w:rPr>
        <w:t xml:space="preserve">used </w:t>
      </w:r>
      <w:r w:rsidR="00411789" w:rsidRPr="002108CA">
        <w:rPr>
          <w:rFonts w:cstheme="minorHAnsi"/>
        </w:rPr>
        <w:t>a dataset of 15</w:t>
      </w:r>
      <w:r w:rsidR="00F711B2" w:rsidRPr="002108CA">
        <w:rPr>
          <w:rFonts w:cstheme="minorHAnsi"/>
        </w:rPr>
        <w:t>1</w:t>
      </w:r>
      <w:r w:rsidR="00411789" w:rsidRPr="002108CA">
        <w:rPr>
          <w:rFonts w:cstheme="minorHAnsi"/>
        </w:rPr>
        <w:t xml:space="preserve"> floral phenotypes of </w:t>
      </w:r>
      <w:r w:rsidR="00411789" w:rsidRPr="002108CA">
        <w:rPr>
          <w:rFonts w:cstheme="minorHAnsi"/>
          <w:i/>
        </w:rPr>
        <w:t xml:space="preserve">Aquilegia formosa </w:t>
      </w:r>
      <w:r w:rsidR="00411789" w:rsidRPr="002108CA">
        <w:rPr>
          <w:rFonts w:cstheme="minorHAnsi"/>
        </w:rPr>
        <w:t xml:space="preserve">and </w:t>
      </w:r>
      <w:r w:rsidR="00411789" w:rsidRPr="002108CA">
        <w:rPr>
          <w:rFonts w:cstheme="minorHAnsi"/>
          <w:i/>
        </w:rPr>
        <w:t>A. f</w:t>
      </w:r>
      <w:r w:rsidR="008E3124" w:rsidRPr="002108CA">
        <w:rPr>
          <w:rFonts w:cstheme="minorHAnsi"/>
          <w:i/>
        </w:rPr>
        <w:t>lavescens</w:t>
      </w:r>
      <w:r w:rsidR="00411789" w:rsidRPr="002108CA">
        <w:rPr>
          <w:rFonts w:cstheme="minorHAnsi"/>
          <w:i/>
        </w:rPr>
        <w:t xml:space="preserve"> </w:t>
      </w:r>
      <w:r w:rsidR="0077763E" w:rsidRPr="002108CA">
        <w:rPr>
          <w:rFonts w:cstheme="minorHAnsi"/>
        </w:rPr>
        <w:t xml:space="preserve">collected </w:t>
      </w:r>
      <w:r w:rsidR="00DA61C5" w:rsidRPr="002108CA">
        <w:rPr>
          <w:rFonts w:cstheme="minorHAnsi"/>
        </w:rPr>
        <w:t xml:space="preserve">as part of a previous study </w:t>
      </w:r>
      <w:r w:rsidR="00B36F6D" w:rsidRPr="002108CA">
        <w:rPr>
          <w:rFonts w:cstheme="minorHAnsi"/>
        </w:rPr>
        <w:fldChar w:fldCharType="begin" w:fldLock="1"/>
      </w:r>
      <w:r w:rsidR="00B36F6D"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B36F6D" w:rsidRPr="002108CA">
        <w:rPr>
          <w:rFonts w:cstheme="minorHAnsi"/>
        </w:rPr>
        <w:fldChar w:fldCharType="separate"/>
      </w:r>
      <w:r w:rsidR="00B36F6D" w:rsidRPr="002108CA">
        <w:rPr>
          <w:rFonts w:cstheme="minorHAnsi"/>
          <w:noProof/>
        </w:rPr>
        <w:t>(Groh et al. 2018)</w:t>
      </w:r>
      <w:r w:rsidR="00B36F6D" w:rsidRPr="002108CA">
        <w:rPr>
          <w:rFonts w:cstheme="minorHAnsi"/>
        </w:rPr>
        <w:fldChar w:fldCharType="end"/>
      </w:r>
      <w:r w:rsidR="00B36F6D" w:rsidRPr="002108CA">
        <w:rPr>
          <w:rFonts w:cstheme="minorHAnsi"/>
        </w:rPr>
        <w:t xml:space="preserve">  </w:t>
      </w:r>
      <w:r w:rsidR="00411789" w:rsidRPr="002108CA">
        <w:rPr>
          <w:rFonts w:cstheme="minorHAnsi"/>
        </w:rPr>
        <w:t xml:space="preserve">supplemented </w:t>
      </w:r>
      <w:r w:rsidR="00D66E80" w:rsidRPr="002108CA">
        <w:rPr>
          <w:rFonts w:cstheme="minorHAnsi"/>
        </w:rPr>
        <w:t>with an additional 10</w:t>
      </w:r>
      <w:r w:rsidR="00EF4C09" w:rsidRPr="002108CA">
        <w:rPr>
          <w:rFonts w:cstheme="minorHAnsi"/>
        </w:rPr>
        <w:t>7</w:t>
      </w:r>
      <w:r w:rsidR="00411789" w:rsidRPr="002108CA">
        <w:rPr>
          <w:rFonts w:cstheme="minorHAnsi"/>
        </w:rPr>
        <w:t xml:space="preserve"> </w:t>
      </w:r>
      <w:r w:rsidR="00625D9F" w:rsidRPr="002108CA">
        <w:rPr>
          <w:rFonts w:cstheme="minorHAnsi"/>
        </w:rPr>
        <w:t>specimen phenotypes</w:t>
      </w:r>
      <w:r w:rsidR="00482B9F" w:rsidRPr="002108CA">
        <w:rPr>
          <w:rFonts w:cstheme="minorHAnsi"/>
        </w:rPr>
        <w:t>, which were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Pr="002108CA">
        <w:rPr>
          <w:rFonts w:cstheme="minorHAnsi"/>
        </w:rPr>
        <w:t xml:space="preserve"> Pacific Northwest Herbaria specimen database (http://www.pnwherbaria.org/data.php</w:t>
      </w:r>
      <w:r w:rsidR="00482B9F" w:rsidRPr="002108CA">
        <w:rPr>
          <w:rFonts w:cstheme="minorHAnsi"/>
        </w:rPr>
        <w:t xml:space="preserve">) and </w:t>
      </w:r>
      <w:r w:rsidRPr="002108CA">
        <w:rPr>
          <w:rFonts w:cstheme="minorHAnsi"/>
        </w:rPr>
        <w:t>the G</w:t>
      </w:r>
      <w:r w:rsidR="00FC6C0C" w:rsidRPr="002108CA">
        <w:rPr>
          <w:rFonts w:cstheme="minorHAnsi"/>
        </w:rPr>
        <w:t>lobal Biodiversity Information Facility</w:t>
      </w:r>
      <w:r w:rsidRPr="002108CA">
        <w:rPr>
          <w:rFonts w:cstheme="minorHAnsi"/>
        </w:rPr>
        <w:t xml:space="preserve"> database </w:t>
      </w:r>
      <w:r w:rsidRPr="002108CA">
        <w:rPr>
          <w:rFonts w:cstheme="minorHAnsi"/>
          <w:color w:val="000000" w:themeColor="text1"/>
        </w:rPr>
        <w:t>(</w:t>
      </w:r>
      <w:r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xml:space="preserve">– or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 xml:space="preserve">in the Pacific Northwest. We focused on </w:t>
      </w:r>
      <w:r w:rsidR="00257F96" w:rsidRPr="002108CA">
        <w:rPr>
          <w:rFonts w:cstheme="minorHAnsi"/>
        </w:rPr>
        <w:t>obtaining specimens from</w:t>
      </w:r>
      <w:r w:rsidR="00482B9F" w:rsidRPr="002108CA">
        <w:rPr>
          <w:rFonts w:cstheme="minorHAnsi"/>
        </w:rPr>
        <w:t xml:space="preserve"> the entire geographical extent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 xml:space="preserve">creasing sampling in potential contact zones between the </w:t>
      </w:r>
      <w:r w:rsidR="00482B9F" w:rsidRPr="002108CA">
        <w:rPr>
          <w:rFonts w:cstheme="minorHAnsi"/>
        </w:rPr>
        <w:t xml:space="preserve">focal </w:t>
      </w:r>
      <w:r w:rsidR="00411789" w:rsidRPr="002108CA">
        <w:rPr>
          <w:rFonts w:cstheme="minorHAnsi"/>
        </w:rPr>
        <w:t xml:space="preserve">species. </w:t>
      </w:r>
      <w:r w:rsidRPr="002108CA">
        <w:rPr>
          <w:rFonts w:cstheme="minorHAnsi"/>
        </w:rPr>
        <w:t xml:space="preserve">Herbarium specimens without previous geolocations were assigned </w:t>
      </w:r>
      <w:r w:rsidR="00482B9F" w:rsidRPr="002108CA">
        <w:rPr>
          <w:rFonts w:cstheme="minorHAnsi"/>
        </w:rPr>
        <w:t xml:space="preserve">estimated </w:t>
      </w:r>
      <w:r w:rsidRPr="002108CA">
        <w:rPr>
          <w:rFonts w:cstheme="minorHAnsi"/>
        </w:rPr>
        <w:t xml:space="preserve">coordinates according to information from </w:t>
      </w:r>
      <w:r w:rsidR="00482B9F" w:rsidRPr="002108CA">
        <w:rPr>
          <w:rFonts w:cstheme="minorHAnsi"/>
        </w:rPr>
        <w:t>herbarium sh</w:t>
      </w:r>
      <w:r w:rsidR="00625D9F" w:rsidRPr="002108CA">
        <w:rPr>
          <w:rFonts w:cstheme="minorHAnsi"/>
        </w:rPr>
        <w:t>eet labels</w:t>
      </w:r>
      <w:r w:rsidRPr="002108CA">
        <w:rPr>
          <w:rFonts w:cstheme="minorHAnsi"/>
        </w:rPr>
        <w:t xml:space="preserve">. </w:t>
      </w:r>
      <w:r w:rsidR="002311B9" w:rsidRPr="002108CA">
        <w:rPr>
          <w:rFonts w:cstheme="minorHAnsi"/>
        </w:rPr>
        <w:t xml:space="preserve">Previously geolocated specimens whose coordinates did not match herbarium sheet labels were reassigned coordinates. </w:t>
      </w:r>
      <w:r w:rsidR="00411789" w:rsidRPr="002108CA">
        <w:rPr>
          <w:rFonts w:cstheme="minorHAnsi"/>
        </w:rPr>
        <w:t>The phenotype dataset consists of seven length</w:t>
      </w:r>
      <w:r w:rsidR="0077763E" w:rsidRPr="002108CA">
        <w:rPr>
          <w:rFonts w:cstheme="minorHAnsi"/>
        </w:rPr>
        <w:t xml:space="preserve"> measurements and one categorical measurement</w:t>
      </w:r>
      <w:r w:rsidR="00FD7308" w:rsidRPr="002108CA">
        <w:rPr>
          <w:rFonts w:cstheme="minorHAnsi"/>
        </w:rPr>
        <w:t xml:space="preserve"> as previously described</w:t>
      </w:r>
      <w:r w:rsidR="0077763E" w:rsidRPr="002108CA">
        <w:rPr>
          <w:rFonts w:cstheme="minorHAnsi"/>
        </w:rPr>
        <w:t xml:space="preserve"> </w:t>
      </w:r>
      <w:r w:rsidR="00B36F6D" w:rsidRPr="002108CA">
        <w:rPr>
          <w:rFonts w:cstheme="minorHAnsi"/>
        </w:rPr>
        <w:fldChar w:fldCharType="begin" w:fldLock="1"/>
      </w:r>
      <w:r w:rsidR="00233986"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B36F6D" w:rsidRPr="002108CA">
        <w:rPr>
          <w:rFonts w:cstheme="minorHAnsi"/>
        </w:rPr>
        <w:fldChar w:fldCharType="separate"/>
      </w:r>
      <w:r w:rsidR="00B36F6D" w:rsidRPr="002108CA">
        <w:rPr>
          <w:rFonts w:cstheme="minorHAnsi"/>
          <w:noProof/>
        </w:rPr>
        <w:t>(Groh et al. 2018)</w:t>
      </w:r>
      <w:r w:rsidR="00B36F6D" w:rsidRPr="002108CA">
        <w:rPr>
          <w:rFonts w:cstheme="minorHAnsi"/>
        </w:rPr>
        <w:fldChar w:fldCharType="end"/>
      </w:r>
      <w:r w:rsidR="00B36F6D" w:rsidRPr="002108CA">
        <w:rPr>
          <w:rFonts w:cstheme="minorHAnsi"/>
        </w:rPr>
        <w:t xml:space="preserve">. </w:t>
      </w:r>
      <w:r w:rsidR="00402F98" w:rsidRPr="002108CA">
        <w:rPr>
          <w:rFonts w:cstheme="minorHAnsi"/>
        </w:rPr>
        <w:t xml:space="preserve">Details of herbarium specimens are found in supplemental data associated with this article.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12E6725B" w14:textId="56EC78F5" w:rsidR="00184528" w:rsidRPr="002108CA" w:rsidRDefault="00D97310" w:rsidP="00866B68">
      <w:pPr>
        <w:spacing w:line="480" w:lineRule="auto"/>
        <w:rPr>
          <w:rFonts w:cstheme="minorHAnsi"/>
          <w:color w:val="000000" w:themeColor="text1"/>
        </w:rPr>
      </w:pPr>
      <w:r w:rsidRPr="002108CA">
        <w:rPr>
          <w:rFonts w:cstheme="minorHAnsi"/>
        </w:rPr>
        <w:lastRenderedPageBreak/>
        <w:t xml:space="preserve"> </w:t>
      </w:r>
      <w:r w:rsidR="00597CAE">
        <w:rPr>
          <w:rFonts w:cstheme="minorHAnsi"/>
        </w:rPr>
        <w:tab/>
      </w:r>
      <w:r w:rsidR="00402F98" w:rsidRPr="002108CA">
        <w:rPr>
          <w:rFonts w:cstheme="minorHAnsi"/>
        </w:rPr>
        <w:t>We used a</w:t>
      </w:r>
      <w:r w:rsidR="00625D9F" w:rsidRPr="002108CA">
        <w:rPr>
          <w:rFonts w:cstheme="minorHAnsi"/>
        </w:rPr>
        <w:t xml:space="preserve"> linear discriminant function based on a training set of herbarium specimen phenotypes</w:t>
      </w:r>
      <w:r w:rsidR="00402F98" w:rsidRPr="002108CA">
        <w:rPr>
          <w:rFonts w:cstheme="minorHAnsi"/>
        </w:rPr>
        <w:t xml:space="preserve"> to calculate hybrid index values</w:t>
      </w:r>
      <w:r w:rsidR="00625D9F" w:rsidRPr="002108CA">
        <w:rPr>
          <w:rFonts w:cstheme="minorHAnsi"/>
        </w:rPr>
        <w:t>. To remove potential effects of introgression or misidentification in the discriminant function, we</w:t>
      </w:r>
      <w:r w:rsidR="00FD7308" w:rsidRPr="002108CA">
        <w:rPr>
          <w:rFonts w:cstheme="minorHAnsi"/>
        </w:rPr>
        <w:t xml:space="preserve"> focused on allopatric </w:t>
      </w:r>
      <w:r w:rsidR="00181FF0" w:rsidRPr="002108CA">
        <w:rPr>
          <w:rFonts w:cstheme="minorHAnsi"/>
        </w:rPr>
        <w:t>specimens</w:t>
      </w:r>
      <w:r w:rsidR="003939AC" w:rsidRPr="002108CA">
        <w:rPr>
          <w:rFonts w:cstheme="minorHAnsi"/>
        </w:rPr>
        <w:t xml:space="preserve"> by</w:t>
      </w:r>
      <w:r w:rsidR="00625D9F" w:rsidRPr="002108CA">
        <w:rPr>
          <w:rFonts w:cstheme="minorHAnsi"/>
        </w:rPr>
        <w:t xml:space="preserve"> filter</w:t>
      </w:r>
      <w:r w:rsidR="003939AC" w:rsidRPr="002108CA">
        <w:rPr>
          <w:rFonts w:cstheme="minorHAnsi"/>
        </w:rPr>
        <w:t>ing</w:t>
      </w:r>
      <w:r w:rsidR="00625D9F" w:rsidRPr="002108CA">
        <w:rPr>
          <w:rFonts w:cstheme="minorHAnsi"/>
        </w:rPr>
        <w:t xml:space="preserve"> out 40% of the data points with the least minimum </w:t>
      </w:r>
      <w:r w:rsidR="00C57052" w:rsidRPr="002108CA">
        <w:rPr>
          <w:rFonts w:cstheme="minorHAnsi"/>
        </w:rPr>
        <w:t xml:space="preserve">geographic </w:t>
      </w:r>
      <w:r w:rsidR="00625D9F" w:rsidRPr="002108CA">
        <w:rPr>
          <w:rFonts w:cstheme="minorHAnsi"/>
        </w:rPr>
        <w:t>distance to a record of the alternative species in the data set</w:t>
      </w:r>
      <w:r w:rsidR="00402F98" w:rsidRPr="002108CA">
        <w:rPr>
          <w:rFonts w:cstheme="minorHAnsi"/>
        </w:rPr>
        <w:t>, and</w:t>
      </w:r>
      <w:r w:rsidR="00625D9F" w:rsidRPr="002108CA">
        <w:rPr>
          <w:rFonts w:cstheme="minorHAnsi"/>
        </w:rPr>
        <w:t xml:space="preserve"> any specimens which were labelled as putative hybrids based on a </w:t>
      </w:r>
      <w:r w:rsidR="009F381B">
        <w:rPr>
          <w:rFonts w:cstheme="minorHAnsi"/>
        </w:rPr>
        <w:t xml:space="preserve">preliminary </w:t>
      </w:r>
      <w:r w:rsidR="00625D9F" w:rsidRPr="002108CA">
        <w:rPr>
          <w:rFonts w:cstheme="minorHAnsi"/>
        </w:rPr>
        <w:t>visual assessmen</w:t>
      </w:r>
      <w:r w:rsidR="009F381B">
        <w:rPr>
          <w:rFonts w:cstheme="minorHAnsi"/>
        </w:rPr>
        <w:t>t</w:t>
      </w:r>
      <w:r w:rsidR="00625D9F" w:rsidRPr="002108CA">
        <w:rPr>
          <w:rFonts w:cstheme="minorHAnsi"/>
        </w:rPr>
        <w:t xml:space="preserve">. Linear discriminant analysis (LDA) was implemented using the R package MASS </w:t>
      </w:r>
      <w:r w:rsidR="00233986" w:rsidRPr="002108CA">
        <w:rPr>
          <w:rFonts w:cstheme="minorHAnsi"/>
        </w:rPr>
        <w:fldChar w:fldCharType="begin" w:fldLock="1"/>
      </w:r>
      <w:r w:rsidR="00233986" w:rsidRPr="002108C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2002)","plainTextFormattedCitation":"(Venables and Ripley 2002)","previouslyFormattedCitation":"(Venables and Ripley 2002)"},"properties":{"noteIndex":0},"schema":"https://github.com/citation-style-language/schema/raw/master/csl-citation.json"}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(Venables and Ripley 2002)</w:t>
      </w:r>
      <w:r w:rsidR="00233986" w:rsidRPr="002108CA">
        <w:rPr>
          <w:rFonts w:cstheme="minorHAnsi"/>
        </w:rPr>
        <w:fldChar w:fldCharType="end"/>
      </w:r>
      <w:r w:rsidR="00233986" w:rsidRPr="002108CA">
        <w:rPr>
          <w:rFonts w:cstheme="minorHAnsi"/>
        </w:rPr>
        <w:t xml:space="preserve">. </w:t>
      </w:r>
      <w:r w:rsidR="00FF7C6E" w:rsidRPr="002108CA">
        <w:rPr>
          <w:rFonts w:cstheme="minorHAnsi"/>
        </w:rPr>
        <w:t xml:space="preserve">Discriminant scores for all specimens were then predicted </w:t>
      </w:r>
      <w:r w:rsidR="00402F98" w:rsidRPr="002108CA">
        <w:rPr>
          <w:rFonts w:cstheme="minorHAnsi"/>
        </w:rPr>
        <w:t>with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specimens not in the training set </w:t>
      </w:r>
      <w:r w:rsidR="00184528" w:rsidRPr="002108CA">
        <w:rPr>
          <w:rFonts w:cstheme="minorHAnsi"/>
          <w:color w:val="000000" w:themeColor="text1"/>
        </w:rPr>
        <w:t xml:space="preserve">is therefore not influenced by </w:t>
      </w:r>
      <w:r w:rsidR="009F381B">
        <w:rPr>
          <w:rFonts w:cstheme="minorHAnsi"/>
          <w:color w:val="000000" w:themeColor="text1"/>
        </w:rPr>
        <w:t>their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does</w:t>
      </w:r>
      <w:r w:rsidR="00233986" w:rsidRPr="002108CA">
        <w:rPr>
          <w:rFonts w:cstheme="minorHAnsi"/>
          <w:color w:val="000000" w:themeColor="text1"/>
        </w:rPr>
        <w:t>,</w:t>
      </w:r>
      <w:r w:rsidR="00184528" w:rsidRPr="002108CA">
        <w:rPr>
          <w:rFonts w:cstheme="minorHAnsi"/>
          <w:color w:val="000000" w:themeColor="text1"/>
        </w:rPr>
        <w:t xml:space="preserve"> however, ignore other pertinent information</w:t>
      </w:r>
      <w:r w:rsidR="00E25FEF" w:rsidRPr="002108CA">
        <w:rPr>
          <w:rFonts w:cstheme="minorHAnsi"/>
          <w:color w:val="000000" w:themeColor="text1"/>
        </w:rPr>
        <w:t xml:space="preserve"> for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it is</w:t>
      </w:r>
      <w:r w:rsidR="00184528" w:rsidRPr="002108CA">
        <w:rPr>
          <w:rFonts w:cstheme="minorHAnsi"/>
          <w:color w:val="000000" w:themeColor="text1"/>
        </w:rPr>
        <w:t xml:space="preserve"> strictly a measure of the extent of intermediacy in floral morphology</w:t>
      </w:r>
      <w:r w:rsidR="00B00A9E" w:rsidRPr="002108CA">
        <w:rPr>
          <w:rFonts w:cstheme="minorHAnsi"/>
          <w:color w:val="000000" w:themeColor="text1"/>
        </w:rPr>
        <w:t xml:space="preserve"> rather than a </w:t>
      </w:r>
      <w:r w:rsidR="009F381B">
        <w:rPr>
          <w:rFonts w:cstheme="minorHAnsi"/>
          <w:color w:val="000000" w:themeColor="text1"/>
        </w:rPr>
        <w:t>wholistic</w:t>
      </w:r>
      <w:r w:rsidR="00FD74B5"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p>
    <w:p w14:paraId="5C75B9B2" w14:textId="516878D8" w:rsidR="00486F3C" w:rsidRDefault="000F3820" w:rsidP="00866B68">
      <w:pPr>
        <w:spacing w:line="480" w:lineRule="auto"/>
        <w:ind w:firstLine="720"/>
        <w:rPr>
          <w:rFonts w:cstheme="minorHAnsi"/>
        </w:rPr>
      </w:pPr>
      <w:r w:rsidRPr="002108CA">
        <w:rPr>
          <w:rFonts w:cstheme="minorHAnsi"/>
        </w:rPr>
        <w:t xml:space="preserve">Due to allometry of species-specific trait combinations, variation in overall flower size can potentially mislead interpretation of a hybrid index based on morphology. Indeed, we found that smaller flowers </w:t>
      </w:r>
      <w:r w:rsidR="005F6E26" w:rsidRPr="002108CA">
        <w:rPr>
          <w:rFonts w:cstheme="minorHAnsi"/>
        </w:rPr>
        <w:t xml:space="preserve">of either species </w:t>
      </w:r>
      <w:r w:rsidRPr="002108CA">
        <w:rPr>
          <w:rFonts w:cstheme="minorHAnsi"/>
        </w:rPr>
        <w:t xml:space="preserve">showed less divergent phenotypes, even for populations for which recent hybridization seemed unlikely.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 unlike floral shape.</w:t>
      </w:r>
      <w:r w:rsidR="00B36F6D" w:rsidRPr="002108CA">
        <w:rPr>
          <w:rFonts w:cstheme="minorHAnsi"/>
        </w:rPr>
        <w:t xml:space="preserve"> In a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r w:rsidR="00B36F6D" w:rsidRPr="002108CA">
        <w:rPr>
          <w:rFonts w:cstheme="minorHAnsi"/>
        </w:rPr>
        <w:t>of</w:t>
      </w:r>
      <w:r w:rsidR="0014409C" w:rsidRPr="002108CA">
        <w:rPr>
          <w:rFonts w:cstheme="minorHAnsi"/>
        </w:rPr>
        <w:t xml:space="preserve"> </w:t>
      </w:r>
      <w:r w:rsidR="00B36F6D" w:rsidRPr="002108CA">
        <w:rPr>
          <w:rFonts w:cstheme="minorHAnsi"/>
        </w:rPr>
        <w:t>a</w:t>
      </w:r>
      <w:r w:rsidRPr="002108CA">
        <w:rPr>
          <w:rFonts w:cstheme="minorHAnsi"/>
        </w:rPr>
        <w:t xml:space="preserve">ll individuals with complete data from the herbarium data set and </w:t>
      </w:r>
      <w:r w:rsidR="007E2EB3" w:rsidRPr="002108CA">
        <w:rPr>
          <w:rFonts w:cstheme="minorHAnsi"/>
        </w:rPr>
        <w:t>across two sampling seasons (5</w:t>
      </w:r>
      <w:r w:rsidR="000270DF" w:rsidRPr="002108CA">
        <w:rPr>
          <w:rFonts w:cstheme="minorHAnsi"/>
        </w:rPr>
        <w:t>22</w:t>
      </w:r>
      <w:r w:rsidRPr="002108CA">
        <w:rPr>
          <w:rFonts w:cstheme="minorHAnsi"/>
        </w:rPr>
        <w:t xml:space="preserve"> individuals in total), </w:t>
      </w:r>
      <w:r w:rsidR="00B36F6D" w:rsidRPr="002108CA">
        <w:rPr>
          <w:rFonts w:cstheme="minorHAnsi"/>
        </w:rPr>
        <w:t>PC1 s</w:t>
      </w:r>
      <w:r w:rsidRPr="002108CA">
        <w:rPr>
          <w:rFonts w:cstheme="minorHAnsi"/>
        </w:rPr>
        <w:t xml:space="preserve">eparated the two species, </w:t>
      </w:r>
      <w:r w:rsidR="00B36F6D" w:rsidRPr="002108CA">
        <w:rPr>
          <w:rFonts w:cstheme="minorHAnsi"/>
        </w:rPr>
        <w:t>and PC2 captured variation in overall flower size. As we</w:t>
      </w:r>
      <w:r w:rsidRPr="002108CA">
        <w:rPr>
          <w:rFonts w:cstheme="minorHAnsi"/>
        </w:rPr>
        <w:t xml:space="preserve"> found significant correlations between our predicted discriminant scores and size values</w:t>
      </w:r>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size correction </w:t>
      </w:r>
      <w:r w:rsidR="004B14E7">
        <w:rPr>
          <w:rFonts w:cstheme="minorHAnsi"/>
        </w:rPr>
        <w:t xml:space="preserve">procedure </w:t>
      </w:r>
      <w:r w:rsidR="00B36F6D" w:rsidRPr="002108CA">
        <w:rPr>
          <w:rFonts w:cstheme="minorHAnsi"/>
        </w:rPr>
        <w:t>by taking</w:t>
      </w:r>
      <w:r w:rsidRPr="002108CA">
        <w:rPr>
          <w:rFonts w:cstheme="minorHAnsi"/>
        </w:rPr>
        <w:t xml:space="preserve"> </w:t>
      </w:r>
      <w:r w:rsidR="00602E6A" w:rsidRPr="002108CA">
        <w:rPr>
          <w:rFonts w:cstheme="minorHAnsi"/>
        </w:rPr>
        <w:t xml:space="preserve">residuals from a regression of discriminant </w:t>
      </w:r>
      <w:r w:rsidR="00602E6A" w:rsidRPr="002108CA">
        <w:rPr>
          <w:rFonts w:cstheme="minorHAnsi"/>
        </w:rPr>
        <w:lastRenderedPageBreak/>
        <w:t xml:space="preserve">scores onto </w:t>
      </w:r>
      <w:proofErr w:type="gramStart"/>
      <w:r w:rsidR="00602E6A" w:rsidRPr="002108CA">
        <w:rPr>
          <w:rFonts w:cstheme="minorHAnsi"/>
        </w:rPr>
        <w:t>PC2, and</w:t>
      </w:r>
      <w:proofErr w:type="gramEnd"/>
      <w:r w:rsidR="00602E6A" w:rsidRPr="002108CA">
        <w:rPr>
          <w:rFonts w:cstheme="minorHAnsi"/>
        </w:rPr>
        <w:t xml:space="preserve"> added these to discriminant scores predicted by within-population regression lines at the overall mean size. </w:t>
      </w:r>
      <w:r w:rsidR="00486F3C" w:rsidRPr="002108CA">
        <w:rPr>
          <w:rFonts w:cstheme="minorHAnsi"/>
        </w:rPr>
        <w:t>Size</w:t>
      </w:r>
      <w:r w:rsidRPr="002108CA">
        <w:rPr>
          <w:rFonts w:cstheme="minorHAnsi"/>
        </w:rPr>
        <w:t xml:space="preserve">-adjusted discriminant scores were </w:t>
      </w:r>
      <w:r w:rsidR="00486F3C" w:rsidRPr="002108CA">
        <w:rPr>
          <w:rFonts w:cstheme="minorHAnsi"/>
        </w:rPr>
        <w:t xml:space="preserve">re-scaled between zero and one using two different methods. To mimic the classic hybrid index, we used a sigmoid transformation, 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For regression analysis, we applied a linear </w:t>
      </w:r>
      <w:r w:rsidR="002B6E0A" w:rsidRPr="002108CA">
        <w:rPr>
          <w:rFonts w:cstheme="minorHAnsi"/>
        </w:rPr>
        <w:t>transformation</w:t>
      </w:r>
      <w:r w:rsidR="00486F3C" w:rsidRPr="002108CA">
        <w:rPr>
          <w:rFonts w:cstheme="minorHAnsi"/>
        </w:rPr>
        <w:t xml:space="preserve"> by subtracting the minimum value and dividing by the range </w:t>
      </w:r>
      <w:r w:rsidR="00455472" w:rsidRPr="002108CA">
        <w:rPr>
          <w:rFonts w:cstheme="minorHAnsi"/>
        </w:rPr>
        <w:t xml:space="preserve">so as </w:t>
      </w:r>
      <w:r w:rsidR="00486F3C" w:rsidRPr="002108CA">
        <w:rPr>
          <w:rFonts w:cstheme="minorHAnsi"/>
        </w:rPr>
        <w:t>to preserve the entire range of variation within the phenotype distribution of each species.</w:t>
      </w:r>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76C9F284" w:rsidR="000F3820" w:rsidRDefault="00D97310" w:rsidP="00597CAE">
      <w:pPr>
        <w:spacing w:line="480" w:lineRule="auto"/>
        <w:rPr>
          <w:rFonts w:cstheme="minorHAnsi"/>
          <w:color w:val="000000" w:themeColor="text1"/>
        </w:rPr>
      </w:pPr>
      <w:r w:rsidRPr="002108CA">
        <w:rPr>
          <w:rFonts w:cstheme="minorHAnsi"/>
          <w:b/>
          <w:color w:val="000000" w:themeColor="text1"/>
        </w:rPr>
        <w:t xml:space="preserve"> </w:t>
      </w:r>
      <w:r w:rsidR="000F3820" w:rsidRPr="002108CA">
        <w:rPr>
          <w:rFonts w:cstheme="minorHAnsi"/>
          <w:color w:val="000000" w:themeColor="text1"/>
        </w:rPr>
        <w:t xml:space="preserve">To investigate patterns of morphological introgression in contact zones between </w:t>
      </w:r>
      <w:r w:rsidR="000F3820" w:rsidRPr="002108CA">
        <w:rPr>
          <w:rFonts w:cstheme="minorHAnsi"/>
          <w:i/>
          <w:color w:val="000000" w:themeColor="text1"/>
        </w:rPr>
        <w:t xml:space="preserve">Aquilegia formosa </w:t>
      </w:r>
      <w:r w:rsidR="000F3820" w:rsidRPr="002108CA">
        <w:rPr>
          <w:rFonts w:cstheme="minorHAnsi"/>
          <w:color w:val="000000" w:themeColor="text1"/>
        </w:rPr>
        <w:t xml:space="preserve">and </w:t>
      </w:r>
      <w:r w:rsidR="000F3820" w:rsidRPr="002108CA">
        <w:rPr>
          <w:rFonts w:cstheme="minorHAnsi"/>
          <w:i/>
          <w:color w:val="000000" w:themeColor="text1"/>
        </w:rPr>
        <w:t>A. flavescens</w:t>
      </w:r>
      <w:r w:rsidR="000F3820" w:rsidRPr="002108CA">
        <w:rPr>
          <w:rFonts w:cstheme="minorHAnsi"/>
          <w:color w:val="000000" w:themeColor="text1"/>
        </w:rPr>
        <w:t xml:space="preserve">, we assessed whether </w:t>
      </w:r>
      <w:r w:rsidR="00C75578" w:rsidRPr="002108CA">
        <w:rPr>
          <w:rFonts w:cstheme="minorHAnsi"/>
          <w:color w:val="000000" w:themeColor="text1"/>
        </w:rPr>
        <w:t>the hybrid index could be predicted by</w:t>
      </w:r>
      <w:r w:rsidR="000F3820" w:rsidRPr="002108CA">
        <w:rPr>
          <w:rFonts w:cstheme="minorHAnsi"/>
          <w:color w:val="000000" w:themeColor="text1"/>
        </w:rPr>
        <w:t xml:space="preserve"> spatial proximity to records of the alternat</w:t>
      </w:r>
      <w:r w:rsidR="00C75578" w:rsidRPr="002108CA">
        <w:rPr>
          <w:rFonts w:cstheme="minorHAnsi"/>
          <w:color w:val="000000" w:themeColor="text1"/>
        </w:rPr>
        <w:t>e</w:t>
      </w:r>
      <w:r w:rsidR="000F3820" w:rsidRPr="002108CA">
        <w:rPr>
          <w:rFonts w:cstheme="minorHAnsi"/>
          <w:color w:val="000000" w:themeColor="text1"/>
        </w:rPr>
        <w:t xml:space="preserve"> species. </w:t>
      </w:r>
      <w:r w:rsidR="00D405FA" w:rsidRPr="002108CA">
        <w:rPr>
          <w:rFonts w:cstheme="minorHAnsi"/>
          <w:color w:val="000000" w:themeColor="text1"/>
        </w:rPr>
        <w:t xml:space="preserve"> </w:t>
      </w:r>
      <w:r w:rsidR="000F3820" w:rsidRPr="002108CA">
        <w:rPr>
          <w:rFonts w:cstheme="minorHAnsi"/>
          <w:color w:val="000000" w:themeColor="text1"/>
        </w:rPr>
        <w:t xml:space="preserve">For each specimen, we calculated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all records of the alternate species in the dataset using the </w:t>
      </w:r>
      <w:proofErr w:type="spellStart"/>
      <w:r w:rsidR="000F3820" w:rsidRPr="002108CA">
        <w:rPr>
          <w:rFonts w:cstheme="minorHAnsi"/>
          <w:i/>
          <w:color w:val="000000" w:themeColor="text1"/>
        </w:rPr>
        <w:t>distHaversine</w:t>
      </w:r>
      <w:proofErr w:type="spellEnd"/>
      <w:r w:rsidR="000F3820" w:rsidRPr="002108CA">
        <w:rPr>
          <w:rFonts w:cstheme="minorHAnsi"/>
          <w:color w:val="000000" w:themeColor="text1"/>
        </w:rPr>
        <w:t xml:space="preserve"> function in the R package </w:t>
      </w:r>
      <w:r w:rsidR="000F3820" w:rsidRPr="002108CA">
        <w:rPr>
          <w:rFonts w:cstheme="minorHAnsi"/>
          <w:i/>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B36F6D" w:rsidRPr="002108CA">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2016)</w:t>
      </w:r>
      <w:r w:rsidR="00B36F6D" w:rsidRPr="002108CA">
        <w:rPr>
          <w:rFonts w:cstheme="minorHAnsi"/>
          <w:color w:val="000000" w:themeColor="text1"/>
        </w:rPr>
        <w:fldChar w:fldCharType="end"/>
      </w:r>
      <w:r w:rsidR="000F3820" w:rsidRPr="002108CA">
        <w:rPr>
          <w:rFonts w:cstheme="minorHAnsi"/>
          <w:color w:val="000000" w:themeColor="text1"/>
        </w:rPr>
        <w:t>. We</w:t>
      </w:r>
      <w:r w:rsidR="00C75578" w:rsidRPr="002108CA">
        <w:rPr>
          <w:rFonts w:cstheme="minorHAnsi"/>
          <w:color w:val="000000" w:themeColor="text1"/>
        </w:rPr>
        <w:t xml:space="preserve"> first</w:t>
      </w:r>
      <w:r w:rsidR="000F3820" w:rsidRPr="002108CA">
        <w:rPr>
          <w:rFonts w:cstheme="minorHAnsi"/>
          <w:color w:val="000000" w:themeColor="text1"/>
        </w:rPr>
        <w:t xml:space="preserve"> used the R package </w:t>
      </w:r>
      <w:proofErr w:type="spellStart"/>
      <w:r w:rsidR="000F3820" w:rsidRPr="002108CA">
        <w:rPr>
          <w:rFonts w:cstheme="minorHAnsi"/>
          <w:i/>
          <w:color w:val="000000" w:themeColor="text1"/>
        </w:rPr>
        <w:t>ggmap</w:t>
      </w:r>
      <w:proofErr w:type="spellEnd"/>
      <w:r w:rsidR="000F3820" w:rsidRPr="002108CA">
        <w:rPr>
          <w:rFonts w:cstheme="minorHAnsi"/>
          <w:i/>
          <w:color w:val="000000" w:themeColor="text1"/>
        </w:rPr>
        <w:t xml:space="preserve"> </w:t>
      </w:r>
      <w:r w:rsidR="00233986" w:rsidRPr="002108CA">
        <w:rPr>
          <w:rFonts w:cstheme="minorHAnsi"/>
          <w:i/>
          <w:color w:val="000000" w:themeColor="text1"/>
        </w:rPr>
        <w:fldChar w:fldCharType="begin" w:fldLock="1"/>
      </w:r>
      <w:r w:rsidR="00233986"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33986" w:rsidRPr="002108CA">
        <w:rPr>
          <w:rFonts w:cstheme="minorHAnsi"/>
          <w:i/>
          <w:color w:val="000000" w:themeColor="text1"/>
        </w:rPr>
        <w:fldChar w:fldCharType="separate"/>
      </w:r>
      <w:r w:rsidR="00233986" w:rsidRPr="002108CA">
        <w:rPr>
          <w:rFonts w:cstheme="minorHAnsi"/>
          <w:noProof/>
          <w:color w:val="000000" w:themeColor="text1"/>
        </w:rPr>
        <w:t>(Kahle and Wickham 2013)</w:t>
      </w:r>
      <w:r w:rsidR="00233986" w:rsidRPr="002108CA">
        <w:rPr>
          <w:rFonts w:cstheme="minorHAnsi"/>
          <w:i/>
          <w:color w:val="000000" w:themeColor="text1"/>
        </w:rPr>
        <w:fldChar w:fldCharType="end"/>
      </w:r>
      <w:r w:rsidR="00233986" w:rsidRPr="002108CA">
        <w:rPr>
          <w:rFonts w:cstheme="minorHAnsi"/>
          <w:i/>
          <w:color w:val="000000" w:themeColor="text1"/>
        </w:rPr>
        <w:t xml:space="preserve"> </w:t>
      </w:r>
      <w:r w:rsidR="000F3820" w:rsidRPr="002108CA">
        <w:rPr>
          <w:rFonts w:cstheme="minorHAnsi"/>
          <w:color w:val="000000" w:themeColor="text1"/>
        </w:rPr>
        <w:t xml:space="preserve">to </w:t>
      </w:r>
      <w:r w:rsidR="00C57052" w:rsidRPr="002108CA">
        <w:rPr>
          <w:rFonts w:cstheme="minorHAnsi"/>
          <w:color w:val="000000" w:themeColor="text1"/>
        </w:rPr>
        <w:t xml:space="preserve">plot </w:t>
      </w:r>
      <w:r w:rsidR="000F3820" w:rsidRPr="002108CA">
        <w:rPr>
          <w:rFonts w:cstheme="minorHAnsi"/>
          <w:color w:val="000000" w:themeColor="text1"/>
        </w:rPr>
        <w:t xml:space="preserve">directly </w:t>
      </w:r>
      <w:r w:rsidR="009E617B" w:rsidRPr="002108CA">
        <w:rPr>
          <w:rFonts w:cstheme="minorHAnsi"/>
          <w:color w:val="000000" w:themeColor="text1"/>
        </w:rPr>
        <w:t xml:space="preserve">on a </w:t>
      </w:r>
      <w:r w:rsidR="008C1CEE" w:rsidRPr="002108CA">
        <w:rPr>
          <w:rFonts w:cstheme="minorHAnsi"/>
          <w:color w:val="000000" w:themeColor="text1"/>
        </w:rPr>
        <w:t>map</w:t>
      </w:r>
      <w:r w:rsidR="009E617B" w:rsidRPr="002108CA">
        <w:rPr>
          <w:rFonts w:cstheme="minorHAnsi"/>
          <w:color w:val="000000" w:themeColor="text1"/>
        </w:rPr>
        <w:t xml:space="preserve"> the </w:t>
      </w:r>
      <w:r w:rsidR="000F3820" w:rsidRPr="002108CA">
        <w:rPr>
          <w:rFonts w:cstheme="minorHAnsi"/>
          <w:color w:val="000000" w:themeColor="text1"/>
        </w:rPr>
        <w:t xml:space="preserve">geolocations of the specimens in our data set, using a color gradient to indicate the range of </w:t>
      </w:r>
      <w:r w:rsidR="0004220C" w:rsidRPr="002108CA">
        <w:rPr>
          <w:rFonts w:cstheme="minorHAnsi"/>
          <w:color w:val="000000" w:themeColor="text1"/>
        </w:rPr>
        <w:t xml:space="preserve">sigmoid-transformed </w:t>
      </w:r>
      <w:r w:rsidR="0074584C" w:rsidRPr="002108CA">
        <w:rPr>
          <w:rFonts w:cstheme="minorHAnsi"/>
          <w:color w:val="000000" w:themeColor="text1"/>
        </w:rPr>
        <w:t>hybrid indices</w:t>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t>for an</w:t>
      </w:r>
      <w:r w:rsidR="00C75578" w:rsidRPr="002108CA">
        <w:rPr>
          <w:rFonts w:cstheme="minorHAnsi"/>
          <w:color w:val="000000" w:themeColor="text1"/>
        </w:rPr>
        <w:t xml:space="preserve"> association of reduced floral divergence and sympatry, we</w:t>
      </w:r>
      <w:r w:rsidR="00AF1670" w:rsidRPr="002108CA">
        <w:rPr>
          <w:rFonts w:cstheme="minorHAnsi"/>
          <w:color w:val="000000" w:themeColor="text1"/>
        </w:rPr>
        <w:t xml:space="preserve"> </w:t>
      </w:r>
      <w:r w:rsidR="00C75578" w:rsidRPr="002108CA">
        <w:rPr>
          <w:rFonts w:cstheme="minorHAnsi"/>
          <w:color w:val="000000" w:themeColor="text1"/>
        </w:rPr>
        <w:t xml:space="preserve">plotted </w:t>
      </w:r>
      <w:r w:rsidR="00B36F6D" w:rsidRPr="002108CA">
        <w:rPr>
          <w:rFonts w:cstheme="minorHAnsi"/>
          <w:color w:val="000000" w:themeColor="text1"/>
        </w:rPr>
        <w:t xml:space="preserve">the </w:t>
      </w:r>
      <w:proofErr w:type="gramStart"/>
      <w:r w:rsidR="002B6E0A" w:rsidRPr="002108CA">
        <w:rPr>
          <w:rFonts w:cstheme="minorHAnsi"/>
          <w:color w:val="000000" w:themeColor="text1"/>
        </w:rPr>
        <w:t>linearly-transformed</w:t>
      </w:r>
      <w:proofErr w:type="gramEnd"/>
      <w:r w:rsidR="002B6E0A" w:rsidRPr="002108CA">
        <w:rPr>
          <w:rFonts w:cstheme="minorHAnsi"/>
          <w:color w:val="000000" w:themeColor="text1"/>
        </w:rPr>
        <w:t xml:space="preserve"> </w:t>
      </w:r>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r w:rsidR="00AF1670" w:rsidRPr="002108CA">
        <w:rPr>
          <w:rFonts w:cstheme="minorHAnsi"/>
          <w:color w:val="000000" w:themeColor="text1"/>
        </w:rPr>
        <w:t xml:space="preserve">against </w:t>
      </w:r>
      <w:r w:rsidR="000F3820" w:rsidRPr="002108CA">
        <w:rPr>
          <w:rFonts w:cstheme="minorHAnsi"/>
          <w:color w:val="000000" w:themeColor="text1"/>
        </w:rPr>
        <w:t>the log-transformed minimum distance to a record of the other species</w:t>
      </w:r>
      <w:r w:rsidR="00C75578" w:rsidRPr="002108CA">
        <w:rPr>
          <w:rFonts w:cstheme="minorHAnsi"/>
          <w:color w:val="000000" w:themeColor="text1"/>
        </w:rPr>
        <w:t xml:space="preserve">, and performed within-species </w:t>
      </w:r>
      <w:r w:rsidR="00CA11BE" w:rsidRPr="002108CA">
        <w:rPr>
          <w:rFonts w:cstheme="minorHAnsi"/>
          <w:color w:val="000000" w:themeColor="text1"/>
        </w:rPr>
        <w:t>linear regression</w:t>
      </w:r>
      <w:r w:rsidR="00C75578" w:rsidRPr="002108CA">
        <w:rPr>
          <w:rFonts w:cstheme="minorHAnsi"/>
          <w:color w:val="000000" w:themeColor="text1"/>
        </w:rPr>
        <w:t>s.</w:t>
      </w:r>
    </w:p>
    <w:p w14:paraId="722B30EC" w14:textId="77777777" w:rsidR="00597CAE" w:rsidRPr="002108CA" w:rsidRDefault="00597CAE" w:rsidP="00597CAE">
      <w:pPr>
        <w:spacing w:line="480" w:lineRule="auto"/>
        <w:rPr>
          <w:rFonts w:cstheme="minorHAnsi"/>
          <w:color w:val="000000" w:themeColor="text1"/>
        </w:rPr>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28C96ADD" w:rsidR="009E617B" w:rsidRPr="002108CA" w:rsidRDefault="00903013" w:rsidP="00597CAE">
      <w:pPr>
        <w:spacing w:line="480" w:lineRule="auto"/>
        <w:ind w:firstLine="720"/>
        <w:rPr>
          <w:rFonts w:cstheme="minorHAnsi"/>
        </w:rPr>
      </w:pPr>
      <w:r w:rsidRPr="002108CA">
        <w:rPr>
          <w:rFonts w:cstheme="minorHAnsi"/>
          <w:iCs/>
        </w:rPr>
        <w:lastRenderedPageBreak/>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lity</w:t>
      </w:r>
      <w:r w:rsidRPr="002108CA">
        <w:rPr>
          <w:rFonts w:cstheme="minorHAnsi"/>
          <w:iCs/>
        </w:rPr>
        <w:t xml:space="preserve">, </w:t>
      </w:r>
      <w:r w:rsidR="004B14E7">
        <w:rPr>
          <w:rFonts w:cstheme="minorHAnsi"/>
          <w:iCs/>
        </w:rPr>
        <w:t xml:space="preserve">and collectors may be biased towards collect aberrant plants, </w:t>
      </w:r>
      <w:r w:rsidRPr="002108CA">
        <w:rPr>
          <w:rFonts w:cstheme="minorHAnsi"/>
          <w:iCs/>
        </w:rPr>
        <w:t xml:space="preserve">we collected population samples from </w:t>
      </w:r>
      <w:r w:rsidR="00B36F6D" w:rsidRPr="002108CA">
        <w:rPr>
          <w:rFonts w:cstheme="minorHAnsi"/>
          <w:iCs/>
        </w:rPr>
        <w:t xml:space="preserve">contact regions </w:t>
      </w:r>
      <w:r w:rsidRPr="002108CA">
        <w:rPr>
          <w:rFonts w:cstheme="minorHAnsi"/>
          <w:iCs/>
        </w:rPr>
        <w:t xml:space="preserve">to corroborate the patterns revealed through the analysis of herbarium specimen phenotypes. </w:t>
      </w:r>
      <w:r w:rsidR="00BD4E86" w:rsidRPr="002108CA">
        <w:rPr>
          <w:rFonts w:cstheme="minorHAnsi"/>
        </w:rPr>
        <w:t xml:space="preserve">In addition to populations previously sampled </w:t>
      </w:r>
      <w:r w:rsidR="00233986" w:rsidRPr="002108CA">
        <w:rPr>
          <w:rFonts w:cstheme="minorHAnsi"/>
        </w:rPr>
        <w:fldChar w:fldCharType="begin" w:fldLock="1"/>
      </w:r>
      <w:r w:rsidR="00233986"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2018)</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r w:rsidR="009E617B" w:rsidRPr="002108CA">
        <w:rPr>
          <w:rFonts w:cstheme="minorHAnsi"/>
        </w:rPr>
        <w:t xml:space="preserve">. </w:t>
      </w:r>
      <w:r w:rsidR="00C73256" w:rsidRPr="002108CA">
        <w:rPr>
          <w:rFonts w:cstheme="minorHAnsi"/>
        </w:rPr>
        <w:t xml:space="preserve">Similarly, we </w:t>
      </w:r>
      <w:r w:rsidR="004B14E7">
        <w:rPr>
          <w:rFonts w:cstheme="minorHAnsi"/>
        </w:rPr>
        <w:t>included</w:t>
      </w:r>
      <w:r w:rsidR="00C73256" w:rsidRPr="002108CA">
        <w:rPr>
          <w:rFonts w:cstheme="minorHAnsi"/>
        </w:rPr>
        <w:t xml:space="preserve"> </w:t>
      </w:r>
      <w:r w:rsidR="00C94357" w:rsidRPr="002108CA">
        <w:rPr>
          <w:rFonts w:cstheme="minorHAnsi"/>
        </w:rPr>
        <w:t xml:space="preserve">two additional </w:t>
      </w:r>
      <w:r w:rsidR="00C73256" w:rsidRPr="002108CA">
        <w:rPr>
          <w:rFonts w:cstheme="minorHAnsi"/>
        </w:rPr>
        <w:t xml:space="preserve">populations of plants resembling </w:t>
      </w:r>
      <w:r w:rsidR="00C73256" w:rsidRPr="002108CA">
        <w:rPr>
          <w:rFonts w:cstheme="minorHAnsi"/>
          <w:i/>
        </w:rPr>
        <w:t xml:space="preserve">A. </w:t>
      </w:r>
      <w:r w:rsidR="00E2148F" w:rsidRPr="002108CA">
        <w:rPr>
          <w:rFonts w:cstheme="minorHAnsi"/>
          <w:i/>
        </w:rPr>
        <w:t>formosa</w:t>
      </w:r>
      <w:r w:rsidR="00E2148F" w:rsidRPr="002108CA">
        <w:rPr>
          <w:rFonts w:cstheme="minorHAnsi"/>
        </w:rPr>
        <w:t>:</w:t>
      </w:r>
      <w:r w:rsidR="00E375A0" w:rsidRPr="002108CA">
        <w:rPr>
          <w:rFonts w:cstheme="minorHAnsi"/>
        </w:rPr>
        <w:t xml:space="preserve"> </w:t>
      </w:r>
      <w:r w:rsidR="00C94357" w:rsidRPr="002108CA">
        <w:rPr>
          <w:rFonts w:cstheme="minorHAnsi"/>
        </w:rPr>
        <w:t>one</w:t>
      </w:r>
      <w:r w:rsidR="00E375A0" w:rsidRPr="002108CA">
        <w:rPr>
          <w:rFonts w:cstheme="minorHAnsi"/>
        </w:rPr>
        <w:t xml:space="preserve"> introgressed population and one apparently pure population.</w:t>
      </w:r>
      <w:r w:rsidR="00C73256"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48476E" w:rsidRPr="002108CA">
        <w:rPr>
          <w:rFonts w:cstheme="minorHAnsi"/>
        </w:rPr>
        <w:t xml:space="preserve">The </w:t>
      </w:r>
      <w:r w:rsidR="0048476E" w:rsidRPr="002108CA">
        <w:rPr>
          <w:rFonts w:cstheme="minorHAnsi"/>
          <w:i/>
        </w:rPr>
        <w:t>A. formosa</w:t>
      </w:r>
      <w:r w:rsidR="0048476E" w:rsidRPr="002108CA">
        <w:rPr>
          <w:rFonts w:cstheme="minorHAnsi"/>
        </w:rPr>
        <w:t>-type population</w:t>
      </w:r>
      <w:r w:rsidR="007F468B" w:rsidRPr="002108CA">
        <w:rPr>
          <w:rFonts w:cstheme="minorHAnsi"/>
        </w:rPr>
        <w:t>s</w:t>
      </w:r>
      <w:r w:rsidR="0048476E" w:rsidRPr="002108CA">
        <w:rPr>
          <w:rFonts w:cstheme="minorHAnsi"/>
        </w:rPr>
        <w:t xml:space="preserve"> include one “pure” population </w:t>
      </w:r>
      <w:r w:rsidR="00840D8E" w:rsidRPr="002108CA">
        <w:rPr>
          <w:rFonts w:cstheme="minorHAnsi"/>
        </w:rPr>
        <w:t xml:space="preserve">from </w:t>
      </w:r>
      <w:r w:rsidR="0048476E" w:rsidRPr="002108CA">
        <w:rPr>
          <w:rFonts w:cstheme="minorHAnsi"/>
        </w:rPr>
        <w:t xml:space="preserve">Manning Park, </w:t>
      </w:r>
      <w:r w:rsidR="00F04E5D" w:rsidRPr="002108CA">
        <w:rPr>
          <w:rFonts w:cstheme="minorHAnsi"/>
        </w:rPr>
        <w:t>BC</w:t>
      </w:r>
      <w:r w:rsidR="0048476E" w:rsidRPr="002108CA">
        <w:rPr>
          <w:rFonts w:cstheme="minorHAnsi"/>
        </w:rPr>
        <w:t>, and</w:t>
      </w:r>
      <w:r w:rsidR="00C94357" w:rsidRPr="002108CA">
        <w:rPr>
          <w:rFonts w:cstheme="minorHAnsi"/>
        </w:rPr>
        <w:t xml:space="preserve"> an</w:t>
      </w:r>
      <w:r w:rsidR="0048476E" w:rsidRPr="002108CA">
        <w:rPr>
          <w:rFonts w:cstheme="minorHAnsi"/>
        </w:rPr>
        <w:t xml:space="preserve"> introgressed population</w:t>
      </w:r>
      <w:r w:rsidR="00C94357" w:rsidRPr="002108CA">
        <w:rPr>
          <w:rFonts w:cstheme="minorHAnsi"/>
        </w:rPr>
        <w:t xml:space="preserve"> </w:t>
      </w:r>
      <w:r w:rsidR="000251CC" w:rsidRPr="002108CA">
        <w:rPr>
          <w:rFonts w:cstheme="minorHAnsi"/>
        </w:rPr>
        <w:t xml:space="preserve">along the Pavilion-Clinton Highway, approximately 20 km away from a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2018)</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 in</w:t>
      </w:r>
      <w:r w:rsidR="002B6E0A" w:rsidRPr="002108CA">
        <w:rPr>
          <w:rFonts w:cstheme="minorHAnsi"/>
        </w:rPr>
        <w:t xml:space="preserve"> </w:t>
      </w:r>
      <w:r w:rsidR="000C5F55" w:rsidRPr="002108CA">
        <w:rPr>
          <w:rFonts w:cstheme="minorHAnsi"/>
        </w:rPr>
        <w:t>Table 1.</w:t>
      </w:r>
    </w:p>
    <w:p w14:paraId="74624B3C" w14:textId="0DF1E02E" w:rsidR="009E617B" w:rsidRPr="002108CA" w:rsidRDefault="00233986" w:rsidP="00866B68">
      <w:pPr>
        <w:spacing w:line="480" w:lineRule="auto"/>
        <w:ind w:firstLine="720"/>
        <w:rPr>
          <w:rFonts w:cstheme="minorHAnsi"/>
        </w:rPr>
      </w:pPr>
      <w:r w:rsidRPr="002108CA">
        <w:rPr>
          <w:rFonts w:cstheme="minorHAnsi"/>
        </w:rPr>
        <w:t>At each site, 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and a </w:t>
      </w:r>
      <w:proofErr w:type="spellStart"/>
      <w:r w:rsidR="009E617B" w:rsidRPr="002108CA">
        <w:rPr>
          <w:rFonts w:cstheme="minorHAnsi"/>
        </w:rPr>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Lawrenceville, New Jersey) under the same lighting conditions and camera settings for color standardization. Plants were then collected at the crown and pressed</w:t>
      </w:r>
      <w:r w:rsidR="005A45F4" w:rsidRPr="002108CA">
        <w:rPr>
          <w:rFonts w:cstheme="minorHAnsi"/>
        </w:rPr>
        <w:t>.</w:t>
      </w:r>
      <w:r w:rsidRPr="002108CA">
        <w:rPr>
          <w:rFonts w:cstheme="minorHAnsi"/>
        </w:rPr>
        <w:t xml:space="preserve"> </w:t>
      </w:r>
      <w:r w:rsidR="0003285C" w:rsidRPr="002108CA">
        <w:rPr>
          <w:rFonts w:cstheme="minorHAnsi"/>
        </w:rPr>
        <w:t xml:space="preserve">To quantify human-visible variation in sepal coloration from red to yellow, we extracted relative values of red and green reflectance from color calibrated images in the RGB color space </w:t>
      </w:r>
      <w:r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Pr="002108CA">
        <w:rPr>
          <w:rFonts w:cstheme="minorHAnsi"/>
        </w:rPr>
        <w:fldChar w:fldCharType="separate"/>
      </w:r>
      <w:r w:rsidRPr="002108CA">
        <w:rPr>
          <w:rFonts w:cstheme="minorHAnsi"/>
          <w:noProof/>
        </w:rPr>
        <w:t>(Bergman and Beehner 2008)</w:t>
      </w:r>
      <w:r w:rsidRPr="002108CA">
        <w:rPr>
          <w:rFonts w:cstheme="minorHAnsi"/>
        </w:rPr>
        <w:fldChar w:fldCharType="end"/>
      </w:r>
      <w:r w:rsidRPr="002108CA">
        <w:rPr>
          <w:rFonts w:cstheme="minorHAnsi"/>
        </w:rPr>
        <w:t xml:space="preserve">. </w:t>
      </w:r>
      <w:r w:rsidR="0003285C" w:rsidRPr="002108CA">
        <w:rPr>
          <w:rFonts w:cstheme="minorHAnsi"/>
        </w:rPr>
        <w:t>The ratio of 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from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lastRenderedPageBreak/>
        <w:t xml:space="preserve">an equal prior probability for each species. </w:t>
      </w:r>
      <w:r w:rsidRPr="002108CA">
        <w:rPr>
          <w:rFonts w:cstheme="minorHAnsi"/>
        </w:rPr>
        <w:t xml:space="preserve">Size-correction was performed as described above by displacing residuals from within-population </w:t>
      </w:r>
      <w:r w:rsidR="004E5745" w:rsidRPr="002108CA">
        <w:rPr>
          <w:rFonts w:cstheme="minorHAnsi"/>
        </w:rPr>
        <w:t>regression</w:t>
      </w:r>
      <w:r w:rsidRPr="002108CA">
        <w:rPr>
          <w:rFonts w:cstheme="minorHAnsi"/>
        </w:rPr>
        <w:t xml:space="preserve"> lines</w:t>
      </w:r>
      <w:r w:rsidR="004E5745" w:rsidRPr="002108CA">
        <w:rPr>
          <w:rFonts w:cstheme="minorHAnsi"/>
        </w:rPr>
        <w:t xml:space="preserve"> </w:t>
      </w:r>
      <w:r w:rsidRPr="002108CA">
        <w:rPr>
          <w:rFonts w:cstheme="minorHAnsi"/>
        </w:rPr>
        <w:t xml:space="preserve">from the predicted </w:t>
      </w:r>
      <w:r w:rsidR="007C37A5" w:rsidRPr="002108CA">
        <w:rPr>
          <w:rFonts w:cstheme="minorHAnsi"/>
        </w:rPr>
        <w:t>discriminant</w:t>
      </w:r>
      <w:r w:rsidRPr="002108CA">
        <w:rPr>
          <w:rFonts w:cstheme="minorHAnsi"/>
        </w:rPr>
        <w:t xml:space="preserve"> score for each population at the mean overall size</w:t>
      </w:r>
      <w:r w:rsidR="004E5745" w:rsidRPr="002108CA">
        <w:rPr>
          <w:rFonts w:cstheme="minorHAnsi"/>
        </w:rPr>
        <w:t xml:space="preserve">. Size-adjusted discriminant scores of sampled populations were </w:t>
      </w:r>
      <w:r w:rsidR="004B14E7">
        <w:rPr>
          <w:rFonts w:cstheme="minorHAnsi"/>
        </w:rPr>
        <w:t xml:space="preserve">then </w:t>
      </w:r>
      <w:r w:rsidR="004E5745" w:rsidRPr="002108CA">
        <w:rPr>
          <w:rFonts w:cstheme="minorHAnsi"/>
        </w:rPr>
        <w:t xml:space="preserve">transformed by the sigmoid function. </w:t>
      </w:r>
    </w:p>
    <w:p w14:paraId="34BAFB36" w14:textId="77777777" w:rsidR="00597CAE" w:rsidRDefault="00597CAE" w:rsidP="00597CAE">
      <w:pPr>
        <w:spacing w:line="480" w:lineRule="auto"/>
        <w:rPr>
          <w:rFonts w:cstheme="minorHAnsi"/>
          <w:bCs/>
          <w:i/>
          <w:iCs/>
        </w:rPr>
      </w:pPr>
    </w:p>
    <w:p w14:paraId="261A931B" w14:textId="77777777" w:rsidR="00597CAE" w:rsidRDefault="00175FB6" w:rsidP="00597CAE">
      <w:pPr>
        <w:spacing w:line="480" w:lineRule="auto"/>
        <w:rPr>
          <w:rFonts w:cstheme="minorHAnsi"/>
          <w:b/>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p>
    <w:p w14:paraId="21CA492F" w14:textId="5CB84737"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r w:rsidR="00567FA4" w:rsidRPr="002108CA">
        <w:rPr>
          <w:rFonts w:cstheme="minorHAnsi"/>
          <w:iCs/>
        </w:rPr>
        <w:t>, which originate from central Idaho,</w:t>
      </w:r>
      <w:r w:rsidR="00303304" w:rsidRPr="002108CA">
        <w:rPr>
          <w:rFonts w:cstheme="minorHAnsi"/>
          <w:i/>
        </w:rPr>
        <w:t xml:space="preserve"> </w:t>
      </w:r>
      <w:r w:rsidR="00303304" w:rsidRPr="002108CA">
        <w:rPr>
          <w:rFonts w:cstheme="minorHAnsi"/>
        </w:rPr>
        <w:t>from JSTOR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 eight isotypes from the same location, and four paratypes from different locations</w:t>
      </w:r>
      <w:r w:rsidR="004B14E7">
        <w:rPr>
          <w:rFonts w:cstheme="minorHAnsi"/>
        </w:rPr>
        <w:t xml:space="preserve">. </w:t>
      </w:r>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2D40FD62" w14:textId="6CA39D61" w:rsidR="00C94357" w:rsidRPr="002108CA" w:rsidRDefault="00D4387A" w:rsidP="00597CAE">
      <w:pPr>
        <w:spacing w:line="480" w:lineRule="auto"/>
        <w:ind w:firstLine="720"/>
        <w:rPr>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 xml:space="preserve">a high-elevation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maintained by selection at high elevation in the hybrid zone, that </w:t>
      </w:r>
      <w:r w:rsidR="004B14E7">
        <w:rPr>
          <w:rFonts w:cstheme="minorHAnsi"/>
          <w:color w:val="000000" w:themeColor="text1"/>
        </w:rPr>
        <w:t xml:space="preserve">any association between the genetic bases for altitudinal adaptation and floral morphology </w:t>
      </w:r>
      <w:r w:rsidR="007C37A5" w:rsidRPr="002108CA">
        <w:rPr>
          <w:rFonts w:cstheme="minorHAnsi"/>
          <w:color w:val="000000" w:themeColor="text1"/>
        </w:rPr>
        <w:t>could</w:t>
      </w:r>
      <w:r w:rsidRPr="002108CA">
        <w:rPr>
          <w:rFonts w:cstheme="minorHAnsi"/>
          <w:color w:val="000000" w:themeColor="text1"/>
        </w:rPr>
        <w:t xml:space="preserve"> reveal a cline in species-type floral morphology across 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Size-corrected hybrid index values were regressed against collection elevation to test for an association between elevation and species-type floral morphology. </w:t>
      </w:r>
    </w:p>
    <w:p w14:paraId="502AFE6B" w14:textId="77777777" w:rsidR="00C94357" w:rsidRPr="002108CA" w:rsidRDefault="00C94357" w:rsidP="00866B68">
      <w:pPr>
        <w:spacing w:line="480" w:lineRule="auto"/>
        <w:rPr>
          <w:rFonts w:cstheme="minorHAnsi"/>
          <w:color w:val="000000" w:themeColor="text1"/>
        </w:rPr>
      </w:pPr>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lastRenderedPageBreak/>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53CE4096" w14:textId="64E12B3A" w:rsidR="001E14B8" w:rsidRPr="002108CA" w:rsidRDefault="005A7C18" w:rsidP="00597CAE">
      <w:pPr>
        <w:spacing w:line="480" w:lineRule="auto"/>
        <w:ind w:firstLine="720"/>
        <w:rPr>
          <w:rFonts w:cstheme="minorHAnsi"/>
          <w:color w:val="FF0000"/>
        </w:rPr>
      </w:pPr>
      <w:r w:rsidRPr="002108CA">
        <w:rPr>
          <w:rFonts w:cstheme="minorHAnsi"/>
          <w:bCs/>
          <w:color w:val="000000" w:themeColor="text1"/>
        </w:rPr>
        <w:t xml:space="preserve">The spatial distribution of hybrid index values (Fig. 1) 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r w:rsidR="001E14B8" w:rsidRPr="002108CA">
        <w:rPr>
          <w:rFonts w:cstheme="minorHAnsi"/>
          <w:bCs/>
          <w:color w:val="000000" w:themeColor="text1"/>
        </w:rPr>
        <w:t xml:space="preserve">Moreover, within each species, hybrid index values are strongly predicted by spatial proximity to records of the alternative species (Fig. 2). The </w:t>
      </w:r>
      <w:r w:rsidR="004F3392">
        <w:rPr>
          <w:rFonts w:cstheme="minorHAnsi"/>
          <w:bCs/>
          <w:color w:val="000000" w:themeColor="text1"/>
        </w:rPr>
        <w:t xml:space="preserve">reasonably </w:t>
      </w:r>
      <w:r w:rsidR="001E14B8" w:rsidRPr="002108CA">
        <w:rPr>
          <w:rFonts w:cstheme="minorHAnsi"/>
          <w:bCs/>
          <w:color w:val="000000" w:themeColor="text1"/>
        </w:rPr>
        <w:t>linear relationship suggest</w:t>
      </w:r>
      <w:r w:rsidR="004F3392">
        <w:rPr>
          <w:rFonts w:cstheme="minorHAnsi"/>
          <w:bCs/>
          <w:color w:val="000000" w:themeColor="text1"/>
        </w:rPr>
        <w:t>s</w:t>
      </w:r>
      <w:r w:rsidR="001E14B8" w:rsidRPr="002108CA">
        <w:rPr>
          <w:rFonts w:cstheme="minorHAnsi"/>
          <w:bCs/>
          <w:color w:val="000000" w:themeColor="text1"/>
        </w:rPr>
        <w:t xml:space="preserve"> that the effect is not </w:t>
      </w:r>
      <w:r w:rsidR="001E14B8" w:rsidRPr="002108CA">
        <w:rPr>
          <w:rFonts w:cstheme="minorHAnsi"/>
          <w:color w:val="000000" w:themeColor="text1"/>
        </w:rPr>
        <w:t xml:space="preserve">purely driven by strongly intermediate early-generation hybrids which occurring in contact zones. Rather, introgressive effects of hybridization appear to permeate within each species beyond areas of immediate proximity, likely through continued backcrossing. </w:t>
      </w:r>
    </w:p>
    <w:p w14:paraId="0CA7493F" w14:textId="254B01D3" w:rsidR="0032528E" w:rsidRDefault="001E14B8" w:rsidP="00866B68">
      <w:pPr>
        <w:spacing w:line="480" w:lineRule="auto"/>
        <w:ind w:firstLine="720"/>
        <w:rPr>
          <w:rFonts w:cstheme="minorHAnsi"/>
          <w:color w:val="000000" w:themeColor="text1"/>
        </w:rPr>
      </w:pPr>
      <w:r w:rsidRPr="002108CA">
        <w:rPr>
          <w:rFonts w:cstheme="minorHAnsi"/>
          <w:bCs/>
          <w:color w:val="000000" w:themeColor="text1"/>
        </w:rPr>
        <w:t>T</w:t>
      </w:r>
      <w:r w:rsidR="0032528E" w:rsidRPr="002108CA">
        <w:rPr>
          <w:rFonts w:cstheme="minorHAnsi"/>
          <w:bCs/>
          <w:color w:val="000000" w:themeColor="text1"/>
        </w:rPr>
        <w:t xml:space="preserve">he broad region </w:t>
      </w:r>
      <w:r w:rsidRPr="002108CA">
        <w:rPr>
          <w:rFonts w:cstheme="minorHAnsi"/>
          <w:bCs/>
          <w:color w:val="000000" w:themeColor="text1"/>
        </w:rPr>
        <w:t xml:space="preserve">of range overlap </w:t>
      </w:r>
      <w:r w:rsidR="00282DF3">
        <w:rPr>
          <w:rFonts w:cstheme="minorHAnsi"/>
          <w:bCs/>
          <w:color w:val="000000" w:themeColor="text1"/>
        </w:rPr>
        <w:t>can be divided</w:t>
      </w:r>
      <w:r w:rsidR="0032528E" w:rsidRPr="002108CA">
        <w:rPr>
          <w:rFonts w:cstheme="minorHAnsi"/>
          <w:bCs/>
          <w:color w:val="000000" w:themeColor="text1"/>
        </w:rPr>
        <w:t xml:space="preserve"> into several </w:t>
      </w:r>
      <w:r w:rsidR="00282DF3">
        <w:rPr>
          <w:rFonts w:cstheme="minorHAnsi"/>
          <w:bCs/>
          <w:color w:val="000000" w:themeColor="text1"/>
        </w:rPr>
        <w:t xml:space="preserve">more or less </w:t>
      </w:r>
      <w:r w:rsidR="0032528E" w:rsidRPr="002108CA">
        <w:rPr>
          <w:rFonts w:cstheme="minorHAnsi"/>
          <w:bCs/>
          <w:color w:val="000000" w:themeColor="text1"/>
        </w:rPr>
        <w:t xml:space="preserve">disjunct contact zones. </w:t>
      </w:r>
      <w:r w:rsidR="0032528E" w:rsidRPr="002108CA">
        <w:rPr>
          <w:rFonts w:cstheme="minorHAnsi"/>
          <w:color w:val="000000" w:themeColor="text1"/>
        </w:rPr>
        <w:t xml:space="preserve">The most striking of these occurs in central Idaho and southwestern Montana, where the phenotypes of the two species homogenize to a considerable extent. MacBride and Payson (1917) noted this over a century ago, and </w:t>
      </w:r>
      <w:r w:rsidR="00C50742">
        <w:rPr>
          <w:rFonts w:cstheme="minorHAnsi"/>
          <w:color w:val="000000" w:themeColor="text1"/>
        </w:rPr>
        <w:t xml:space="preserve">even wrote </w:t>
      </w:r>
      <w:r w:rsidR="0032528E" w:rsidRPr="002108CA">
        <w:rPr>
          <w:rFonts w:cstheme="minorHAnsi"/>
          <w:color w:val="000000" w:themeColor="text1"/>
        </w:rPr>
        <w:t xml:space="preserve">that botanists </w:t>
      </w:r>
      <w:r w:rsidR="00C50742">
        <w:rPr>
          <w:rFonts w:cstheme="minorHAnsi"/>
          <w:color w:val="000000" w:themeColor="text1"/>
        </w:rPr>
        <w:t xml:space="preserve">had previously recognized </w:t>
      </w:r>
      <w:r w:rsidR="0032528E" w:rsidRPr="002108CA">
        <w:rPr>
          <w:rFonts w:cstheme="minorHAnsi"/>
          <w:color w:val="000000" w:themeColor="text1"/>
        </w:rPr>
        <w:t xml:space="preserve">that these two species seem to merge in this territory and become virtually indistinguishable. A second contact zone occurs in the Wenatchee Mountains of central Washington. In this region </w:t>
      </w:r>
      <w:r w:rsidR="0032528E" w:rsidRPr="002108CA">
        <w:rPr>
          <w:rFonts w:cstheme="minorHAnsi"/>
          <w:i/>
          <w:color w:val="000000" w:themeColor="text1"/>
        </w:rPr>
        <w:t xml:space="preserve">A. flavescens </w:t>
      </w:r>
      <w:r w:rsidR="0032528E" w:rsidRPr="002108CA">
        <w:rPr>
          <w:rFonts w:cstheme="minorHAnsi"/>
          <w:color w:val="000000" w:themeColor="text1"/>
        </w:rPr>
        <w:t xml:space="preserve">occurs disjunct from the main body of its distribution, separated to the east by the desert environment of eastern Washington. Thus isolated, and in close proximity to the coastal distribution of </w:t>
      </w:r>
      <w:r w:rsidR="0032528E" w:rsidRPr="002108CA">
        <w:rPr>
          <w:rFonts w:cstheme="minorHAnsi"/>
          <w:i/>
          <w:color w:val="000000" w:themeColor="text1"/>
        </w:rPr>
        <w:t xml:space="preserve">A. formosa, </w:t>
      </w:r>
      <w:r w:rsidR="0032528E" w:rsidRPr="002108CA">
        <w:rPr>
          <w:rFonts w:cstheme="minorHAnsi"/>
          <w:color w:val="000000" w:themeColor="text1"/>
        </w:rPr>
        <w:t xml:space="preserve">the </w:t>
      </w:r>
      <w:r w:rsidR="0032528E" w:rsidRPr="002108CA">
        <w:rPr>
          <w:rFonts w:cstheme="minorHAnsi"/>
          <w:i/>
          <w:color w:val="000000" w:themeColor="text1"/>
        </w:rPr>
        <w:t>A. flavescens</w:t>
      </w:r>
      <w:r w:rsidR="0032528E" w:rsidRPr="002108CA">
        <w:rPr>
          <w:rFonts w:cstheme="minorHAnsi"/>
          <w:color w:val="000000" w:themeColor="text1"/>
        </w:rPr>
        <w:t xml:space="preserve"> plants in this region evidently have been subject to considerable introgression. A third contact zone occurs where the two species come into contact in the Columbia Mountains and Rocky Mountains of </w:t>
      </w:r>
      <w:r w:rsidR="0032528E" w:rsidRPr="002108CA">
        <w:rPr>
          <w:rFonts w:cstheme="minorHAnsi"/>
          <w:color w:val="000000" w:themeColor="text1"/>
        </w:rPr>
        <w:lastRenderedPageBreak/>
        <w:t xml:space="preserve">southeastern </w:t>
      </w:r>
      <w:r w:rsidR="00E75608" w:rsidRPr="002108CA">
        <w:rPr>
          <w:rFonts w:cstheme="minorHAnsi"/>
          <w:color w:val="000000" w:themeColor="text1"/>
        </w:rPr>
        <w:t>BC</w:t>
      </w:r>
      <w:r w:rsidR="0032528E" w:rsidRPr="002108CA">
        <w:rPr>
          <w:rFonts w:cstheme="minorHAnsi"/>
          <w:color w:val="000000" w:themeColor="text1"/>
        </w:rPr>
        <w:t xml:space="preserve">. Here, the two species can often be found in close proximity, along with a variety of hybrids (Jamie </w:t>
      </w:r>
      <w:proofErr w:type="spellStart"/>
      <w:r w:rsidR="0032528E" w:rsidRPr="002108CA">
        <w:rPr>
          <w:rFonts w:cstheme="minorHAnsi"/>
          <w:color w:val="000000" w:themeColor="text1"/>
        </w:rPr>
        <w:t>Fenneman</w:t>
      </w:r>
      <w:proofErr w:type="spellEnd"/>
      <w:r w:rsidR="0032528E" w:rsidRPr="002108CA">
        <w:rPr>
          <w:rFonts w:cstheme="minorHAnsi"/>
          <w:color w:val="000000" w:themeColor="text1"/>
        </w:rPr>
        <w:t>, personal communication</w:t>
      </w:r>
      <w:r w:rsidR="00EA6C77">
        <w:rPr>
          <w:rFonts w:cstheme="minorHAnsi"/>
          <w:color w:val="000000" w:themeColor="text1"/>
        </w:rPr>
        <w:t>, 2018</w:t>
      </w:r>
      <w:r w:rsidR="0032528E" w:rsidRPr="002108CA">
        <w:rPr>
          <w:rFonts w:cstheme="minorHAnsi"/>
          <w:color w:val="000000" w:themeColor="text1"/>
        </w:rPr>
        <w:t xml:space="preserve">). While collections of </w:t>
      </w:r>
      <w:r w:rsidR="0032528E" w:rsidRPr="002108CA">
        <w:rPr>
          <w:rFonts w:cstheme="minorHAnsi"/>
          <w:i/>
          <w:color w:val="000000" w:themeColor="text1"/>
        </w:rPr>
        <w:t xml:space="preserve">Aquilegia </w:t>
      </w:r>
      <w:r w:rsidR="0032528E" w:rsidRPr="002108CA">
        <w:rPr>
          <w:rFonts w:cstheme="minorHAnsi"/>
          <w:color w:val="000000" w:themeColor="text1"/>
        </w:rPr>
        <w:t xml:space="preserve">from this area are less extensive, samples with intermediate morphology are clearly represented. </w:t>
      </w:r>
    </w:p>
    <w:p w14:paraId="088C5C8D" w14:textId="77777777" w:rsidR="00597CAE" w:rsidRPr="002108CA" w:rsidRDefault="00597CAE" w:rsidP="00866B68">
      <w:pPr>
        <w:spacing w:line="480" w:lineRule="auto"/>
        <w:ind w:firstLine="720"/>
        <w:rPr>
          <w:rFonts w:cstheme="minorHAnsi"/>
          <w:color w:val="000000" w:themeColor="text1"/>
        </w:rPr>
      </w:pPr>
    </w:p>
    <w:p w14:paraId="2A62DA96" w14:textId="77777777" w:rsidR="00597CAE" w:rsidRPr="00597CAE" w:rsidRDefault="00F04E5D" w:rsidP="00597CAE">
      <w:pPr>
        <w:spacing w:line="480" w:lineRule="auto"/>
        <w:rPr>
          <w:rFonts w:cstheme="minorHAnsi"/>
          <w:color w:val="000000" w:themeColor="text1"/>
          <w:u w:val="single"/>
        </w:rPr>
      </w:pPr>
      <w:r w:rsidRPr="00597CAE">
        <w:rPr>
          <w:rFonts w:cstheme="minorHAnsi"/>
          <w:color w:val="000000" w:themeColor="text1"/>
          <w:u w:val="single"/>
        </w:rPr>
        <w:t>Natural Populations</w:t>
      </w:r>
    </w:p>
    <w:p w14:paraId="08C851EF" w14:textId="0EA6E59D"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in between 1200 m and 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While we observed a similar phenotype in one individual in the Mt. Kobau </w:t>
      </w:r>
      <w:r w:rsidR="006161D0" w:rsidRPr="002108CA">
        <w:rPr>
          <w:rFonts w:cstheme="minorHAnsi"/>
        </w:rPr>
        <w:t xml:space="preserve">(pure </w:t>
      </w:r>
      <w:r w:rsidR="006161D0" w:rsidRPr="002108CA">
        <w:rPr>
          <w:rFonts w:cstheme="minorHAnsi"/>
          <w:i/>
          <w:iCs/>
        </w:rPr>
        <w:t>A. flavescens</w:t>
      </w:r>
      <w:r w:rsidR="006161D0" w:rsidRPr="002108CA">
        <w:rPr>
          <w:rFonts w:cstheme="minorHAnsi"/>
        </w:rPr>
        <w:t xml:space="preserve">) </w:t>
      </w:r>
      <w:r w:rsidRPr="002108CA">
        <w:rPr>
          <w:rFonts w:cstheme="minorHAnsi"/>
        </w:rPr>
        <w:t xml:space="preserve">population, </w:t>
      </w:r>
      <w:r w:rsidR="00EA6C77">
        <w:rPr>
          <w:rFonts w:cstheme="minorHAnsi"/>
        </w:rPr>
        <w:t xml:space="preserve">both </w:t>
      </w:r>
      <w:r w:rsidRPr="002108CA">
        <w:rPr>
          <w:rFonts w:cstheme="minorHAnsi"/>
        </w:rPr>
        <w:t xml:space="preserve">the frequency </w:t>
      </w:r>
      <w:r w:rsidR="008C58A4" w:rsidRPr="002108CA">
        <w:rPr>
          <w:rFonts w:cstheme="minorHAnsi"/>
        </w:rPr>
        <w:t xml:space="preserve">and intensity of </w:t>
      </w:r>
      <w:r w:rsidR="00E75608" w:rsidRPr="002108CA">
        <w:rPr>
          <w:rFonts w:cstheme="minorHAnsi"/>
        </w:rPr>
        <w:t xml:space="preserve">elevated </w:t>
      </w:r>
      <w:r w:rsidR="008C58A4" w:rsidRPr="002108CA">
        <w:rPr>
          <w:rFonts w:cstheme="minorHAnsi"/>
        </w:rPr>
        <w:t>red reflectance exceed</w:t>
      </w:r>
      <w:r w:rsidR="00EA6C77">
        <w:rPr>
          <w:rFonts w:cstheme="minorHAnsi"/>
        </w:rPr>
        <w:t>ed</w:t>
      </w:r>
      <w:r w:rsidR="008C58A4" w:rsidRPr="002108CA">
        <w:rPr>
          <w:rFonts w:cstheme="minorHAnsi"/>
        </w:rPr>
        <w:t xml:space="preserve"> what we </w:t>
      </w:r>
      <w:r w:rsidR="006161D0" w:rsidRPr="002108CA">
        <w:rPr>
          <w:rFonts w:cstheme="minorHAnsi"/>
        </w:rPr>
        <w:t xml:space="preserve">observed </w:t>
      </w:r>
      <w:r w:rsidR="008C58A4" w:rsidRPr="002108CA">
        <w:rPr>
          <w:rFonts w:cstheme="minorHAnsi"/>
        </w:rPr>
        <w:t xml:space="preserve">in the </w:t>
      </w:r>
      <w:r w:rsidRPr="002108CA">
        <w:rPr>
          <w:rFonts w:cstheme="minorHAnsi"/>
        </w:rPr>
        <w:t>Mt. Kobau</w:t>
      </w:r>
      <w:r w:rsidR="008C58A4" w:rsidRPr="002108CA">
        <w:rPr>
          <w:rFonts w:cstheme="minorHAnsi"/>
        </w:rPr>
        <w:t xml:space="preserve"> population</w:t>
      </w:r>
      <w:r w:rsidRPr="002108CA">
        <w:rPr>
          <w:rFonts w:cstheme="minorHAnsi"/>
        </w:rPr>
        <w:t xml:space="preserve">. </w:t>
      </w:r>
      <w:r w:rsidR="008C58A4" w:rsidRPr="002108CA">
        <w:rPr>
          <w:rFonts w:cstheme="minorHAnsi"/>
        </w:rPr>
        <w:t xml:space="preserve">While pink variants of pure </w:t>
      </w:r>
      <w:r w:rsidR="008C58A4" w:rsidRPr="002108CA">
        <w:rPr>
          <w:rFonts w:cstheme="minorHAnsi"/>
          <w:i/>
          <w:iCs/>
        </w:rPr>
        <w:t xml:space="preserve">A. flavescens </w:t>
      </w:r>
      <w:r w:rsidR="00EA6C77">
        <w:rPr>
          <w:rFonts w:cstheme="minorHAnsi"/>
        </w:rPr>
        <w:t xml:space="preserve">do </w:t>
      </w:r>
      <w:r w:rsidR="008C58A4" w:rsidRPr="002108CA">
        <w:rPr>
          <w:rFonts w:cstheme="minorHAnsi"/>
        </w:rPr>
        <w:t>evidently occur</w:t>
      </w:r>
      <w:r w:rsidRPr="002108CA">
        <w:rPr>
          <w:rFonts w:cstheme="minorHAnsi"/>
        </w:rPr>
        <w:t xml:space="preserve"> (Whittemore, 1997), </w:t>
      </w:r>
      <w:r w:rsidR="00273442" w:rsidRPr="002108CA">
        <w:rPr>
          <w:rFonts w:cstheme="minorHAnsi"/>
        </w:rPr>
        <w:t>the floral</w:t>
      </w:r>
      <w:r w:rsidR="008C58A4" w:rsidRPr="002108CA">
        <w:rPr>
          <w:rFonts w:cstheme="minorHAnsi"/>
        </w:rPr>
        <w:t xml:space="preserve"> </w:t>
      </w:r>
      <w:r w:rsidRPr="002108CA">
        <w:rPr>
          <w:rFonts w:cstheme="minorHAnsi"/>
        </w:rPr>
        <w:t xml:space="preserve">intermediacy of this population </w:t>
      </w:r>
      <w:r w:rsidR="008C58A4" w:rsidRPr="002108CA">
        <w:rPr>
          <w:rFonts w:cstheme="minorHAnsi"/>
        </w:rPr>
        <w:t xml:space="preserve">together with its close proximity to </w:t>
      </w:r>
      <w:r w:rsidR="008C58A4" w:rsidRPr="002108CA">
        <w:rPr>
          <w:rFonts w:cstheme="minorHAnsi"/>
          <w:i/>
          <w:iCs/>
        </w:rPr>
        <w:t>A. formosa</w:t>
      </w:r>
      <w:r w:rsidRPr="002108CA">
        <w:rPr>
          <w:rFonts w:cstheme="minorHAnsi"/>
        </w:rPr>
        <w:t xml:space="preserve"> </w:t>
      </w:r>
      <w:r w:rsidR="00E75608" w:rsidRPr="002108CA">
        <w:rPr>
          <w:rFonts w:cstheme="minorHAnsi"/>
        </w:rPr>
        <w:t>are consistent with a history</w:t>
      </w:r>
      <w:r w:rsidR="008C58A4" w:rsidRPr="002108CA">
        <w:rPr>
          <w:rFonts w:cstheme="minorHAnsi"/>
        </w:rPr>
        <w:t xml:space="preserve"> of</w:t>
      </w:r>
      <w:r w:rsidRPr="002108CA">
        <w:rPr>
          <w:rFonts w:cstheme="minorHAnsi"/>
        </w:rPr>
        <w:t xml:space="preserve"> introgression from the latter species. Indeed, </w:t>
      </w:r>
      <w:r w:rsidRPr="002108CA">
        <w:rPr>
          <w:rFonts w:cstheme="minorHAnsi"/>
          <w:i/>
        </w:rPr>
        <w:t xml:space="preserve">A. formosa </w:t>
      </w:r>
      <w:r w:rsidRPr="002108CA">
        <w:rPr>
          <w:rFonts w:cstheme="minorHAnsi"/>
        </w:rPr>
        <w:t>has been found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p>
    <w:p w14:paraId="77DBB8A3" w14:textId="5830D545" w:rsidR="008C58A4" w:rsidRPr="002108CA" w:rsidRDefault="008C58A4" w:rsidP="00866B68">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w:t>
      </w:r>
      <w:r w:rsidR="006729DF" w:rsidRPr="002108CA">
        <w:rPr>
          <w:rFonts w:cstheme="minorHAnsi"/>
        </w:rPr>
        <w:t xml:space="preserve">a habitat more typical of </w:t>
      </w:r>
      <w:r w:rsidRPr="002108CA">
        <w:rPr>
          <w:rFonts w:cstheme="minorHAnsi"/>
          <w:i/>
          <w:iCs/>
        </w:rPr>
        <w:t>A. flavescens.</w:t>
      </w:r>
      <w:r w:rsidR="007D56C4" w:rsidRPr="002108CA">
        <w:rPr>
          <w:rFonts w:cstheme="minorHAnsi"/>
          <w:i/>
          <w:iCs/>
        </w:rPr>
        <w:t xml:space="preserve"> </w:t>
      </w:r>
      <w:r w:rsidRPr="002108CA">
        <w:rPr>
          <w:rFonts w:cstheme="minorHAnsi"/>
        </w:rPr>
        <w:t xml:space="preserve"> </w:t>
      </w:r>
      <w:r w:rsidR="007D56C4" w:rsidRPr="002108CA">
        <w:rPr>
          <w:rFonts w:cstheme="minorHAnsi"/>
        </w:rPr>
        <w:t>This</w:t>
      </w:r>
      <w:r w:rsidRPr="002108CA">
        <w:rPr>
          <w:rFonts w:cstheme="minorHAnsi"/>
        </w:rPr>
        <w:t xml:space="preserve"> </w:t>
      </w:r>
      <w:r w:rsidR="00E75608" w:rsidRPr="002108CA">
        <w:rPr>
          <w:rFonts w:cstheme="minorHAnsi"/>
        </w:rPr>
        <w:lastRenderedPageBreak/>
        <w:t xml:space="preserve">population </w:t>
      </w:r>
      <w:r w:rsidRPr="002108CA">
        <w:rPr>
          <w:rFonts w:cstheme="minorHAnsi"/>
        </w:rPr>
        <w:t>show</w:t>
      </w:r>
      <w:r w:rsidR="007D56C4" w:rsidRPr="002108CA">
        <w:rPr>
          <w:rFonts w:cstheme="minorHAnsi"/>
        </w:rPr>
        <w:t>ed</w:t>
      </w:r>
      <w:r w:rsidRPr="002108CA">
        <w:rPr>
          <w:rFonts w:cstheme="minorHAnsi"/>
        </w:rPr>
        <w:t xml:space="preserve"> evidence of introgression from </w:t>
      </w:r>
      <w:r w:rsidRPr="002108CA">
        <w:rPr>
          <w:rFonts w:cstheme="minorHAnsi"/>
          <w:i/>
        </w:rPr>
        <w:t>A. formosa</w:t>
      </w:r>
      <w:r w:rsidRPr="002108CA">
        <w:rPr>
          <w:rFonts w:cstheme="minorHAnsi"/>
        </w:rPr>
        <w:t>, on the basis of intermediate hybrid index scores (Fig. 3A) and a higher frequenc</w:t>
      </w:r>
      <w:r w:rsidR="007D56C4" w:rsidRPr="002108CA">
        <w:rPr>
          <w:rFonts w:cstheme="minorHAnsi"/>
        </w:rPr>
        <w:t xml:space="preserve">y </w:t>
      </w:r>
      <w:r w:rsidRPr="002108CA">
        <w:rPr>
          <w:rFonts w:cstheme="minorHAnsi"/>
        </w:rPr>
        <w:t xml:space="preserve">of individuals with elevated red reflectance in the sepals (Fig. 3B). </w:t>
      </w:r>
      <w:r w:rsidR="00E75608" w:rsidRPr="002108CA">
        <w:rPr>
          <w:rFonts w:cstheme="minorHAnsi"/>
        </w:rPr>
        <w:t>Herbarium</w:t>
      </w:r>
      <w:r w:rsidRPr="002108CA">
        <w:rPr>
          <w:rFonts w:cstheme="minorHAnsi"/>
        </w:rPr>
        <w:t xml:space="preserve"> specimens of both species have been collected in close proximity to the sampling site, and these collections</w:t>
      </w:r>
      <w:r w:rsidR="00273442" w:rsidRPr="002108CA">
        <w:rPr>
          <w:rFonts w:cstheme="minorHAnsi"/>
        </w:rPr>
        <w:t xml:space="preserve"> also </w:t>
      </w:r>
      <w:r w:rsidRPr="002108CA">
        <w:rPr>
          <w:rFonts w:cstheme="minorHAnsi"/>
        </w:rPr>
        <w:t>show intermediate hybrid index values (Fig. 1).</w:t>
      </w:r>
    </w:p>
    <w:p w14:paraId="5699676B" w14:textId="79A8452E"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 show intermediacy (Fig 3B). While we did not obtain morphological data from this population, we </w:t>
      </w:r>
      <w:r w:rsidR="00681C07" w:rsidRPr="002108CA">
        <w:rPr>
          <w:rFonts w:cstheme="minorHAnsi"/>
        </w:rPr>
        <w:t xml:space="preserve">visually </w:t>
      </w:r>
      <w:r w:rsidRPr="002108CA">
        <w:rPr>
          <w:rFonts w:cstheme="minorHAnsi"/>
        </w:rPr>
        <w:t xml:space="preserve">observed </w:t>
      </w:r>
      <w:r w:rsidR="00E75608" w:rsidRPr="002108CA">
        <w:rPr>
          <w:rFonts w:cstheme="minorHAnsi"/>
        </w:rPr>
        <w:t xml:space="preserve">some </w:t>
      </w:r>
      <w:r w:rsidRPr="002108CA">
        <w:rPr>
          <w:rFonts w:cstheme="minorHAnsi"/>
        </w:rPr>
        <w:t xml:space="preserve">morphological affinity to </w:t>
      </w:r>
      <w:r w:rsidRPr="002108CA">
        <w:rPr>
          <w:rFonts w:cstheme="minorHAnsi"/>
          <w:i/>
          <w:iCs/>
        </w:rPr>
        <w:t>A. flavescens</w:t>
      </w:r>
      <w:r w:rsidR="00E75608" w:rsidRPr="002108CA">
        <w:rPr>
          <w:rFonts w:cstheme="minorHAnsi"/>
        </w:rPr>
        <w:t>.</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18E0173A" w14:textId="7F49326A" w:rsidR="00681C07" w:rsidRPr="002108CA" w:rsidRDefault="003C2248" w:rsidP="00EA6C77">
      <w:pPr>
        <w:spacing w:line="480" w:lineRule="auto"/>
        <w:ind w:firstLine="720"/>
        <w:rPr>
          <w:rFonts w:cstheme="minorHAnsi"/>
        </w:rPr>
      </w:pPr>
      <w:r w:rsidRPr="002108CA">
        <w:rPr>
          <w:rFonts w:cstheme="minorHAnsi"/>
          <w:i/>
          <w:iCs/>
        </w:rPr>
        <w:t>A</w:t>
      </w:r>
      <w:r w:rsidR="00567FA4" w:rsidRPr="002108CA">
        <w:rPr>
          <w:rFonts w:cstheme="minorHAnsi"/>
          <w:i/>
          <w:iCs/>
        </w:rPr>
        <w:t>quilegia</w:t>
      </w:r>
      <w:r w:rsidRPr="002108CA">
        <w:rPr>
          <w:rFonts w:cstheme="minorHAnsi"/>
          <w:i/>
          <w:iCs/>
        </w:rPr>
        <w:t xml:space="preserve"> flavescens </w:t>
      </w:r>
      <w:r w:rsidRPr="002108CA">
        <w:rPr>
          <w:rFonts w:cstheme="minorHAnsi"/>
        </w:rPr>
        <w:t xml:space="preserve">var. </w:t>
      </w:r>
      <w:r w:rsidRPr="002108CA">
        <w:rPr>
          <w:rFonts w:cstheme="minorHAnsi"/>
          <w:i/>
          <w:iCs/>
        </w:rPr>
        <w:t xml:space="preserve">miniana </w:t>
      </w:r>
      <w:r w:rsidR="00567FA4" w:rsidRPr="002108CA">
        <w:rPr>
          <w:rFonts w:cstheme="minorHAnsi"/>
        </w:rPr>
        <w:t xml:space="preserve">refers to </w:t>
      </w:r>
      <w:r w:rsidR="006729DF" w:rsidRPr="002108CA">
        <w:rPr>
          <w:rFonts w:cstheme="minorHAnsi"/>
        </w:rPr>
        <w:t xml:space="preserve">a </w:t>
      </w:r>
      <w:r w:rsidR="00567FA4" w:rsidRPr="002108CA">
        <w:rPr>
          <w:rFonts w:cstheme="minorHAnsi"/>
        </w:rPr>
        <w:t xml:space="preserve">variety of this species with pink colored sepals, which are </w:t>
      </w:r>
      <w:r w:rsidR="00EA6C77">
        <w:rPr>
          <w:rFonts w:cstheme="minorHAnsi"/>
        </w:rPr>
        <w:t>typically</w:t>
      </w:r>
      <w:r w:rsidR="00567FA4" w:rsidRPr="002108CA">
        <w:rPr>
          <w:rFonts w:cstheme="minorHAnsi"/>
        </w:rPr>
        <w:t xml:space="preserve"> yellow.</w:t>
      </w:r>
      <w:r w:rsidR="00D455A8" w:rsidRPr="002108CA">
        <w:rPr>
          <w:rFonts w:cstheme="minorHAnsi"/>
        </w:rPr>
        <w:t xml:space="preserve"> The original description of this entity conveys the authors’ impression that it represent</w:t>
      </w:r>
      <w:r w:rsidR="00EA6C77">
        <w:rPr>
          <w:rFonts w:cstheme="minorHAnsi"/>
        </w:rPr>
        <w:t>ed</w:t>
      </w:r>
      <w:r w:rsidR="00D455A8" w:rsidRPr="002108CA">
        <w:rPr>
          <w:rFonts w:cstheme="minorHAnsi"/>
        </w:rPr>
        <w:t xml:space="preserve"> introgression from </w:t>
      </w:r>
      <w:r w:rsidR="00D455A8" w:rsidRPr="002108CA">
        <w:rPr>
          <w:rFonts w:cstheme="minorHAnsi"/>
          <w:i/>
          <w:iCs/>
        </w:rPr>
        <w:t>A. formosa</w:t>
      </w:r>
      <w:r w:rsidR="00EA6C77">
        <w:rPr>
          <w:rFonts w:cstheme="minorHAnsi"/>
          <w:i/>
          <w:iCs/>
        </w:rPr>
        <w:t xml:space="preserve"> </w:t>
      </w:r>
      <w:r w:rsidR="00EA6C77">
        <w:rPr>
          <w:rFonts w:cstheme="minorHAnsi"/>
        </w:rPr>
        <w:t>(MacBride and Payson, 1917</w:t>
      </w:r>
      <w:r w:rsidR="00D455A8" w:rsidRPr="002108CA">
        <w:rPr>
          <w:rFonts w:cstheme="minorHAnsi"/>
        </w:rPr>
        <w:t xml:space="preserve">. However, the treatment of </w:t>
      </w:r>
      <w:r w:rsidR="00D455A8" w:rsidRPr="002108CA">
        <w:rPr>
          <w:rFonts w:cstheme="minorHAnsi"/>
          <w:i/>
        </w:rPr>
        <w:t xml:space="preserve">Aquilegia </w:t>
      </w:r>
      <w:r w:rsidR="00D455A8" w:rsidRPr="002108CA">
        <w:rPr>
          <w:rFonts w:cstheme="minorHAnsi"/>
        </w:rPr>
        <w:t xml:space="preserve">in Flora of North America (Whittemore, 1997) takes the view that the type specimens represent a pink color variant of typical </w:t>
      </w:r>
      <w:r w:rsidR="00D455A8" w:rsidRPr="002108CA">
        <w:rPr>
          <w:rFonts w:cstheme="minorHAnsi"/>
          <w:i/>
        </w:rPr>
        <w:t>Aquilegia flavescens</w:t>
      </w:r>
      <w:r w:rsidR="00D455A8" w:rsidRPr="002108CA">
        <w:rPr>
          <w:rFonts w:cstheme="minorHAnsi"/>
        </w:rPr>
        <w:t xml:space="preserve">, and that there is no evidence of hybridization or introgression. We found </w:t>
      </w:r>
      <w:r w:rsidRPr="002108CA">
        <w:rPr>
          <w:rFonts w:cstheme="minorHAnsi"/>
        </w:rPr>
        <w:t xml:space="preserve">that </w:t>
      </w:r>
      <w:r w:rsidR="00D455A8" w:rsidRPr="002108CA">
        <w:rPr>
          <w:rFonts w:cstheme="minorHAnsi"/>
        </w:rPr>
        <w:t xml:space="preserve">the specimens </w:t>
      </w:r>
      <w:r w:rsidR="00681C07" w:rsidRPr="002108CA">
        <w:rPr>
          <w:rFonts w:cstheme="minorHAnsi"/>
        </w:rPr>
        <w:t>annotated by Whittemore</w:t>
      </w:r>
      <w:r w:rsidR="00D455A8" w:rsidRPr="002108CA">
        <w:rPr>
          <w:rFonts w:cstheme="minorHAnsi"/>
        </w:rPr>
        <w:t xml:space="preserve"> (MO)</w:t>
      </w:r>
      <w:r w:rsidR="00681C07" w:rsidRPr="002108CA">
        <w:rPr>
          <w:rFonts w:cstheme="minorHAnsi"/>
        </w:rPr>
        <w:t xml:space="preserve">, on which </w:t>
      </w:r>
      <w:r w:rsidR="00D455A8"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the most extreme </w:t>
      </w:r>
      <w:r w:rsidR="00681C07" w:rsidRPr="002108CA">
        <w:rPr>
          <w:rFonts w:cstheme="minorHAnsi"/>
          <w:i/>
        </w:rPr>
        <w:t>A. flavescens-</w:t>
      </w:r>
      <w:r w:rsidR="00681C07" w:rsidRPr="002108CA">
        <w:rPr>
          <w:rFonts w:cstheme="minorHAnsi"/>
        </w:rPr>
        <w:t xml:space="preserve">like phenotypes out of all </w:t>
      </w:r>
      <w:r w:rsidR="00681C07" w:rsidRPr="002108CA">
        <w:rPr>
          <w:rFonts w:cstheme="minorHAnsi"/>
        </w:rPr>
        <w:lastRenderedPageBreak/>
        <w:t xml:space="preserve">specimens collected from the type locality. However,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r w:rsidR="00681C07" w:rsidRPr="002108CA">
        <w:rPr>
          <w:rFonts w:cstheme="minorHAnsi"/>
        </w:rPr>
        <w:t xml:space="preserve">, suggesting that this name does accurately refer to the hybrid between </w:t>
      </w:r>
      <w:r w:rsidR="00681C07" w:rsidRPr="002108CA">
        <w:rPr>
          <w:rFonts w:cstheme="minorHAnsi"/>
          <w:i/>
        </w:rPr>
        <w:t xml:space="preserve">A. formosa </w:t>
      </w:r>
      <w:r w:rsidR="00681C07" w:rsidRPr="002108CA">
        <w:rPr>
          <w:rFonts w:cstheme="minorHAnsi"/>
        </w:rPr>
        <w:t xml:space="preserve">and </w:t>
      </w:r>
      <w:r w:rsidR="00681C07" w:rsidRPr="002108CA">
        <w:rPr>
          <w:rFonts w:cstheme="minorHAnsi"/>
          <w:i/>
        </w:rPr>
        <w:t xml:space="preserve">A. flavescens, </w:t>
      </w:r>
      <w:r w:rsidR="00681C07" w:rsidRPr="002108CA">
        <w:rPr>
          <w:rFonts w:cstheme="minorHAnsi"/>
        </w:rPr>
        <w:t xml:space="preserve">as originally </w:t>
      </w:r>
      <w:r w:rsidR="00D455A8" w:rsidRPr="002108CA">
        <w:rPr>
          <w:rFonts w:cstheme="minorHAnsi"/>
        </w:rPr>
        <w:t>implied</w:t>
      </w:r>
      <w:r w:rsidR="00681C07" w:rsidRPr="002108CA">
        <w:rPr>
          <w:rFonts w:cstheme="minorHAnsi"/>
        </w:rPr>
        <w:t xml:space="preserve">. </w:t>
      </w:r>
    </w:p>
    <w:p w14:paraId="79AB7A04" w14:textId="77777777" w:rsidR="00597CAE" w:rsidRDefault="00597CAE" w:rsidP="00597CAE">
      <w:pPr>
        <w:spacing w:line="480" w:lineRule="auto"/>
        <w:rPr>
          <w:rFonts w:cstheme="minorHAnsi"/>
          <w:b/>
          <w:bCs/>
          <w:i/>
          <w:iCs/>
        </w:rPr>
      </w:pPr>
    </w:p>
    <w:p w14:paraId="481E43D0" w14:textId="77777777" w:rsidR="00597CAE" w:rsidRPr="00597CAE" w:rsidRDefault="000A20CA" w:rsidP="00597CAE">
      <w:pPr>
        <w:spacing w:line="480" w:lineRule="auto"/>
        <w:rPr>
          <w:rFonts w:cstheme="minorHAnsi"/>
        </w:rPr>
      </w:pPr>
      <w:r w:rsidRPr="00597CAE">
        <w:rPr>
          <w:rFonts w:cstheme="minorHAnsi"/>
          <w:i/>
          <w:iCs/>
        </w:rPr>
        <w:t>Cl</w:t>
      </w:r>
      <w:r w:rsidR="00301CAC" w:rsidRPr="00597CAE">
        <w:rPr>
          <w:rFonts w:cstheme="minorHAnsi"/>
          <w:i/>
          <w:iCs/>
        </w:rPr>
        <w:t xml:space="preserve">inal variation </w:t>
      </w:r>
      <w:r w:rsidRPr="00597CAE">
        <w:rPr>
          <w:rFonts w:cstheme="minorHAnsi"/>
          <w:i/>
          <w:iCs/>
        </w:rPr>
        <w:t>across a local</w:t>
      </w:r>
      <w:r w:rsidR="00301CAC" w:rsidRPr="00597CAE">
        <w:rPr>
          <w:rFonts w:cstheme="minorHAnsi"/>
          <w:i/>
          <w:iCs/>
        </w:rPr>
        <w:t xml:space="preserve"> elevational hybrid zone</w:t>
      </w:r>
    </w:p>
    <w:p w14:paraId="6252628F" w14:textId="47E1C120" w:rsidR="00301CAC" w:rsidRPr="002108CA" w:rsidRDefault="00E75608" w:rsidP="00C95469">
      <w:pPr>
        <w:spacing w:line="480" w:lineRule="auto"/>
        <w:ind w:firstLine="720"/>
        <w:rPr>
          <w:rFonts w:cstheme="minorHAnsi"/>
        </w:rPr>
      </w:pPr>
      <w:r w:rsidRPr="002108CA">
        <w:rPr>
          <w:rFonts w:cstheme="minorHAnsi"/>
        </w:rPr>
        <w:t>In the Marble Range hybrid population, w</w:t>
      </w:r>
      <w:r w:rsidR="00350025" w:rsidRPr="002108CA">
        <w:rPr>
          <w:rFonts w:cstheme="minorHAnsi"/>
        </w:rPr>
        <w:t xml:space="preserve">e found evidence for clinal variation in the floral morphology hybrid index across an elevational </w:t>
      </w:r>
      <w:r w:rsidRPr="002108CA">
        <w:rPr>
          <w:rFonts w:cstheme="minorHAnsi"/>
        </w:rPr>
        <w:t>transect</w:t>
      </w:r>
      <w:r w:rsidR="00350025" w:rsidRPr="002108CA">
        <w:rPr>
          <w:rFonts w:cstheme="minorHAnsi"/>
        </w:rPr>
        <w:t xml:space="preserve">. Moreover, the transition between phenotypes varies in the expected direction according to the altitudinal norms of the species, with </w:t>
      </w:r>
      <w:r w:rsidR="00350025" w:rsidRPr="002108CA">
        <w:rPr>
          <w:rFonts w:cstheme="minorHAnsi"/>
          <w:i/>
          <w:iCs/>
        </w:rPr>
        <w:t>A. flavescens-</w:t>
      </w:r>
      <w:r w:rsidR="00350025" w:rsidRPr="002108CA">
        <w:rPr>
          <w:rFonts w:cstheme="minorHAnsi"/>
        </w:rPr>
        <w:t xml:space="preserve">like phenotypes at high elevations transition into </w:t>
      </w:r>
      <w:r w:rsidR="00350025" w:rsidRPr="002108CA">
        <w:rPr>
          <w:rFonts w:cstheme="minorHAnsi"/>
          <w:i/>
          <w:iCs/>
        </w:rPr>
        <w:t>A. formosa</w:t>
      </w:r>
      <w:r w:rsidR="00350025" w:rsidRPr="002108CA">
        <w:rPr>
          <w:rFonts w:cstheme="minorHAnsi"/>
        </w:rPr>
        <w:t xml:space="preserve">-like phenotypes in the valleys. </w:t>
      </w:r>
      <w:r w:rsidR="00301CAC" w:rsidRPr="002108CA">
        <w:rPr>
          <w:rFonts w:cstheme="minorHAnsi"/>
        </w:rPr>
        <w:t xml:space="preserve">While a common garden experiment would be needed to confirm this pattern is </w:t>
      </w:r>
      <w:r w:rsidR="00F316E1">
        <w:rPr>
          <w:rFonts w:cstheme="minorHAnsi"/>
        </w:rPr>
        <w:t>not driven by</w:t>
      </w:r>
      <w:r w:rsidR="00301CAC" w:rsidRPr="002108CA">
        <w:rPr>
          <w:rFonts w:cstheme="minorHAnsi"/>
        </w:rPr>
        <w:t xml:space="preserve"> plasticity, </w:t>
      </w:r>
      <w:r w:rsidR="00EA6C77">
        <w:rPr>
          <w:rFonts w:cstheme="minorHAnsi"/>
        </w:rPr>
        <w:t xml:space="preserve">there is no clear reason to suspect </w:t>
      </w:r>
      <w:r w:rsidR="0063511C">
        <w:rPr>
          <w:rFonts w:cstheme="minorHAnsi"/>
        </w:rPr>
        <w:t xml:space="preserve">variation in floral shape </w:t>
      </w:r>
      <w:r w:rsidR="00EA6C77">
        <w:rPr>
          <w:rFonts w:cstheme="minorHAnsi"/>
        </w:rPr>
        <w:t xml:space="preserve">that is </w:t>
      </w:r>
      <w:r w:rsidR="00F316E1">
        <w:rPr>
          <w:rFonts w:cstheme="minorHAnsi"/>
        </w:rPr>
        <w:t xml:space="preserve">independent of overall </w:t>
      </w:r>
      <w:r w:rsidR="0063511C">
        <w:rPr>
          <w:rFonts w:cstheme="minorHAnsi"/>
        </w:rPr>
        <w:t xml:space="preserve">floral </w:t>
      </w:r>
      <w:r w:rsidR="00EA6C77">
        <w:rPr>
          <w:rFonts w:cstheme="minorHAnsi"/>
        </w:rPr>
        <w:t xml:space="preserve">size </w:t>
      </w:r>
      <w:r w:rsidR="0063511C">
        <w:rPr>
          <w:rFonts w:cstheme="minorHAnsi"/>
        </w:rPr>
        <w:t xml:space="preserve">to </w:t>
      </w:r>
      <w:r w:rsidR="00351488">
        <w:rPr>
          <w:rFonts w:cstheme="minorHAnsi"/>
        </w:rPr>
        <w:t>show a plastic response to elevation</w:t>
      </w:r>
      <w:r w:rsidR="0063511C">
        <w:rPr>
          <w:rFonts w:cstheme="minorHAnsi"/>
        </w:rPr>
        <w:t xml:space="preserve">. </w:t>
      </w:r>
      <w:r w:rsidR="00E76B19">
        <w:rPr>
          <w:rFonts w:cstheme="minorHAnsi"/>
        </w:rPr>
        <w:t xml:space="preserve">It is </w:t>
      </w:r>
      <w:r w:rsidR="00EA6C77">
        <w:rPr>
          <w:rFonts w:cstheme="minorHAnsi"/>
        </w:rPr>
        <w:t xml:space="preserve">nonetheless </w:t>
      </w:r>
      <w:r w:rsidR="00E76B19">
        <w:rPr>
          <w:rFonts w:cstheme="minorHAnsi"/>
        </w:rPr>
        <w:t xml:space="preserve">also possible that this </w:t>
      </w:r>
      <w:r w:rsidR="00301CAC" w:rsidRPr="002108CA">
        <w:rPr>
          <w:rFonts w:cstheme="minorHAnsi"/>
        </w:rPr>
        <w:t>pattern could reflect a neutral decaying cline</w:t>
      </w:r>
      <w:r w:rsidR="00E76B19">
        <w:rPr>
          <w:rFonts w:cstheme="minorHAnsi"/>
        </w:rPr>
        <w:t xml:space="preserve"> if the hybrid zone formed recently. Future </w:t>
      </w:r>
      <w:r w:rsidR="001C301B">
        <w:rPr>
          <w:rFonts w:cstheme="minorHAnsi"/>
        </w:rPr>
        <w:t xml:space="preserve">genetic </w:t>
      </w:r>
      <w:r w:rsidR="00E76B19">
        <w:rPr>
          <w:rFonts w:cstheme="minorHAnsi"/>
        </w:rPr>
        <w:t xml:space="preserve">work could </w:t>
      </w:r>
      <w:r w:rsidR="0063511C">
        <w:rPr>
          <w:rFonts w:cstheme="minorHAnsi"/>
        </w:rPr>
        <w:t>directly address</w:t>
      </w:r>
      <w:r w:rsidR="001C301B">
        <w:rPr>
          <w:rFonts w:cstheme="minorHAnsi"/>
        </w:rPr>
        <w:t xml:space="preserve"> </w:t>
      </w:r>
      <w:r w:rsidR="0063511C">
        <w:rPr>
          <w:rFonts w:cstheme="minorHAnsi"/>
        </w:rPr>
        <w:t xml:space="preserve">the hypothesis of selection by controlling for </w:t>
      </w:r>
      <w:r w:rsidR="00351488">
        <w:rPr>
          <w:rFonts w:cstheme="minorHAnsi"/>
        </w:rPr>
        <w:t xml:space="preserve">neutral </w:t>
      </w:r>
      <w:r w:rsidR="0063511C">
        <w:rPr>
          <w:rFonts w:cstheme="minorHAnsi"/>
        </w:rPr>
        <w:t>genetic structure across the cline</w:t>
      </w:r>
      <w:r w:rsidR="001C301B">
        <w:rPr>
          <w:rFonts w:cstheme="minorHAnsi"/>
        </w:rPr>
        <w:t xml:space="preserve">, but </w:t>
      </w:r>
      <w:r w:rsidR="00351488">
        <w:rPr>
          <w:rFonts w:cstheme="minorHAnsi"/>
        </w:rPr>
        <w:t>several</w:t>
      </w:r>
      <w:r w:rsidR="00C8728E">
        <w:rPr>
          <w:rFonts w:cstheme="minorHAnsi"/>
        </w:rPr>
        <w:t xml:space="preserve"> observations suggest that gene flow may not be strongly restricted </w:t>
      </w:r>
      <w:r w:rsidR="00351488">
        <w:rPr>
          <w:rFonts w:cstheme="minorHAnsi"/>
        </w:rPr>
        <w:t>at such a local scale</w:t>
      </w:r>
      <w:r w:rsidR="001C301B">
        <w:rPr>
          <w:rFonts w:cstheme="minorHAnsi"/>
        </w:rPr>
        <w:t>.</w:t>
      </w:r>
      <w:r w:rsidR="00E76B19">
        <w:rPr>
          <w:rFonts w:cstheme="minorHAnsi"/>
        </w:rPr>
        <w:t xml:space="preserve"> </w:t>
      </w:r>
      <w:r w:rsidR="00C8728E">
        <w:rPr>
          <w:rFonts w:cstheme="minorHAnsi"/>
        </w:rPr>
        <w:t xml:space="preserve">First, </w:t>
      </w:r>
      <w:r w:rsidR="0063511C">
        <w:rPr>
          <w:rFonts w:cstheme="minorHAnsi"/>
          <w:i/>
        </w:rPr>
        <w:t xml:space="preserve">Aquilegia </w:t>
      </w:r>
      <w:r w:rsidR="0063511C">
        <w:rPr>
          <w:rFonts w:cstheme="minorHAnsi"/>
          <w:iCs/>
        </w:rPr>
        <w:t xml:space="preserve">have </w:t>
      </w:r>
      <w:r w:rsidR="00C5000D">
        <w:rPr>
          <w:rFonts w:cstheme="minorHAnsi"/>
          <w:iCs/>
        </w:rPr>
        <w:t>evidently undergone a dramatic altitudinal range expansion</w:t>
      </w:r>
      <w:r w:rsidR="0063511C">
        <w:rPr>
          <w:rFonts w:cstheme="minorHAnsi"/>
          <w:iCs/>
        </w:rPr>
        <w:t xml:space="preserve"> following the last glacial retreat</w:t>
      </w:r>
      <w:r w:rsidR="009C4552">
        <w:rPr>
          <w:rFonts w:cstheme="minorHAnsi"/>
          <w:iCs/>
        </w:rPr>
        <w:t xml:space="preserve">, </w:t>
      </w:r>
      <w:r w:rsidR="00C8728E">
        <w:rPr>
          <w:rFonts w:cstheme="minorHAnsi"/>
          <w:iCs/>
        </w:rPr>
        <w:t xml:space="preserve">necessitating </w:t>
      </w:r>
      <w:r w:rsidR="00C5000D">
        <w:rPr>
          <w:rFonts w:cstheme="minorHAnsi"/>
          <w:iCs/>
        </w:rPr>
        <w:t xml:space="preserve">the potential for </w:t>
      </w:r>
      <w:r w:rsidR="00C8728E">
        <w:rPr>
          <w:rFonts w:cstheme="minorHAnsi"/>
          <w:iCs/>
        </w:rPr>
        <w:t xml:space="preserve">seed dispersal over </w:t>
      </w:r>
      <w:r w:rsidR="00C5000D">
        <w:rPr>
          <w:rFonts w:cstheme="minorHAnsi"/>
          <w:iCs/>
        </w:rPr>
        <w:t>a local scale</w:t>
      </w:r>
      <w:r w:rsidR="00351488">
        <w:rPr>
          <w:rFonts w:cstheme="minorHAnsi"/>
          <w:iCs/>
        </w:rPr>
        <w:t xml:space="preserve">. </w:t>
      </w:r>
      <w:r w:rsidR="0077274D">
        <w:rPr>
          <w:rFonts w:cstheme="minorHAnsi"/>
          <w:iCs/>
        </w:rPr>
        <w:t>Second</w:t>
      </w:r>
      <w:r w:rsidR="00C8728E">
        <w:rPr>
          <w:rFonts w:cstheme="minorHAnsi"/>
          <w:iCs/>
        </w:rPr>
        <w:t>, we observed</w:t>
      </w:r>
      <w:r w:rsidR="009C4552">
        <w:rPr>
          <w:rFonts w:cstheme="minorHAnsi"/>
          <w:iCs/>
        </w:rPr>
        <w:t xml:space="preserve"> hummingbirds visiting </w:t>
      </w:r>
      <w:r w:rsidR="009C4552">
        <w:rPr>
          <w:rFonts w:cstheme="minorHAnsi"/>
          <w:i/>
          <w:iCs/>
        </w:rPr>
        <w:t xml:space="preserve">Aquilegia </w:t>
      </w:r>
      <w:r w:rsidR="009C4552">
        <w:rPr>
          <w:rFonts w:cstheme="minorHAnsi"/>
        </w:rPr>
        <w:t>flowers</w:t>
      </w:r>
      <w:r w:rsidR="009C4552">
        <w:rPr>
          <w:rFonts w:cstheme="minorHAnsi"/>
          <w:i/>
          <w:iCs/>
        </w:rPr>
        <w:t xml:space="preserve"> </w:t>
      </w:r>
      <w:r w:rsidR="009C4552">
        <w:rPr>
          <w:rFonts w:cstheme="minorHAnsi"/>
        </w:rPr>
        <w:t>in the vicinity</w:t>
      </w:r>
      <w:r w:rsidR="00C8728E">
        <w:rPr>
          <w:rFonts w:cstheme="minorHAnsi"/>
        </w:rPr>
        <w:t xml:space="preserve">, which are </w:t>
      </w:r>
      <w:r w:rsidR="00EA6C77">
        <w:rPr>
          <w:rFonts w:cstheme="minorHAnsi"/>
        </w:rPr>
        <w:t xml:space="preserve">highly </w:t>
      </w:r>
      <w:r w:rsidR="00351488">
        <w:rPr>
          <w:rFonts w:cstheme="minorHAnsi"/>
        </w:rPr>
        <w:t xml:space="preserve">capable </w:t>
      </w:r>
      <w:r w:rsidR="00EA6C77">
        <w:rPr>
          <w:rFonts w:cstheme="minorHAnsi"/>
        </w:rPr>
        <w:t xml:space="preserve">pollen </w:t>
      </w:r>
      <w:r w:rsidR="00C8728E">
        <w:rPr>
          <w:rFonts w:cstheme="minorHAnsi"/>
        </w:rPr>
        <w:t xml:space="preserve">vectors </w:t>
      </w:r>
      <w:r w:rsidR="00351488">
        <w:rPr>
          <w:rFonts w:cstheme="minorHAnsi"/>
        </w:rPr>
        <w:t>over the spatial scale in question</w:t>
      </w:r>
      <w:r w:rsidR="00C8728E">
        <w:rPr>
          <w:rFonts w:cstheme="minorHAnsi"/>
        </w:rPr>
        <w:t xml:space="preserve">. </w:t>
      </w:r>
    </w:p>
    <w:p w14:paraId="7B2CEC03" w14:textId="77777777" w:rsidR="00301CAC" w:rsidRPr="002108CA" w:rsidRDefault="00301CAC" w:rsidP="00866B68">
      <w:pPr>
        <w:spacing w:line="480" w:lineRule="auto"/>
        <w:rPr>
          <w:rFonts w:cstheme="minorHAnsi"/>
        </w:rPr>
      </w:pPr>
    </w:p>
    <w:p w14:paraId="7F4C504F" w14:textId="67A5A859" w:rsidR="00067E2C" w:rsidRPr="00784FC0" w:rsidRDefault="00E75608" w:rsidP="00866B68">
      <w:pPr>
        <w:spacing w:line="480" w:lineRule="auto"/>
        <w:rPr>
          <w:rFonts w:cstheme="minorHAnsi"/>
          <w:b/>
          <w:bCs/>
        </w:rPr>
      </w:pPr>
      <w:r w:rsidRPr="002108CA">
        <w:rPr>
          <w:rFonts w:cstheme="minorHAnsi"/>
          <w:b/>
          <w:bCs/>
        </w:rPr>
        <w:t>Discussion</w:t>
      </w:r>
    </w:p>
    <w:p w14:paraId="01FB0AAF" w14:textId="5B2551B9" w:rsidR="00C95469" w:rsidRPr="002108CA" w:rsidRDefault="00067E2C" w:rsidP="00C95469">
      <w:pPr>
        <w:spacing w:line="480" w:lineRule="auto"/>
        <w:ind w:firstLine="720"/>
        <w:rPr>
          <w:rFonts w:cstheme="minorHAnsi"/>
          <w:color w:val="000000" w:themeColor="text1"/>
        </w:rPr>
      </w:pPr>
      <w:r w:rsidRPr="002108CA">
        <w:rPr>
          <w:rFonts w:cstheme="minorHAnsi"/>
        </w:rPr>
        <w:lastRenderedPageBreak/>
        <w:t xml:space="preserve">We have characterized the hybrid zone between </w:t>
      </w:r>
      <w:r w:rsidRPr="002108CA">
        <w:rPr>
          <w:rFonts w:cstheme="minorHAnsi"/>
          <w:i/>
          <w:iCs/>
        </w:rPr>
        <w:t xml:space="preserve">A. formosa </w:t>
      </w:r>
      <w:r w:rsidRPr="002108CA">
        <w:rPr>
          <w:rFonts w:cstheme="minorHAnsi"/>
        </w:rPr>
        <w:t xml:space="preserve">and </w:t>
      </w:r>
      <w:r w:rsidRPr="002108CA">
        <w:rPr>
          <w:rFonts w:cstheme="minorHAnsi"/>
          <w:i/>
          <w:iCs/>
        </w:rPr>
        <w:t xml:space="preserve">A. flavescens </w:t>
      </w:r>
      <w:r w:rsidRPr="002108CA">
        <w:rPr>
          <w:rFonts w:cstheme="minorHAnsi"/>
        </w:rPr>
        <w:t xml:space="preserve">as conforming to </w:t>
      </w:r>
      <w:r w:rsidR="00DB7C7F" w:rsidRPr="002108CA">
        <w:rPr>
          <w:rFonts w:cstheme="minorHAnsi"/>
        </w:rPr>
        <w:t>a</w:t>
      </w:r>
      <w:r w:rsidRPr="002108CA">
        <w:rPr>
          <w:rFonts w:cstheme="minorHAnsi"/>
        </w:rPr>
        <w:t xml:space="preserve"> mosaic model. </w:t>
      </w:r>
      <w:r w:rsidR="006D1413" w:rsidRPr="002108CA">
        <w:rPr>
          <w:rFonts w:cstheme="minorHAnsi"/>
        </w:rPr>
        <w:t xml:space="preserve">In several disjunct regions, the ranges of these species interdigitate, and hybridization is evidently very common in such areas, such that intermediate phenotypes can </w:t>
      </w:r>
      <w:r w:rsidR="00DB7C7F" w:rsidRPr="002108CA">
        <w:rPr>
          <w:rFonts w:cstheme="minorHAnsi"/>
        </w:rPr>
        <w:t>virtually</w:t>
      </w:r>
      <w:r w:rsidR="006D1413" w:rsidRPr="002108CA">
        <w:rPr>
          <w:rFonts w:cstheme="minorHAnsi"/>
        </w:rPr>
        <w:t xml:space="preserve"> </w:t>
      </w:r>
      <w:r w:rsidR="00FB16B3" w:rsidRPr="002108CA">
        <w:rPr>
          <w:rFonts w:cstheme="minorHAnsi"/>
        </w:rPr>
        <w:t>replace the typical forms of the species</w:t>
      </w:r>
      <w:r w:rsidR="006D1413" w:rsidRPr="002108CA">
        <w:rPr>
          <w:rFonts w:cstheme="minorHAnsi"/>
        </w:rPr>
        <w:t xml:space="preserve">, as in central Idaho </w:t>
      </w:r>
      <w:r w:rsidR="006D1413" w:rsidRPr="002108CA">
        <w:rPr>
          <w:rFonts w:cstheme="minorHAnsi"/>
          <w:color w:val="000000" w:themeColor="text1"/>
        </w:rPr>
        <w:t xml:space="preserve">(Fig. 1; MacBride </w:t>
      </w:r>
      <w:r w:rsidR="00EA6C77">
        <w:rPr>
          <w:rFonts w:cstheme="minorHAnsi"/>
          <w:color w:val="000000" w:themeColor="text1"/>
        </w:rPr>
        <w:t>and</w:t>
      </w:r>
      <w:r w:rsidR="006D1413" w:rsidRPr="002108CA">
        <w:rPr>
          <w:rFonts w:cstheme="minorHAnsi"/>
          <w:color w:val="000000" w:themeColor="text1"/>
        </w:rPr>
        <w:t xml:space="preserve"> Payson, 191</w:t>
      </w:r>
      <w:r w:rsidR="00EA6C77">
        <w:rPr>
          <w:rFonts w:cstheme="minorHAnsi"/>
          <w:color w:val="000000" w:themeColor="text1"/>
        </w:rPr>
        <w:t>7</w:t>
      </w:r>
      <w:r w:rsidR="006D1413" w:rsidRPr="002108CA">
        <w:rPr>
          <w:rFonts w:cstheme="minorHAnsi"/>
          <w:color w:val="000000" w:themeColor="text1"/>
        </w:rPr>
        <w:t>)</w:t>
      </w:r>
      <w:r w:rsidR="00DB7C7F" w:rsidRPr="002108CA">
        <w:rPr>
          <w:rFonts w:cstheme="minorHAnsi"/>
          <w:color w:val="000000" w:themeColor="text1"/>
        </w:rPr>
        <w:t xml:space="preserve">, and intermediacy is predicted by proximity to the </w:t>
      </w:r>
      <w:r w:rsidR="00DB7C7F" w:rsidRPr="002108CA">
        <w:rPr>
          <w:rFonts w:cstheme="minorHAnsi"/>
        </w:rPr>
        <w:t>alternative species (Fig. 2).</w:t>
      </w:r>
      <w:r w:rsidR="006D1413" w:rsidRPr="002108CA">
        <w:rPr>
          <w:rFonts w:cstheme="minorHAnsi"/>
        </w:rPr>
        <w:t xml:space="preserve"> Yet, in regions where the</w:t>
      </w:r>
      <w:r w:rsidR="00DB7C7F" w:rsidRPr="002108CA">
        <w:rPr>
          <w:rFonts w:cstheme="minorHAnsi"/>
        </w:rPr>
        <w:t xml:space="preserve"> species</w:t>
      </w:r>
      <w:r w:rsidR="006D1413" w:rsidRPr="002108CA">
        <w:rPr>
          <w:rFonts w:cstheme="minorHAnsi"/>
        </w:rPr>
        <w:t xml:space="preserve"> co-occur</w:t>
      </w:r>
      <w:r w:rsidR="00DB7C7F" w:rsidRPr="002108CA">
        <w:rPr>
          <w:rFonts w:cstheme="minorHAnsi"/>
        </w:rPr>
        <w:t>,</w:t>
      </w:r>
      <w:r w:rsidR="006D1413" w:rsidRPr="002108CA">
        <w:rPr>
          <w:rFonts w:cstheme="minorHAnsi"/>
        </w:rPr>
        <w:t xml:space="preserve"> parental phenotypes appear to retain an association with their respective parental habitats. </w:t>
      </w:r>
      <w:r w:rsidR="00963609" w:rsidRPr="002108CA">
        <w:rPr>
          <w:rFonts w:cstheme="minorHAnsi"/>
        </w:rPr>
        <w:t xml:space="preserve">This was first observed by Payson (1918), </w:t>
      </w:r>
      <w:r w:rsidR="00963609" w:rsidRPr="002108CA">
        <w:rPr>
          <w:rFonts w:cstheme="minorHAnsi"/>
          <w:color w:val="000000" w:themeColor="text1"/>
        </w:rPr>
        <w:t xml:space="preserve">who noted that in central Idaho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the valley bottoms, and intermediate forms in between these two altitudes. </w:t>
      </w:r>
      <w:r w:rsidR="00FB16B3" w:rsidRPr="002108CA">
        <w:rPr>
          <w:rFonts w:cstheme="minorHAnsi"/>
          <w:color w:val="000000" w:themeColor="text1"/>
        </w:rPr>
        <w:t>While</w:t>
      </w:r>
      <w:r w:rsidR="00B456DD" w:rsidRPr="002108CA">
        <w:rPr>
          <w:rFonts w:cstheme="minorHAnsi"/>
          <w:color w:val="000000" w:themeColor="text1"/>
        </w:rPr>
        <w:t xml:space="preserve"> </w:t>
      </w:r>
      <w:r w:rsidR="00F93F69" w:rsidRPr="002108CA">
        <w:rPr>
          <w:rFonts w:cstheme="minorHAnsi"/>
          <w:color w:val="000000" w:themeColor="text1"/>
        </w:rPr>
        <w:t xml:space="preserve">our </w:t>
      </w:r>
      <w:r w:rsidR="00FB16B3" w:rsidRPr="002108CA">
        <w:rPr>
          <w:rFonts w:cstheme="minorHAnsi"/>
          <w:color w:val="000000" w:themeColor="text1"/>
        </w:rPr>
        <w:t>herbar</w:t>
      </w:r>
      <w:r w:rsidR="00B456DD" w:rsidRPr="002108CA">
        <w:rPr>
          <w:rFonts w:cstheme="minorHAnsi"/>
          <w:color w:val="000000" w:themeColor="text1"/>
        </w:rPr>
        <w:t xml:space="preserve">ium </w:t>
      </w:r>
      <w:r w:rsidR="00D45833" w:rsidRPr="002108CA">
        <w:rPr>
          <w:rFonts w:cstheme="minorHAnsi"/>
          <w:color w:val="000000" w:themeColor="text1"/>
        </w:rPr>
        <w:t>geolocation</w:t>
      </w:r>
      <w:r w:rsidR="00B456DD" w:rsidRPr="002108CA">
        <w:rPr>
          <w:rFonts w:cstheme="minorHAnsi"/>
          <w:color w:val="000000" w:themeColor="text1"/>
        </w:rPr>
        <w:t xml:space="preserve"> data are </w:t>
      </w:r>
      <w:r w:rsidR="00863C93" w:rsidRPr="002108CA">
        <w:rPr>
          <w:rFonts w:cstheme="minorHAnsi"/>
          <w:color w:val="000000" w:themeColor="text1"/>
        </w:rPr>
        <w:t>generally</w:t>
      </w:r>
      <w:r w:rsidR="00D45833" w:rsidRPr="002108CA">
        <w:rPr>
          <w:rFonts w:cstheme="minorHAnsi"/>
          <w:color w:val="000000" w:themeColor="text1"/>
        </w:rPr>
        <w:t xml:space="preserve"> </w:t>
      </w:r>
      <w:r w:rsidR="00B456DD" w:rsidRPr="002108CA">
        <w:rPr>
          <w:rFonts w:cstheme="minorHAnsi"/>
          <w:color w:val="000000" w:themeColor="text1"/>
        </w:rPr>
        <w:t xml:space="preserve">too coarse to </w:t>
      </w:r>
      <w:r w:rsidR="00D45833" w:rsidRPr="002108CA">
        <w:rPr>
          <w:rFonts w:cstheme="minorHAnsi"/>
          <w:color w:val="000000" w:themeColor="text1"/>
        </w:rPr>
        <w:t xml:space="preserve">allow </w:t>
      </w:r>
      <w:r w:rsidR="00B456DD" w:rsidRPr="002108CA">
        <w:rPr>
          <w:rFonts w:cstheme="minorHAnsi"/>
          <w:color w:val="000000" w:themeColor="text1"/>
        </w:rPr>
        <w:t>examin</w:t>
      </w:r>
      <w:r w:rsidR="00D45833" w:rsidRPr="002108CA">
        <w:rPr>
          <w:rFonts w:cstheme="minorHAnsi"/>
          <w:color w:val="000000" w:themeColor="text1"/>
        </w:rPr>
        <w:t>ation of</w:t>
      </w:r>
      <w:r w:rsidR="00B456DD" w:rsidRPr="002108CA">
        <w:rPr>
          <w:rFonts w:cstheme="minorHAnsi"/>
          <w:color w:val="000000" w:themeColor="text1"/>
        </w:rPr>
        <w:t xml:space="preserve"> fine-scale habitat association in </w:t>
      </w:r>
      <w:r w:rsidR="00DB7C7F" w:rsidRPr="002108CA">
        <w:rPr>
          <w:rFonts w:cstheme="minorHAnsi"/>
          <w:color w:val="000000" w:themeColor="text1"/>
        </w:rPr>
        <w:t xml:space="preserve">local </w:t>
      </w:r>
      <w:r w:rsidR="00B456DD" w:rsidRPr="002108CA">
        <w:rPr>
          <w:rFonts w:cstheme="minorHAnsi"/>
          <w:color w:val="000000" w:themeColor="text1"/>
        </w:rPr>
        <w:t>contact zones, o</w:t>
      </w:r>
      <w:r w:rsidR="00FB16B3" w:rsidRPr="002108CA">
        <w:rPr>
          <w:rFonts w:cstheme="minorHAnsi"/>
          <w:color w:val="000000" w:themeColor="text1"/>
        </w:rPr>
        <w:t xml:space="preserve">ur biogeographic analysis supports a </w:t>
      </w:r>
      <w:r w:rsidR="00B456DD" w:rsidRPr="002108CA">
        <w:rPr>
          <w:rFonts w:cstheme="minorHAnsi"/>
          <w:color w:val="000000" w:themeColor="text1"/>
        </w:rPr>
        <w:t xml:space="preserve">basic </w:t>
      </w:r>
      <w:r w:rsidR="00FB16B3" w:rsidRPr="002108CA">
        <w:rPr>
          <w:rFonts w:cstheme="minorHAnsi"/>
          <w:color w:val="000000" w:themeColor="text1"/>
        </w:rPr>
        <w:t>pattern of habitat-association</w:t>
      </w:r>
      <w:r w:rsidR="00B456DD" w:rsidRPr="002108CA">
        <w:rPr>
          <w:rFonts w:cstheme="minorHAnsi"/>
          <w:color w:val="000000" w:themeColor="text1"/>
        </w:rPr>
        <w:t xml:space="preserve">; the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D45833" w:rsidRPr="002108CA">
        <w:rPr>
          <w:rFonts w:cstheme="minorHAnsi"/>
          <w:i/>
          <w:iCs/>
          <w:color w:val="000000" w:themeColor="text1"/>
        </w:rPr>
        <w:t xml:space="preserve"> </w:t>
      </w:r>
      <w:r w:rsidR="00B456DD" w:rsidRPr="002108CA">
        <w:rPr>
          <w:rFonts w:cstheme="minorHAnsi"/>
          <w:color w:val="000000" w:themeColor="text1"/>
        </w:rPr>
        <w:t>originate predominantly from high elevation areas.</w:t>
      </w:r>
      <w:r w:rsidR="00F93F69" w:rsidRPr="002108CA">
        <w:rPr>
          <w:rFonts w:cstheme="minorHAnsi"/>
          <w:color w:val="000000" w:themeColor="text1"/>
        </w:rPr>
        <w:t xml:space="preserve"> F</w:t>
      </w:r>
      <w:r w:rsidR="006F3D62" w:rsidRPr="002108CA">
        <w:rPr>
          <w:rFonts w:cstheme="minorHAnsi"/>
          <w:color w:val="000000" w:themeColor="text1"/>
        </w:rPr>
        <w:t>urthermore</w:t>
      </w:r>
      <w:r w:rsidR="00F93F69" w:rsidRPr="002108CA">
        <w:rPr>
          <w:rFonts w:cstheme="minorHAnsi"/>
          <w:color w:val="000000" w:themeColor="text1"/>
        </w:rPr>
        <w:t xml:space="preserve">, our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r w:rsidR="0040385E" w:rsidRPr="002108CA">
        <w:rPr>
          <w:rFonts w:cstheme="minorHAnsi"/>
          <w:color w:val="000000" w:themeColor="text1"/>
        </w:rPr>
        <w:t xml:space="preserve">stronger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These patterns </w:t>
      </w:r>
      <w:r w:rsidR="008768AD">
        <w:rPr>
          <w:rFonts w:cstheme="minorHAnsi"/>
          <w:color w:val="000000" w:themeColor="text1"/>
        </w:rPr>
        <w:t>are consistent with a scenario of</w:t>
      </w:r>
      <w:r w:rsidR="0040385E" w:rsidRPr="002108CA">
        <w:rPr>
          <w:rFonts w:cstheme="minorHAnsi"/>
          <w:color w:val="000000" w:themeColor="text1"/>
        </w:rPr>
        <w:t xml:space="preserve"> ecological divergence to different climactic niches in allopatry followed by range expansion of either or both species, bringing the</w:t>
      </w:r>
      <w:r w:rsidR="008768AD">
        <w:rPr>
          <w:rFonts w:cstheme="minorHAnsi"/>
          <w:color w:val="000000" w:themeColor="text1"/>
        </w:rPr>
        <w:t xml:space="preserve">m </w:t>
      </w:r>
      <w:r w:rsidR="0040385E" w:rsidRPr="002108CA">
        <w:rPr>
          <w:rFonts w:cstheme="minorHAnsi"/>
          <w:color w:val="000000" w:themeColor="text1"/>
        </w:rPr>
        <w:t xml:space="preserve">into secondary contact in regions with complex elevational landscapes. This </w:t>
      </w:r>
      <w:r w:rsidR="00E521F8" w:rsidRPr="002108CA">
        <w:rPr>
          <w:rFonts w:cstheme="minorHAnsi"/>
          <w:color w:val="000000" w:themeColor="text1"/>
        </w:rPr>
        <w:t xml:space="preserve">is </w:t>
      </w:r>
      <w:r w:rsidR="006729DF" w:rsidRPr="002108CA">
        <w:rPr>
          <w:rFonts w:cstheme="minorHAnsi"/>
          <w:color w:val="000000" w:themeColor="text1"/>
        </w:rPr>
        <w:t>necessarily</w:t>
      </w:r>
      <w:r w:rsidR="00E521F8" w:rsidRPr="002108CA">
        <w:rPr>
          <w:rFonts w:cstheme="minorHAnsi"/>
          <w:color w:val="000000" w:themeColor="text1"/>
        </w:rPr>
        <w:t xml:space="preserve"> the case </w:t>
      </w:r>
      <w:r w:rsidR="0040385E" w:rsidRPr="002108CA">
        <w:rPr>
          <w:rFonts w:cstheme="minorHAnsi"/>
          <w:color w:val="000000" w:themeColor="text1"/>
        </w:rPr>
        <w:t xml:space="preserve">in </w:t>
      </w:r>
      <w:r w:rsidR="000459DF">
        <w:rPr>
          <w:rFonts w:cstheme="minorHAnsi"/>
          <w:color w:val="000000" w:themeColor="text1"/>
        </w:rPr>
        <w:t xml:space="preserve">southeastern </w:t>
      </w:r>
      <w:r w:rsidR="0040385E" w:rsidRPr="002108CA">
        <w:rPr>
          <w:rFonts w:cstheme="minorHAnsi"/>
          <w:color w:val="000000" w:themeColor="text1"/>
        </w:rPr>
        <w:t xml:space="preserve">British Columbia, </w:t>
      </w:r>
      <w:r w:rsidR="00E521F8" w:rsidRPr="002108CA">
        <w:rPr>
          <w:rFonts w:cstheme="minorHAnsi"/>
          <w:color w:val="000000" w:themeColor="text1"/>
        </w:rPr>
        <w:t>where</w:t>
      </w:r>
      <w:r w:rsidR="0040385E" w:rsidRPr="002108CA">
        <w:rPr>
          <w:rFonts w:cstheme="minorHAnsi"/>
          <w:color w:val="000000" w:themeColor="text1"/>
        </w:rPr>
        <w:t xml:space="preserve"> </w:t>
      </w:r>
      <w:r w:rsidR="0040385E" w:rsidRPr="002108CA">
        <w:rPr>
          <w:rFonts w:cstheme="minorHAnsi"/>
          <w:i/>
          <w:iCs/>
          <w:color w:val="000000" w:themeColor="text1"/>
        </w:rPr>
        <w:t xml:space="preserve">Aquilegia </w:t>
      </w:r>
      <w:r w:rsidR="00E521F8" w:rsidRPr="002108CA">
        <w:rPr>
          <w:rFonts w:cstheme="minorHAnsi"/>
          <w:color w:val="000000" w:themeColor="text1"/>
        </w:rPr>
        <w:t xml:space="preserve">have been present </w:t>
      </w:r>
      <w:r w:rsidR="0040385E" w:rsidRPr="002108CA">
        <w:rPr>
          <w:rFonts w:cstheme="minorHAnsi"/>
          <w:color w:val="000000" w:themeColor="text1"/>
        </w:rPr>
        <w:t xml:space="preserve">only </w:t>
      </w:r>
      <w:r w:rsidR="008768AD">
        <w:rPr>
          <w:rFonts w:cstheme="minorHAnsi"/>
          <w:color w:val="000000" w:themeColor="text1"/>
        </w:rPr>
        <w:t>within</w:t>
      </w:r>
      <w:r w:rsidR="00E521F8" w:rsidRPr="002108CA">
        <w:rPr>
          <w:rFonts w:cstheme="minorHAnsi"/>
          <w:color w:val="000000" w:themeColor="text1"/>
        </w:rPr>
        <w:t xml:space="preserve"> the </w:t>
      </w:r>
      <w:r w:rsidR="008768AD">
        <w:rPr>
          <w:rFonts w:cstheme="minorHAnsi"/>
          <w:color w:val="000000" w:themeColor="text1"/>
        </w:rPr>
        <w:t>interval</w:t>
      </w:r>
      <w:r w:rsidR="00E521F8" w:rsidRPr="002108CA">
        <w:rPr>
          <w:rFonts w:cstheme="minorHAnsi"/>
          <w:color w:val="000000" w:themeColor="text1"/>
        </w:rPr>
        <w:t xml:space="preserve"> </w:t>
      </w:r>
      <w:r w:rsidR="008768AD">
        <w:rPr>
          <w:rFonts w:cstheme="minorHAnsi"/>
          <w:color w:val="000000" w:themeColor="text1"/>
        </w:rPr>
        <w:t>following</w:t>
      </w:r>
      <w:r w:rsidR="0040385E" w:rsidRPr="002108CA">
        <w:rPr>
          <w:rFonts w:cstheme="minorHAnsi"/>
          <w:color w:val="000000" w:themeColor="text1"/>
        </w:rPr>
        <w:t xml:space="preserve"> the </w:t>
      </w:r>
      <w:r w:rsidR="008768AD">
        <w:rPr>
          <w:rFonts w:cstheme="minorHAnsi"/>
          <w:color w:val="000000" w:themeColor="text1"/>
        </w:rPr>
        <w:t>Pleistocene</w:t>
      </w:r>
      <w:r w:rsidR="0040385E" w:rsidRPr="002108CA">
        <w:rPr>
          <w:rFonts w:cstheme="minorHAnsi"/>
          <w:color w:val="000000" w:themeColor="text1"/>
        </w:rPr>
        <w:t xml:space="preserve"> glacial retreat. Th</w:t>
      </w:r>
      <w:r w:rsidR="00E521F8" w:rsidRPr="002108CA">
        <w:rPr>
          <w:rFonts w:cstheme="minorHAnsi"/>
          <w:color w:val="000000" w:themeColor="text1"/>
        </w:rPr>
        <w:t>is</w:t>
      </w:r>
      <w:r w:rsidR="0040385E" w:rsidRPr="002108CA">
        <w:rPr>
          <w:rFonts w:cstheme="minorHAnsi"/>
          <w:color w:val="000000" w:themeColor="text1"/>
        </w:rPr>
        <w:t xml:space="preserve"> pattern of habitat association, particularly in the Marble Range population where </w:t>
      </w:r>
      <w:r w:rsidR="006729DF" w:rsidRPr="002108CA">
        <w:rPr>
          <w:rFonts w:cstheme="minorHAnsi"/>
          <w:color w:val="000000" w:themeColor="text1"/>
        </w:rPr>
        <w:t xml:space="preserve">the association is maintained within a plausible dispersal distance for </w:t>
      </w:r>
      <w:r w:rsidR="006729DF" w:rsidRPr="002108CA">
        <w:rPr>
          <w:rFonts w:cstheme="minorHAnsi"/>
          <w:i/>
          <w:iCs/>
          <w:color w:val="000000" w:themeColor="text1"/>
        </w:rPr>
        <w:t xml:space="preserve">Aquilegia </w:t>
      </w:r>
      <w:r w:rsidR="006729DF" w:rsidRPr="002108CA">
        <w:rPr>
          <w:rFonts w:cstheme="minorHAnsi"/>
          <w:color w:val="000000" w:themeColor="text1"/>
        </w:rPr>
        <w:t>pollinators</w:t>
      </w:r>
      <w:r w:rsidR="0040385E" w:rsidRPr="002108CA">
        <w:rPr>
          <w:rFonts w:cstheme="minorHAnsi"/>
          <w:color w:val="000000" w:themeColor="text1"/>
        </w:rPr>
        <w:t xml:space="preserve">, is consistent with </w:t>
      </w:r>
      <w:r w:rsidR="005C6A11" w:rsidRPr="002108CA">
        <w:rPr>
          <w:rFonts w:cstheme="minorHAnsi"/>
          <w:color w:val="000000" w:themeColor="text1"/>
        </w:rPr>
        <w:t xml:space="preserve">selection against immigrant alleles as a primary factor in the maintaining the </w:t>
      </w:r>
      <w:r w:rsidR="005C6A11" w:rsidRPr="002108CA">
        <w:rPr>
          <w:rFonts w:cstheme="minorHAnsi"/>
          <w:color w:val="000000" w:themeColor="text1"/>
        </w:rPr>
        <w:lastRenderedPageBreak/>
        <w:t xml:space="preserve">structure of the hybrid zone in the elevational habitat mosaic of western North America </w:t>
      </w:r>
      <w:r w:rsidR="009F7AE0" w:rsidRPr="002108CA">
        <w:rPr>
          <w:rFonts w:cstheme="minorHAnsi"/>
          <w:color w:val="000000" w:themeColor="text1"/>
        </w:rPr>
        <w:fldChar w:fldCharType="begin" w:fldLock="1"/>
      </w:r>
      <w:r w:rsidR="00A9461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9F7AE0" w:rsidRPr="002108CA">
        <w:rPr>
          <w:rFonts w:cstheme="minorHAnsi"/>
          <w:color w:val="000000" w:themeColor="text1"/>
        </w:rPr>
        <w:fldChar w:fldCharType="separate"/>
      </w:r>
      <w:r w:rsidR="009F7AE0" w:rsidRPr="002108CA">
        <w:rPr>
          <w:rFonts w:cstheme="minorHAnsi"/>
          <w:noProof/>
          <w:color w:val="000000" w:themeColor="text1"/>
        </w:rPr>
        <w:t>(Nosil et al. 2005; Suarez-Gonzalez et al. 2018)</w:t>
      </w:r>
      <w:r w:rsidR="009F7AE0" w:rsidRPr="002108CA">
        <w:rPr>
          <w:rFonts w:cstheme="minorHAnsi"/>
          <w:color w:val="000000" w:themeColor="text1"/>
        </w:rPr>
        <w:fldChar w:fldCharType="end"/>
      </w:r>
      <w:r w:rsidR="000A20CA" w:rsidRPr="002108CA">
        <w:rPr>
          <w:rFonts w:cstheme="minorHAnsi"/>
          <w:color w:val="000000" w:themeColor="text1"/>
        </w:rPr>
        <w:t xml:space="preserve">. </w:t>
      </w:r>
    </w:p>
    <w:p w14:paraId="69411427" w14:textId="12B3BC29" w:rsidR="00067E2C" w:rsidRPr="002108CA" w:rsidRDefault="00E5259C" w:rsidP="00866B68">
      <w:pPr>
        <w:spacing w:line="480" w:lineRule="auto"/>
        <w:ind w:firstLine="720"/>
        <w:rPr>
          <w:rFonts w:cstheme="minorHAnsi"/>
          <w:color w:val="000000" w:themeColor="text1"/>
        </w:rPr>
      </w:pPr>
      <w:r w:rsidRPr="002108CA">
        <w:rPr>
          <w:rFonts w:cstheme="minorHAnsi"/>
          <w:color w:val="000000" w:themeColor="text1"/>
        </w:rPr>
        <w:t xml:space="preserve">In spite of evidence for habitat association in the mosaic hybrid zone, the </w:t>
      </w:r>
      <w:r w:rsidR="001A6A75" w:rsidRPr="002108CA">
        <w:rPr>
          <w:rFonts w:cstheme="minorHAnsi"/>
          <w:color w:val="000000" w:themeColor="text1"/>
        </w:rPr>
        <w:t xml:space="preserve">sheer prevalence of hybrid phenotypes, particularly in central Idaho, </w:t>
      </w:r>
      <w:r w:rsidRPr="002108CA">
        <w:rPr>
          <w:rFonts w:cstheme="minorHAnsi"/>
          <w:color w:val="000000" w:themeColor="text1"/>
        </w:rPr>
        <w:t xml:space="preserve">begs an explanation. </w:t>
      </w:r>
      <w:r w:rsidR="0076378C" w:rsidRPr="002108CA">
        <w:rPr>
          <w:rFonts w:cstheme="minorHAnsi"/>
          <w:color w:val="000000" w:themeColor="text1"/>
        </w:rPr>
        <w:t xml:space="preserve">It is immediately clear that prezygotic isolation is not strong enough to prevent somewhat frequent heterospecific pollen transfer. In </w:t>
      </w:r>
      <w:r w:rsidR="0076378C" w:rsidRPr="002108CA">
        <w:rPr>
          <w:rFonts w:cstheme="minorHAnsi"/>
          <w:i/>
          <w:iCs/>
          <w:color w:val="000000" w:themeColor="text1"/>
        </w:rPr>
        <w:t>Aquilegia</w:t>
      </w:r>
      <w:r w:rsidR="0076378C" w:rsidRPr="002108CA">
        <w:rPr>
          <w:rFonts w:cstheme="minorHAnsi"/>
          <w:color w:val="000000" w:themeColor="text1"/>
        </w:rPr>
        <w:t xml:space="preserve">, closely-related species are highly interfertile in artificial crosses </w:t>
      </w:r>
      <w:r w:rsidR="0076378C" w:rsidRPr="002108CA">
        <w:rPr>
          <w:rFonts w:cstheme="minorHAnsi"/>
          <w:color w:val="000000" w:themeColor="text1"/>
        </w:rPr>
        <w:fldChar w:fldCharType="begin" w:fldLock="1"/>
      </w:r>
      <w:r w:rsidR="0076378C" w:rsidRPr="002108CA">
        <w:rPr>
          <w:rFonts w:cstheme="minorHAnsi"/>
          <w:color w:val="000000" w:themeColor="text1"/>
        </w:rPr>
        <w:instrText>ADDIN CSL_CITATION {"citationItems":[{"id":"ITEM-1","itemData":{"author":[{"dropping-particle":"","family":"Taylor","given":"Ronald J.","non-dropping-particle":"","parse-names":false,"suffix":""}],"container-title":"Brittonia","id":"ITEM-1","issued":{"date-parts":[["1967"]]},"page":"374-390","title":"Interspecific hybridization and its evolutionary significance in the genus Aquilegia","type":"article-journal","volume":"19"},"uris":["http://www.mendeley.com/documents/?uuid=da76807e-f55c-4c15-8116-a70ef685790f"]}],"mendeley":{"formattedCitation":"(Taylor 1967)","plainTextFormattedCitation":"(Taylor 1967)","previouslyFormattedCitation":"(Taylor 1967)"},"properties":{"noteIndex":0},"schema":"https://github.com/citation-style-language/schema/raw/master/csl-citation.json"}</w:instrText>
      </w:r>
      <w:r w:rsidR="0076378C" w:rsidRPr="002108CA">
        <w:rPr>
          <w:rFonts w:cstheme="minorHAnsi"/>
          <w:color w:val="000000" w:themeColor="text1"/>
        </w:rPr>
        <w:fldChar w:fldCharType="separate"/>
      </w:r>
      <w:r w:rsidR="0076378C" w:rsidRPr="002108CA">
        <w:rPr>
          <w:rFonts w:cstheme="minorHAnsi"/>
          <w:noProof/>
          <w:color w:val="000000" w:themeColor="text1"/>
        </w:rPr>
        <w:t>(Taylor 1967)</w:t>
      </w:r>
      <w:r w:rsidR="0076378C" w:rsidRPr="002108CA">
        <w:rPr>
          <w:rFonts w:cstheme="minorHAnsi"/>
          <w:color w:val="000000" w:themeColor="text1"/>
        </w:rPr>
        <w:fldChar w:fldCharType="end"/>
      </w:r>
      <w:r w:rsidR="0076378C" w:rsidRPr="002108CA">
        <w:rPr>
          <w:rFonts w:cstheme="minorHAnsi"/>
          <w:color w:val="000000" w:themeColor="text1"/>
        </w:rPr>
        <w:t>, so prezygotic isolation in this s</w:t>
      </w:r>
      <w:r w:rsidR="00BE6BCF" w:rsidRPr="002108CA">
        <w:rPr>
          <w:rFonts w:cstheme="minorHAnsi"/>
          <w:color w:val="000000" w:themeColor="text1"/>
        </w:rPr>
        <w:t>pecies pair</w:t>
      </w:r>
      <w:r w:rsidR="0076378C" w:rsidRPr="002108CA">
        <w:rPr>
          <w:rFonts w:cstheme="minorHAnsi"/>
          <w:color w:val="000000" w:themeColor="text1"/>
        </w:rPr>
        <w:t xml:space="preserve"> is </w:t>
      </w:r>
      <w:r w:rsidR="00BE6BCF" w:rsidRPr="002108CA">
        <w:rPr>
          <w:rFonts w:cstheme="minorHAnsi"/>
          <w:color w:val="000000" w:themeColor="text1"/>
        </w:rPr>
        <w:t>likely</w:t>
      </w:r>
      <w:r w:rsidR="0076378C" w:rsidRPr="002108CA">
        <w:rPr>
          <w:rFonts w:cstheme="minorHAnsi"/>
          <w:color w:val="000000" w:themeColor="text1"/>
        </w:rPr>
        <w:t xml:space="preserve"> governed </w:t>
      </w:r>
      <w:r w:rsidR="00BE6BCF" w:rsidRPr="002108CA">
        <w:rPr>
          <w:rFonts w:cstheme="minorHAnsi"/>
          <w:color w:val="000000" w:themeColor="text1"/>
        </w:rPr>
        <w:t xml:space="preserve">primarily by </w:t>
      </w:r>
      <w:r w:rsidR="0076378C" w:rsidRPr="002108CA">
        <w:rPr>
          <w:rFonts w:cstheme="minorHAnsi"/>
          <w:color w:val="000000" w:themeColor="text1"/>
        </w:rPr>
        <w:t xml:space="preserve">ecogeographic separation and pollinator isolation. Explanations for the formation </w:t>
      </w:r>
      <w:r w:rsidR="00CD5E1C" w:rsidRPr="002108CA">
        <w:rPr>
          <w:rFonts w:cstheme="minorHAnsi"/>
          <w:color w:val="000000" w:themeColor="text1"/>
        </w:rPr>
        <w:t>of</w:t>
      </w:r>
      <w:r w:rsidR="0076378C" w:rsidRPr="002108CA">
        <w:rPr>
          <w:rFonts w:cstheme="minorHAnsi"/>
          <w:color w:val="000000" w:themeColor="text1"/>
        </w:rPr>
        <w:t xml:space="preserve"> hybrid populations must concern these two isolations mechanisms. Concerning </w:t>
      </w:r>
      <w:r w:rsidR="00BE6BCF" w:rsidRPr="002108CA">
        <w:rPr>
          <w:rFonts w:cstheme="minorHAnsi"/>
          <w:color w:val="000000" w:themeColor="text1"/>
        </w:rPr>
        <w:t>the former</w:t>
      </w:r>
      <w:r w:rsidR="0076378C" w:rsidRPr="002108CA">
        <w:rPr>
          <w:rFonts w:cstheme="minorHAnsi"/>
          <w:color w:val="000000" w:themeColor="text1"/>
        </w:rPr>
        <w:t xml:space="preserve">, </w:t>
      </w:r>
      <w:r w:rsidR="00F4123A" w:rsidRPr="002108CA">
        <w:rPr>
          <w:rFonts w:cstheme="minorHAnsi"/>
          <w:color w:val="000000" w:themeColor="text1"/>
        </w:rPr>
        <w:t xml:space="preserve">two factors </w:t>
      </w:r>
      <w:r w:rsidR="00CD5E1C" w:rsidRPr="002108CA">
        <w:rPr>
          <w:rFonts w:cstheme="minorHAnsi"/>
          <w:color w:val="000000" w:themeColor="text1"/>
        </w:rPr>
        <w:t>potentially</w:t>
      </w:r>
      <w:r w:rsidR="00F4123A" w:rsidRPr="002108CA">
        <w:rPr>
          <w:rFonts w:cstheme="minorHAnsi"/>
          <w:color w:val="000000" w:themeColor="text1"/>
        </w:rPr>
        <w:t xml:space="preserve"> contribute. First, sharp transitions between the elevational </w:t>
      </w:r>
      <w:proofErr w:type="gramStart"/>
      <w:r w:rsidR="00F4123A" w:rsidRPr="002108CA">
        <w:rPr>
          <w:rFonts w:cstheme="minorHAnsi"/>
          <w:color w:val="000000" w:themeColor="text1"/>
        </w:rPr>
        <w:t>niches</w:t>
      </w:r>
      <w:proofErr w:type="gramEnd"/>
      <w:r w:rsidR="00F4123A" w:rsidRPr="002108CA">
        <w:rPr>
          <w:rFonts w:cstheme="minorHAnsi"/>
          <w:color w:val="000000" w:themeColor="text1"/>
        </w:rPr>
        <w:t xml:space="preserve"> characteristic of these species in the mountainous areas where they come into contact can bring them within pollinator</w:t>
      </w:r>
      <w:r w:rsidR="00B80E14" w:rsidRPr="002108CA">
        <w:rPr>
          <w:rFonts w:cstheme="minorHAnsi"/>
          <w:color w:val="000000" w:themeColor="text1"/>
        </w:rPr>
        <w:t xml:space="preserve"> </w:t>
      </w:r>
      <w:r w:rsidR="00F4123A" w:rsidRPr="002108CA">
        <w:rPr>
          <w:rFonts w:cstheme="minorHAnsi"/>
          <w:color w:val="000000" w:themeColor="text1"/>
        </w:rPr>
        <w:t xml:space="preserve">dispersal distance of one another. Second, while most commonly found in </w:t>
      </w:r>
      <w:r w:rsidR="00CD5E1C" w:rsidRPr="002108CA">
        <w:rPr>
          <w:rFonts w:cstheme="minorHAnsi"/>
          <w:color w:val="000000" w:themeColor="text1"/>
        </w:rPr>
        <w:t>low areas along creek</w:t>
      </w:r>
      <w:r w:rsidR="00113737" w:rsidRPr="002108CA">
        <w:rPr>
          <w:rFonts w:cstheme="minorHAnsi"/>
          <w:color w:val="000000" w:themeColor="text1"/>
        </w:rPr>
        <w:t xml:space="preserve"> </w:t>
      </w:r>
      <w:r w:rsidR="00CD5E1C" w:rsidRPr="002108CA">
        <w:rPr>
          <w:rFonts w:cstheme="minorHAnsi"/>
          <w:color w:val="000000" w:themeColor="text1"/>
        </w:rPr>
        <w:t>sides</w:t>
      </w:r>
      <w:r w:rsidR="00F4123A" w:rsidRPr="002108CA">
        <w:rPr>
          <w:rFonts w:cstheme="minorHAnsi"/>
          <w:color w:val="000000" w:themeColor="text1"/>
        </w:rPr>
        <w:t xml:space="preserve">, </w:t>
      </w:r>
      <w:r w:rsidR="00F4123A" w:rsidRPr="002108CA">
        <w:rPr>
          <w:rFonts w:cstheme="minorHAnsi"/>
          <w:i/>
          <w:iCs/>
          <w:color w:val="000000" w:themeColor="text1"/>
        </w:rPr>
        <w:t xml:space="preserve">A. formosa </w:t>
      </w:r>
      <w:r w:rsidR="00F4123A" w:rsidRPr="002108CA">
        <w:rPr>
          <w:rFonts w:cstheme="minorHAnsi"/>
          <w:color w:val="000000" w:themeColor="text1"/>
        </w:rPr>
        <w:t xml:space="preserve">appears able to </w:t>
      </w:r>
      <w:r w:rsidR="00DC0FD7" w:rsidRPr="002108CA">
        <w:rPr>
          <w:rFonts w:cstheme="minorHAnsi"/>
          <w:color w:val="000000" w:themeColor="text1"/>
        </w:rPr>
        <w:t xml:space="preserve">commonly </w:t>
      </w:r>
      <w:r w:rsidR="00F4123A" w:rsidRPr="002108CA">
        <w:rPr>
          <w:rFonts w:cstheme="minorHAnsi"/>
          <w:color w:val="000000" w:themeColor="text1"/>
        </w:rPr>
        <w:t xml:space="preserve">colonize high-elevation habitats </w:t>
      </w:r>
      <w:r w:rsidR="00F4123A" w:rsidRPr="002108CA">
        <w:rPr>
          <w:rFonts w:cstheme="minorHAnsi"/>
          <w:color w:val="000000" w:themeColor="text1"/>
        </w:rPr>
        <w:fldChar w:fldCharType="begin" w:fldLock="1"/>
      </w:r>
      <w:r w:rsidR="00CD5E1C" w:rsidRPr="002108CA">
        <w:rPr>
          <w:rFonts w:cstheme="minorHAnsi"/>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F4123A" w:rsidRPr="002108CA">
        <w:rPr>
          <w:rFonts w:cstheme="minorHAnsi"/>
          <w:color w:val="000000" w:themeColor="text1"/>
        </w:rPr>
        <w:fldChar w:fldCharType="separate"/>
      </w:r>
      <w:r w:rsidR="00F4123A" w:rsidRPr="002108CA">
        <w:rPr>
          <w:rFonts w:cstheme="minorHAnsi"/>
          <w:noProof/>
          <w:color w:val="000000" w:themeColor="text1"/>
        </w:rPr>
        <w:t>(Groh et al. 2018)</w:t>
      </w:r>
      <w:r w:rsidR="00F4123A" w:rsidRPr="002108CA">
        <w:rPr>
          <w:rFonts w:cstheme="minorHAnsi"/>
          <w:color w:val="000000" w:themeColor="text1"/>
        </w:rPr>
        <w:fldChar w:fldCharType="end"/>
      </w:r>
      <w:r w:rsidR="00F4123A" w:rsidRPr="002108CA">
        <w:rPr>
          <w:rFonts w:cstheme="minorHAnsi"/>
          <w:color w:val="000000" w:themeColor="text1"/>
        </w:rPr>
        <w:t xml:space="preserve">, potentially bridging elevational gaps between </w:t>
      </w:r>
      <w:r w:rsidR="00B80E14" w:rsidRPr="002108CA">
        <w:rPr>
          <w:rFonts w:cstheme="minorHAnsi"/>
          <w:color w:val="000000" w:themeColor="text1"/>
        </w:rPr>
        <w:t>populations of the two</w:t>
      </w:r>
      <w:r w:rsidR="00F4123A" w:rsidRPr="002108CA">
        <w:rPr>
          <w:rFonts w:cstheme="minorHAnsi"/>
          <w:color w:val="000000" w:themeColor="text1"/>
        </w:rPr>
        <w:t xml:space="preserve"> species in contact zones. </w:t>
      </w:r>
      <w:r w:rsidR="00DC0FD7" w:rsidRPr="002108CA">
        <w:rPr>
          <w:rFonts w:cstheme="minorHAnsi"/>
          <w:color w:val="000000" w:themeColor="text1"/>
        </w:rPr>
        <w:t xml:space="preserve">Concerning the latter, it might be expected that differences in floral morphology and color should confer pollinator isolation in these taxa, as has been </w:t>
      </w:r>
      <w:r w:rsidR="001B2C67" w:rsidRPr="002108CA">
        <w:rPr>
          <w:rFonts w:cstheme="minorHAnsi"/>
          <w:color w:val="000000" w:themeColor="text1"/>
        </w:rPr>
        <w:t xml:space="preserve">carefully </w:t>
      </w:r>
      <w:r w:rsidR="00B80E14" w:rsidRPr="002108CA">
        <w:rPr>
          <w:rFonts w:cstheme="minorHAnsi"/>
          <w:color w:val="000000" w:themeColor="text1"/>
        </w:rPr>
        <w:t>demonstrated</w:t>
      </w:r>
      <w:r w:rsidR="00DC0FD7" w:rsidRPr="002108CA">
        <w:rPr>
          <w:rFonts w:cstheme="minorHAnsi"/>
          <w:color w:val="000000" w:themeColor="text1"/>
        </w:rPr>
        <w:t xml:space="preserve"> in other hybridizing </w:t>
      </w:r>
      <w:r w:rsidR="00DC0FD7" w:rsidRPr="002108CA">
        <w:rPr>
          <w:rFonts w:cstheme="minorHAnsi"/>
          <w:i/>
          <w:iCs/>
          <w:color w:val="000000" w:themeColor="text1"/>
        </w:rPr>
        <w:t xml:space="preserve">Aquilegia </w:t>
      </w:r>
      <w:r w:rsidR="00DC0FD7" w:rsidRPr="002108CA">
        <w:rPr>
          <w:rFonts w:cstheme="minorHAnsi"/>
          <w:i/>
          <w:iCs/>
          <w:color w:val="000000" w:themeColor="text1"/>
        </w:rPr>
        <w:fldChar w:fldCharType="begin" w:fldLock="1"/>
      </w:r>
      <w:r w:rsidR="00C97B1E"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DC0FD7" w:rsidRPr="002108CA">
        <w:rPr>
          <w:rFonts w:cstheme="minorHAnsi"/>
          <w:i/>
          <w:iCs/>
          <w:color w:val="000000" w:themeColor="text1"/>
        </w:rPr>
        <w:fldChar w:fldCharType="separate"/>
      </w:r>
      <w:r w:rsidR="001B2C67" w:rsidRPr="002108CA">
        <w:rPr>
          <w:rFonts w:cstheme="minorHAnsi"/>
          <w:iCs/>
          <w:noProof/>
          <w:color w:val="000000" w:themeColor="text1"/>
        </w:rPr>
        <w:t>(Grant 1952; Fulton and Hodges 1999)</w:t>
      </w:r>
      <w:r w:rsidR="00DC0FD7" w:rsidRPr="002108CA">
        <w:rPr>
          <w:rFonts w:cstheme="minorHAnsi"/>
          <w:i/>
          <w:iCs/>
          <w:color w:val="000000" w:themeColor="text1"/>
        </w:rPr>
        <w:fldChar w:fldCharType="end"/>
      </w:r>
      <w:r w:rsidR="00DC0FD7" w:rsidRPr="002108CA">
        <w:rPr>
          <w:rFonts w:cstheme="minorHAnsi"/>
          <w:color w:val="000000" w:themeColor="text1"/>
        </w:rPr>
        <w:t>. We have no data on the potential action of pollinator isolation in this system</w:t>
      </w:r>
      <w:r w:rsidR="008768AD">
        <w:rPr>
          <w:rFonts w:cstheme="minorHAnsi"/>
          <w:color w:val="000000" w:themeColor="text1"/>
        </w:rPr>
        <w:t>,</w:t>
      </w:r>
      <w:r w:rsidR="00DC0FD7" w:rsidRPr="002108CA">
        <w:rPr>
          <w:rFonts w:cstheme="minorHAnsi"/>
          <w:color w:val="000000" w:themeColor="text1"/>
        </w:rPr>
        <w:t xml:space="preserve"> but it is worth noting that both species are characterized as ‘hummingbird-pollinated’ on the basis of floral morphology </w:t>
      </w:r>
      <w:r w:rsidR="00DC0FD7" w:rsidRPr="002108CA">
        <w:rPr>
          <w:rFonts w:cstheme="minorHAnsi"/>
          <w:color w:val="000000" w:themeColor="text1"/>
        </w:rPr>
        <w:fldChar w:fldCharType="begin" w:fldLock="1"/>
      </w:r>
      <w:r w:rsidR="00DC0FD7"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DC0FD7" w:rsidRPr="002108CA">
        <w:rPr>
          <w:rFonts w:cstheme="minorHAnsi"/>
          <w:color w:val="000000" w:themeColor="text1"/>
        </w:rPr>
        <w:fldChar w:fldCharType="separate"/>
      </w:r>
      <w:r w:rsidR="00DC0FD7" w:rsidRPr="002108CA">
        <w:rPr>
          <w:rFonts w:cstheme="minorHAnsi"/>
          <w:noProof/>
          <w:color w:val="000000" w:themeColor="text1"/>
        </w:rPr>
        <w:t>(Grant 1994; Whittall and Hodges 2007)</w:t>
      </w:r>
      <w:r w:rsidR="00DC0FD7" w:rsidRPr="002108CA">
        <w:rPr>
          <w:rFonts w:cstheme="minorHAnsi"/>
          <w:color w:val="000000" w:themeColor="text1"/>
        </w:rPr>
        <w:fldChar w:fldCharType="end"/>
      </w:r>
      <w:r w:rsidR="00DC0FD7" w:rsidRPr="002108CA">
        <w:rPr>
          <w:rFonts w:cstheme="minorHAnsi"/>
          <w:color w:val="000000" w:themeColor="text1"/>
        </w:rPr>
        <w:t>, and we have observed frequent visits by bees to both species, suggesting that pollinator-isolation</w:t>
      </w:r>
      <w:r w:rsidR="001B2C67" w:rsidRPr="002108CA">
        <w:rPr>
          <w:rFonts w:cstheme="minorHAnsi"/>
          <w:color w:val="000000" w:themeColor="text1"/>
        </w:rPr>
        <w:t xml:space="preserve"> may be absent or weak</w:t>
      </w:r>
      <w:r w:rsidR="00DC0FD7" w:rsidRPr="002108CA">
        <w:rPr>
          <w:rFonts w:cstheme="minorHAnsi"/>
          <w:color w:val="000000" w:themeColor="text1"/>
        </w:rPr>
        <w:t>. Where hybrid</w:t>
      </w:r>
      <w:r w:rsidR="001B2C67" w:rsidRPr="002108CA">
        <w:rPr>
          <w:rFonts w:cstheme="minorHAnsi"/>
          <w:color w:val="000000" w:themeColor="text1"/>
        </w:rPr>
        <w:t xml:space="preserve"> offspring</w:t>
      </w:r>
      <w:r w:rsidR="00DC0FD7" w:rsidRPr="002108CA">
        <w:rPr>
          <w:rFonts w:cstheme="minorHAnsi"/>
          <w:color w:val="000000" w:themeColor="text1"/>
        </w:rPr>
        <w:t xml:space="preserve"> do </w:t>
      </w:r>
      <w:r w:rsidR="001B2C67" w:rsidRPr="002108CA">
        <w:rPr>
          <w:rFonts w:cstheme="minorHAnsi"/>
          <w:color w:val="000000" w:themeColor="text1"/>
        </w:rPr>
        <w:t>occur</w:t>
      </w:r>
      <w:r w:rsidR="00DC0FD7" w:rsidRPr="002108CA">
        <w:rPr>
          <w:rFonts w:cstheme="minorHAnsi"/>
          <w:color w:val="000000" w:themeColor="text1"/>
        </w:rPr>
        <w:t xml:space="preserve">, the establishment of </w:t>
      </w:r>
      <w:r w:rsidR="001B2C67" w:rsidRPr="002108CA">
        <w:rPr>
          <w:rFonts w:cstheme="minorHAnsi"/>
          <w:color w:val="000000" w:themeColor="text1"/>
        </w:rPr>
        <w:t>populations of hybrids</w:t>
      </w:r>
      <w:r w:rsidR="00DC0FD7" w:rsidRPr="002108CA">
        <w:rPr>
          <w:rFonts w:cstheme="minorHAnsi"/>
          <w:color w:val="000000" w:themeColor="text1"/>
        </w:rPr>
        <w:t xml:space="preserve"> </w:t>
      </w:r>
      <w:r w:rsidR="00787472" w:rsidRPr="002108CA">
        <w:rPr>
          <w:rFonts w:cstheme="minorHAnsi"/>
          <w:color w:val="000000" w:themeColor="text1"/>
        </w:rPr>
        <w:t xml:space="preserve">indicates weak post-zygotic </w:t>
      </w:r>
      <w:r w:rsidR="00787472" w:rsidRPr="002108CA">
        <w:rPr>
          <w:rFonts w:cstheme="minorHAnsi"/>
          <w:color w:val="000000" w:themeColor="text1"/>
        </w:rPr>
        <w:lastRenderedPageBreak/>
        <w:t>isolation. This could reflect the availability of</w:t>
      </w:r>
      <w:r w:rsidR="00DC0FD7" w:rsidRPr="002108CA">
        <w:rPr>
          <w:rFonts w:cstheme="minorHAnsi"/>
          <w:color w:val="000000" w:themeColor="text1"/>
        </w:rPr>
        <w:t xml:space="preserve"> </w:t>
      </w:r>
      <w:r w:rsidRPr="002108CA">
        <w:rPr>
          <w:rFonts w:cstheme="minorHAnsi"/>
          <w:color w:val="000000" w:themeColor="text1"/>
        </w:rPr>
        <w:t xml:space="preserve">intermediate habitats </w:t>
      </w:r>
      <w:r w:rsidR="00787472" w:rsidRPr="002108CA">
        <w:rPr>
          <w:rFonts w:cstheme="minorHAnsi"/>
          <w:color w:val="000000" w:themeColor="text1"/>
        </w:rPr>
        <w:t xml:space="preserve">in </w:t>
      </w:r>
      <w:r w:rsidRPr="002108CA">
        <w:rPr>
          <w:rFonts w:cstheme="minorHAnsi"/>
          <w:color w:val="000000" w:themeColor="text1"/>
        </w:rPr>
        <w:t>the region of overlap</w:t>
      </w:r>
      <w:r w:rsidR="0076378C" w:rsidRPr="002108CA">
        <w:rPr>
          <w:rFonts w:cstheme="minorHAnsi"/>
          <w:color w:val="000000" w:themeColor="text1"/>
        </w:rPr>
        <w:t xml:space="preserve"> </w:t>
      </w:r>
      <w:r w:rsidR="0076378C" w:rsidRPr="002108CA">
        <w:rPr>
          <w:rFonts w:cstheme="minorHAnsi"/>
          <w:color w:val="000000" w:themeColor="text1"/>
        </w:rPr>
        <w:fldChar w:fldCharType="begin" w:fldLock="1"/>
      </w:r>
      <w:r w:rsidR="00BE6BCF" w:rsidRPr="002108CA">
        <w:rPr>
          <w:rFonts w:cstheme="minorHAnsi"/>
          <w:color w:val="000000" w:themeColor="text1"/>
        </w:rPr>
        <w:instrText>ADDIN CSL_CITATION {"citationItems":[{"id":"ITEM-1","itemData":{"author":[{"dropping-particle":"","family":"Anderson","given":"Edgar","non-dropping-particle":"","parse-names":false,"suffix":""}],"container-title":"Evolution","id":"ITEM-1","issue":"1","issued":{"date-parts":[["1948"]]},"page":"1-9","title":"Hybridization of the habitat","type":"article-journal","volume":"2"},"uris":["http://www.mendeley.com/documents/?uuid=09f2ac35-a3ec-43da-aadc-00affb90af0e"]}],"mendeley":{"formattedCitation":"(Anderson 1948)","plainTextFormattedCitation":"(Anderson 1948)","previouslyFormattedCitation":"(Anderson 1948)"},"properties":{"noteIndex":0},"schema":"https://github.com/citation-style-language/schema/raw/master/csl-citation.json"}</w:instrText>
      </w:r>
      <w:r w:rsidR="0076378C" w:rsidRPr="002108CA">
        <w:rPr>
          <w:rFonts w:cstheme="minorHAnsi"/>
          <w:color w:val="000000" w:themeColor="text1"/>
        </w:rPr>
        <w:fldChar w:fldCharType="separate"/>
      </w:r>
      <w:r w:rsidR="0076378C" w:rsidRPr="002108CA">
        <w:rPr>
          <w:rFonts w:cstheme="minorHAnsi"/>
          <w:noProof/>
          <w:color w:val="000000" w:themeColor="text1"/>
        </w:rPr>
        <w:t>(Anderson 1948)</w:t>
      </w:r>
      <w:r w:rsidR="0076378C" w:rsidRPr="002108CA">
        <w:rPr>
          <w:rFonts w:cstheme="minorHAnsi"/>
          <w:color w:val="000000" w:themeColor="text1"/>
        </w:rPr>
        <w:fldChar w:fldCharType="end"/>
      </w:r>
      <w:r w:rsidR="00DC0FD7" w:rsidRPr="002108CA">
        <w:rPr>
          <w:rFonts w:cstheme="minorHAnsi"/>
          <w:color w:val="000000" w:themeColor="text1"/>
        </w:rPr>
        <w:t>, which</w:t>
      </w:r>
      <w:r w:rsidR="0076378C" w:rsidRPr="002108CA">
        <w:rPr>
          <w:rFonts w:cstheme="minorHAnsi"/>
          <w:color w:val="000000" w:themeColor="text1"/>
        </w:rPr>
        <w:t xml:space="preserve"> seems rather likely given the highly heterogeneous landscapes in which the two species come into contact.</w:t>
      </w:r>
      <w:r w:rsidR="00BE6BCF" w:rsidRPr="002108CA">
        <w:rPr>
          <w:rFonts w:cstheme="minorHAnsi"/>
          <w:color w:val="000000" w:themeColor="text1"/>
        </w:rPr>
        <w:t xml:space="preserve"> </w:t>
      </w:r>
      <w:r w:rsidR="00787472" w:rsidRPr="002108CA">
        <w:rPr>
          <w:rFonts w:cstheme="minorHAnsi"/>
          <w:color w:val="000000" w:themeColor="text1"/>
        </w:rPr>
        <w:t>Indeed, s</w:t>
      </w:r>
      <w:r w:rsidR="00CD5E1C" w:rsidRPr="002108CA">
        <w:rPr>
          <w:rFonts w:cstheme="minorHAnsi"/>
          <w:color w:val="000000" w:themeColor="text1"/>
        </w:rPr>
        <w:t xml:space="preserve">election against hybrids is evidently not strong enough to </w:t>
      </w:r>
      <w:r w:rsidR="00787472" w:rsidRPr="002108CA">
        <w:rPr>
          <w:rFonts w:cstheme="minorHAnsi"/>
          <w:color w:val="000000" w:themeColor="text1"/>
        </w:rPr>
        <w:t>drive</w:t>
      </w:r>
      <w:r w:rsidR="00CD5E1C" w:rsidRPr="002108CA">
        <w:rPr>
          <w:rFonts w:cstheme="minorHAnsi"/>
          <w:color w:val="000000" w:themeColor="text1"/>
        </w:rPr>
        <w:t xml:space="preserve"> reinforcement, which would generate the opposite pattern to that observed here – an increase in floral divergence in sympatry </w:t>
      </w:r>
      <w:r w:rsidR="00CD5E1C" w:rsidRPr="002108CA">
        <w:rPr>
          <w:rFonts w:cstheme="minorHAnsi"/>
          <w:color w:val="000000" w:themeColor="text1"/>
        </w:rPr>
        <w:fldChar w:fldCharType="begin" w:fldLock="1"/>
      </w:r>
      <w:r w:rsidR="009F7AE0"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00CD5E1C" w:rsidRPr="002108CA">
        <w:rPr>
          <w:rFonts w:cstheme="minorHAnsi"/>
          <w:color w:val="000000" w:themeColor="text1"/>
        </w:rPr>
        <w:fldChar w:fldCharType="separate"/>
      </w:r>
      <w:r w:rsidR="00CD5E1C" w:rsidRPr="002108CA">
        <w:rPr>
          <w:rFonts w:cstheme="minorHAnsi"/>
          <w:noProof/>
          <w:color w:val="000000" w:themeColor="text1"/>
        </w:rPr>
        <w:t>(Grossenbacher and Whittall 2011; Hopkins 2013)</w:t>
      </w:r>
      <w:r w:rsidR="00CD5E1C" w:rsidRPr="002108CA">
        <w:rPr>
          <w:rFonts w:cstheme="minorHAnsi"/>
          <w:color w:val="000000" w:themeColor="text1"/>
        </w:rPr>
        <w:fldChar w:fldCharType="end"/>
      </w:r>
      <w:r w:rsidR="00CD5E1C" w:rsidRPr="002108CA">
        <w:rPr>
          <w:rFonts w:cstheme="minorHAnsi"/>
          <w:color w:val="000000" w:themeColor="text1"/>
        </w:rPr>
        <w:t>.</w:t>
      </w:r>
      <w:r w:rsidR="001B2C67" w:rsidRPr="002108CA">
        <w:rPr>
          <w:rFonts w:cstheme="minorHAnsi"/>
          <w:color w:val="000000" w:themeColor="text1"/>
        </w:rPr>
        <w:t xml:space="preserve"> </w:t>
      </w:r>
    </w:p>
    <w:p w14:paraId="42DCDB83" w14:textId="08A95927" w:rsidR="00B35C24" w:rsidRPr="00866B68" w:rsidRDefault="00B35C24" w:rsidP="00597CAE">
      <w:pPr>
        <w:spacing w:line="480" w:lineRule="auto"/>
        <w:ind w:firstLine="720"/>
        <w:rPr>
          <w:rFonts w:cstheme="minorHAnsi"/>
          <w:color w:val="000000" w:themeColor="text1"/>
        </w:rPr>
      </w:pPr>
      <w:r w:rsidRPr="00866B68">
        <w:rPr>
          <w:rFonts w:cstheme="minorHAnsi"/>
          <w:color w:val="000000" w:themeColor="text1"/>
        </w:rPr>
        <w:t xml:space="preserve">We have shown that the use of herbarium specimens can be </w:t>
      </w:r>
      <w:r w:rsidR="00693BF6" w:rsidRPr="00866B68">
        <w:rPr>
          <w:rFonts w:cstheme="minorHAnsi"/>
          <w:color w:val="000000" w:themeColor="text1"/>
        </w:rPr>
        <w:t xml:space="preserve">effectively </w:t>
      </w:r>
      <w:r w:rsidRPr="00866B68">
        <w:rPr>
          <w:rFonts w:cstheme="minorHAnsi"/>
          <w:color w:val="000000" w:themeColor="text1"/>
        </w:rPr>
        <w:t xml:space="preserve">used 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693BF6" w:rsidRPr="00866B68">
        <w:rPr>
          <w:rFonts w:cstheme="minorHAnsi"/>
          <w:color w:val="000000" w:themeColor="text1"/>
        </w:rPr>
        <w:t>ed</w:t>
      </w:r>
      <w:r w:rsidRPr="00866B68">
        <w:rPr>
          <w:rFonts w:cstheme="minorHAnsi"/>
          <w:color w:val="000000" w:themeColor="text1"/>
        </w:rPr>
        <w:t xml:space="preserve"> that </w:t>
      </w:r>
      <w:r w:rsidRPr="00866B68">
        <w:rPr>
          <w:rFonts w:cstheme="minorHAnsi"/>
          <w:i/>
          <w:iCs/>
          <w:color w:val="000000" w:themeColor="text1"/>
        </w:rPr>
        <w:t xml:space="preserve">Aquilegia formosa </w:t>
      </w:r>
      <w:r w:rsidRPr="00866B68">
        <w:rPr>
          <w:rFonts w:cstheme="minorHAnsi"/>
          <w:color w:val="000000" w:themeColor="text1"/>
        </w:rPr>
        <w:t xml:space="preserve">and </w:t>
      </w:r>
      <w:r w:rsidRPr="00866B68">
        <w:rPr>
          <w:rFonts w:cstheme="minorHAnsi"/>
          <w:i/>
          <w:iCs/>
          <w:color w:val="000000" w:themeColor="text1"/>
        </w:rPr>
        <w:t xml:space="preserve">A. flavescens </w:t>
      </w:r>
      <w:r w:rsidRPr="00866B68">
        <w:rPr>
          <w:rFonts w:cstheme="minorHAnsi"/>
          <w:color w:val="000000" w:themeColor="text1"/>
        </w:rPr>
        <w:t xml:space="preserve">frequently hybridize in contact zones, which is complemented by evidence of introgression in populations from contact zones identified in our biogeographic analysis.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xml:space="preserve">, which evidently refers to the </w:t>
      </w:r>
      <w:r w:rsidRPr="00866B68">
        <w:rPr>
          <w:rFonts w:cstheme="minorHAnsi"/>
          <w:i/>
          <w:iCs/>
          <w:color w:val="000000" w:themeColor="text1"/>
        </w:rPr>
        <w:t xml:space="preserve">A. flavescens </w:t>
      </w:r>
      <w:r w:rsidRPr="00866B68">
        <w:rPr>
          <w:rFonts w:cstheme="minorHAnsi"/>
          <w:color w:val="000000" w:themeColor="text1"/>
        </w:rPr>
        <w:t xml:space="preserve">x </w:t>
      </w:r>
      <w:r w:rsidRPr="00866B68">
        <w:rPr>
          <w:rFonts w:cstheme="minorHAnsi"/>
          <w:i/>
          <w:iCs/>
          <w:color w:val="000000" w:themeColor="text1"/>
        </w:rPr>
        <w:t xml:space="preserve">A. formosa </w:t>
      </w:r>
      <w:r w:rsidRPr="00866B68">
        <w:rPr>
          <w:rFonts w:cstheme="minorHAnsi"/>
          <w:color w:val="000000" w:themeColor="text1"/>
        </w:rPr>
        <w:t>hybrid</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 </w:t>
      </w:r>
      <w:r w:rsidR="00646F23" w:rsidRPr="00866B68">
        <w:rPr>
          <w:rFonts w:cstheme="minorHAnsi"/>
          <w:color w:val="000000" w:themeColor="text1"/>
        </w:rPr>
        <w:t>We find evidence of a habitat-associated mosaic hybrid zone structure in our biogeographic analysis and in a species morphology cline across a</w:t>
      </w:r>
      <w:r w:rsidR="00693BF6" w:rsidRPr="00866B68">
        <w:rPr>
          <w:rFonts w:cstheme="minorHAnsi"/>
          <w:color w:val="000000" w:themeColor="text1"/>
        </w:rPr>
        <w:t xml:space="preserve"> local</w:t>
      </w:r>
      <w:r w:rsidR="00646F23" w:rsidRPr="00866B68">
        <w:rPr>
          <w:rFonts w:cstheme="minorHAnsi"/>
          <w:color w:val="000000" w:themeColor="text1"/>
        </w:rPr>
        <w:t xml:space="preserve"> elevational hybrid zone, consistent with a role of ecological selection in the divergence and isolation of these taxa. </w:t>
      </w:r>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21103B71" w:rsidR="00F168CE" w:rsidRPr="002108CA" w:rsidRDefault="00F168CE" w:rsidP="00866B68">
      <w:pPr>
        <w:spacing w:line="480" w:lineRule="auto"/>
        <w:rPr>
          <w:rFonts w:cstheme="minorHAnsi"/>
          <w:color w:val="000000" w:themeColor="text1"/>
        </w:rPr>
      </w:pPr>
      <w:r w:rsidRPr="002108CA">
        <w:rPr>
          <w:rFonts w:cstheme="minorHAnsi"/>
          <w:b/>
          <w:color w:val="000000" w:themeColor="text1"/>
        </w:rPr>
        <w:tab/>
      </w:r>
      <w:r w:rsidRPr="002108CA">
        <w:rPr>
          <w:rFonts w:cstheme="minorHAnsi"/>
          <w:color w:val="000000" w:themeColor="text1"/>
        </w:rPr>
        <w:t xml:space="preserve">We thank Linda Jennings and Erin Manton for facilitating study of UBC herbarium specimens. We also thank David Giblin, Kimberley Hansen, and Sophie DeLuca for sending digitized images of </w:t>
      </w:r>
      <w:r w:rsidR="006021AE" w:rsidRPr="002108CA">
        <w:rPr>
          <w:rFonts w:cstheme="minorHAnsi"/>
          <w:color w:val="000000" w:themeColor="text1"/>
        </w:rPr>
        <w:t xml:space="preserve">requested </w:t>
      </w:r>
      <w:r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 xml:space="preserve">We thank Diana Percy for assistance with field surveys.  </w:t>
      </w:r>
    </w:p>
    <w:p w14:paraId="3F71D67A" w14:textId="77777777" w:rsidR="00402F98" w:rsidRPr="002108CA" w:rsidRDefault="00402F98" w:rsidP="00866B68">
      <w:pPr>
        <w:spacing w:line="480" w:lineRule="auto"/>
        <w:outlineLvl w:val="0"/>
        <w:rPr>
          <w:rFonts w:cstheme="minorHAnsi"/>
          <w:b/>
        </w:rPr>
      </w:pPr>
    </w:p>
    <w:p w14:paraId="1748A735" w14:textId="031A1EB5" w:rsidR="00C97B1E" w:rsidRPr="002108CA" w:rsidRDefault="00597CAE" w:rsidP="00866B68">
      <w:pPr>
        <w:spacing w:line="480" w:lineRule="auto"/>
        <w:outlineLvl w:val="0"/>
        <w:rPr>
          <w:rFonts w:cstheme="minorHAnsi"/>
          <w:b/>
        </w:rPr>
      </w:pPr>
      <w:r>
        <w:rPr>
          <w:rFonts w:cstheme="minorHAnsi"/>
          <w:b/>
        </w:rPr>
        <w:lastRenderedPageBreak/>
        <w:t>References</w:t>
      </w:r>
    </w:p>
    <w:p w14:paraId="21301B96" w14:textId="78E1D4F8" w:rsidR="004837B0" w:rsidRPr="004837B0" w:rsidRDefault="00C97B1E" w:rsidP="004837B0">
      <w:pPr>
        <w:widowControl w:val="0"/>
        <w:autoSpaceDE w:val="0"/>
        <w:autoSpaceDN w:val="0"/>
        <w:adjustRightInd w:val="0"/>
        <w:spacing w:line="480" w:lineRule="auto"/>
        <w:ind w:left="480" w:hanging="480"/>
        <w:rPr>
          <w:rFonts w:ascii="Calibri" w:hAnsi="Calibri" w:cs="Calibri"/>
          <w:noProof/>
        </w:rPr>
      </w:pPr>
      <w:r w:rsidRPr="002108CA">
        <w:rPr>
          <w:rFonts w:cstheme="minorHAnsi"/>
          <w:b/>
        </w:rPr>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4837B0" w:rsidRPr="004837B0">
        <w:rPr>
          <w:rFonts w:ascii="Calibri" w:hAnsi="Calibri" w:cs="Calibri"/>
          <w:noProof/>
        </w:rPr>
        <w:t xml:space="preserve">Anderson, E. 1948. Hybridization of the habitat. Evolution. </w:t>
      </w:r>
      <w:r w:rsidR="004837B0" w:rsidRPr="004837B0">
        <w:rPr>
          <w:rFonts w:ascii="Calibri" w:hAnsi="Calibri" w:cs="Calibri"/>
          <w:b/>
          <w:bCs/>
          <w:noProof/>
        </w:rPr>
        <w:t>2</w:t>
      </w:r>
      <w:r w:rsidR="004837B0" w:rsidRPr="004837B0">
        <w:rPr>
          <w:rFonts w:ascii="Calibri" w:hAnsi="Calibri" w:cs="Calibri"/>
          <w:noProof/>
        </w:rPr>
        <w:t>(1): 1–9.</w:t>
      </w:r>
    </w:p>
    <w:p w14:paraId="4D9EFE77" w14:textId="34DF855C"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Barton, N.H., and Hewitt, G.M. 1985. Analysis of Hybrid Zones. Annu. Rev. Ecol. Evol. Syst. </w:t>
      </w:r>
      <w:r w:rsidRPr="004837B0">
        <w:rPr>
          <w:rFonts w:ascii="Calibri" w:hAnsi="Calibri" w:cs="Calibri"/>
          <w:b/>
          <w:bCs/>
          <w:noProof/>
        </w:rPr>
        <w:t>16</w:t>
      </w:r>
      <w:r w:rsidRPr="004837B0">
        <w:rPr>
          <w:rFonts w:ascii="Calibri" w:hAnsi="Calibri" w:cs="Calibri"/>
          <w:noProof/>
        </w:rPr>
        <w:t>: 113–148.</w:t>
      </w:r>
    </w:p>
    <w:p w14:paraId="6795052D"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Bergman, T.J., and Beehner, J.C. 2008. A simple method for measuring colour in wild animals: validation and use on chest patch colour in geladas (</w:t>
      </w:r>
      <w:r w:rsidRPr="004837B0">
        <w:rPr>
          <w:rFonts w:ascii="Calibri" w:hAnsi="Calibri" w:cs="Calibri"/>
          <w:i/>
          <w:iCs/>
          <w:noProof/>
        </w:rPr>
        <w:t>Theropithecus gelada</w:t>
      </w:r>
      <w:r w:rsidRPr="004837B0">
        <w:rPr>
          <w:rFonts w:ascii="Calibri" w:hAnsi="Calibri" w:cs="Calibri"/>
          <w:noProof/>
        </w:rPr>
        <w:t xml:space="preserve">). Biol. J. Linn. Soc. </w:t>
      </w:r>
      <w:r w:rsidRPr="004837B0">
        <w:rPr>
          <w:rFonts w:ascii="Calibri" w:hAnsi="Calibri" w:cs="Calibri"/>
          <w:b/>
          <w:bCs/>
          <w:noProof/>
        </w:rPr>
        <w:t>94</w:t>
      </w:r>
      <w:r w:rsidRPr="004837B0">
        <w:rPr>
          <w:rFonts w:ascii="Calibri" w:hAnsi="Calibri" w:cs="Calibri"/>
          <w:noProof/>
        </w:rPr>
        <w:t>(2): 231–240. doi:10.1111/j.1095-8312.2008.00981.x.</w:t>
      </w:r>
    </w:p>
    <w:p w14:paraId="5AF48968"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Carneiro, M., Albert, F.W., Afonso, S., Pereira, R.J., Burbano, H., Campos, R., Melo-Ferreira, J., Blanco-Aguiar, J.A., Villafuerte, R., Nachman, M.W., Good, J.M., and Ferrand, N. 2014. The genomic architecture of population divergence between subspecies of the European Rabbit. PLoS Genet. </w:t>
      </w:r>
      <w:r w:rsidRPr="004837B0">
        <w:rPr>
          <w:rFonts w:ascii="Calibri" w:hAnsi="Calibri" w:cs="Calibri"/>
          <w:b/>
          <w:bCs/>
          <w:noProof/>
        </w:rPr>
        <w:t>10</w:t>
      </w:r>
      <w:r w:rsidRPr="004837B0">
        <w:rPr>
          <w:rFonts w:ascii="Calibri" w:hAnsi="Calibri" w:cs="Calibri"/>
          <w:noProof/>
        </w:rPr>
        <w:t>(8). doi:10.1371/journal.pgen.1003519.</w:t>
      </w:r>
    </w:p>
    <w:p w14:paraId="7248307F"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Crepet, W.L., and Niklas, K.J. 2009. Darwin’s second “abominable mystery”: Why are there so many angiosperm species? Am. J. Bot. </w:t>
      </w:r>
      <w:r w:rsidRPr="004837B0">
        <w:rPr>
          <w:rFonts w:ascii="Calibri" w:hAnsi="Calibri" w:cs="Calibri"/>
          <w:b/>
          <w:bCs/>
          <w:noProof/>
        </w:rPr>
        <w:t>96</w:t>
      </w:r>
      <w:r w:rsidRPr="004837B0">
        <w:rPr>
          <w:rFonts w:ascii="Calibri" w:hAnsi="Calibri" w:cs="Calibri"/>
          <w:noProof/>
        </w:rPr>
        <w:t>(1): 366–381. doi:10.3732/ajb.0800126.</w:t>
      </w:r>
    </w:p>
    <w:p w14:paraId="5679708C"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4837B0">
        <w:rPr>
          <w:rFonts w:ascii="Calibri" w:hAnsi="Calibri" w:cs="Calibri"/>
          <w:b/>
          <w:bCs/>
          <w:noProof/>
        </w:rPr>
        <w:t>217</w:t>
      </w:r>
      <w:r w:rsidRPr="004837B0">
        <w:rPr>
          <w:rFonts w:ascii="Calibri" w:hAnsi="Calibri" w:cs="Calibri"/>
          <w:noProof/>
        </w:rPr>
        <w:t>(2): 939–955. doi:10.1111/nph.14855.</w:t>
      </w:r>
    </w:p>
    <w:p w14:paraId="0BDF80CE" w14:textId="4800D30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4837B0">
        <w:rPr>
          <w:rFonts w:ascii="Calibri" w:hAnsi="Calibri" w:cs="Calibri"/>
          <w:i/>
          <w:iCs/>
          <w:noProof/>
        </w:rPr>
        <w:t>Aquilegia</w:t>
      </w:r>
      <w:r w:rsidRPr="004837B0">
        <w:rPr>
          <w:rFonts w:ascii="Calibri" w:hAnsi="Calibri" w:cs="Calibri"/>
          <w:noProof/>
        </w:rPr>
        <w:t xml:space="preserve"> genome provides insight into adaptive radiation and reveals an extraordinarily polymorphic chromosome with a unique history. Elife: 1–31.</w:t>
      </w:r>
      <w:r>
        <w:rPr>
          <w:rFonts w:ascii="Calibri" w:hAnsi="Calibri" w:cs="Calibri"/>
          <w:noProof/>
        </w:rPr>
        <w:t xml:space="preserve"> </w:t>
      </w:r>
      <w:r>
        <w:rPr>
          <w:rFonts w:ascii="Calibri" w:hAnsi="Calibri" w:cs="Calibri"/>
          <w:noProof/>
        </w:rPr>
        <w:lastRenderedPageBreak/>
        <w:t>doi:</w:t>
      </w:r>
      <w:r w:rsidRPr="004837B0">
        <w:rPr>
          <w:rFonts w:ascii="Calibri" w:hAnsi="Calibri" w:cs="Calibri"/>
          <w:noProof/>
        </w:rPr>
        <w:t>10.7554/eLife.36426</w:t>
      </w:r>
    </w:p>
    <w:p w14:paraId="185D1F6D" w14:textId="5026530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Fulton, M., and Hodges, S.A. 1999. Floral isolation between </w:t>
      </w:r>
      <w:r w:rsidRPr="004837B0">
        <w:rPr>
          <w:rFonts w:ascii="Calibri" w:hAnsi="Calibri" w:cs="Calibri"/>
          <w:i/>
          <w:iCs/>
          <w:noProof/>
        </w:rPr>
        <w:t>Aquilegia formosa</w:t>
      </w:r>
      <w:r w:rsidRPr="004837B0">
        <w:rPr>
          <w:rFonts w:ascii="Calibri" w:hAnsi="Calibri" w:cs="Calibri"/>
          <w:noProof/>
        </w:rPr>
        <w:t xml:space="preserve"> and </w:t>
      </w:r>
      <w:r w:rsidRPr="004837B0">
        <w:rPr>
          <w:rFonts w:ascii="Calibri" w:hAnsi="Calibri" w:cs="Calibri"/>
          <w:i/>
          <w:iCs/>
          <w:noProof/>
        </w:rPr>
        <w:t>Aquilegia pubescens</w:t>
      </w:r>
      <w:r w:rsidRPr="004837B0">
        <w:rPr>
          <w:rFonts w:ascii="Calibri" w:hAnsi="Calibri" w:cs="Calibri"/>
          <w:noProof/>
        </w:rPr>
        <w:t xml:space="preserve">. Proc. R. Soc. B Biol. Sci. </w:t>
      </w:r>
      <w:r w:rsidRPr="004837B0">
        <w:rPr>
          <w:rFonts w:ascii="Calibri" w:hAnsi="Calibri" w:cs="Calibri"/>
          <w:b/>
          <w:bCs/>
          <w:noProof/>
        </w:rPr>
        <w:t>266</w:t>
      </w:r>
      <w:r w:rsidRPr="004837B0">
        <w:rPr>
          <w:rFonts w:ascii="Calibri" w:hAnsi="Calibri" w:cs="Calibri"/>
          <w:noProof/>
        </w:rPr>
        <w:t xml:space="preserve">: 2247–2252. </w:t>
      </w:r>
    </w:p>
    <w:p w14:paraId="478B621A"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Grant, V. 1949. Pollination Systems as Isolating Mechanisms in Angiosperms. </w:t>
      </w:r>
      <w:r w:rsidRPr="004837B0">
        <w:rPr>
          <w:rFonts w:ascii="Calibri" w:hAnsi="Calibri" w:cs="Calibri"/>
          <w:b/>
          <w:bCs/>
          <w:noProof/>
        </w:rPr>
        <w:t>3</w:t>
      </w:r>
      <w:r w:rsidRPr="004837B0">
        <w:rPr>
          <w:rFonts w:ascii="Calibri" w:hAnsi="Calibri" w:cs="Calibri"/>
          <w:noProof/>
        </w:rPr>
        <w:t>(1): 82–97.</w:t>
      </w:r>
    </w:p>
    <w:p w14:paraId="493F608D" w14:textId="6731CA94"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Grant, V. 1952. Isolation and hybridization </w:t>
      </w:r>
      <w:r>
        <w:rPr>
          <w:rFonts w:ascii="Calibri" w:hAnsi="Calibri" w:cs="Calibri"/>
          <w:noProof/>
        </w:rPr>
        <w:t>b</w:t>
      </w:r>
      <w:r w:rsidRPr="004837B0">
        <w:rPr>
          <w:rFonts w:ascii="Calibri" w:hAnsi="Calibri" w:cs="Calibri"/>
          <w:noProof/>
        </w:rPr>
        <w:t xml:space="preserve">etween </w:t>
      </w:r>
      <w:r w:rsidRPr="004837B0">
        <w:rPr>
          <w:rFonts w:ascii="Calibri" w:hAnsi="Calibri" w:cs="Calibri"/>
          <w:i/>
          <w:iCs/>
          <w:noProof/>
        </w:rPr>
        <w:t>Aquilegia formosa</w:t>
      </w:r>
      <w:r w:rsidRPr="004837B0">
        <w:rPr>
          <w:rFonts w:ascii="Calibri" w:hAnsi="Calibri" w:cs="Calibri"/>
          <w:noProof/>
        </w:rPr>
        <w:t xml:space="preserve"> and </w:t>
      </w:r>
      <w:r w:rsidRPr="004837B0">
        <w:rPr>
          <w:rFonts w:ascii="Calibri" w:hAnsi="Calibri" w:cs="Calibri"/>
          <w:i/>
          <w:iCs/>
          <w:noProof/>
        </w:rPr>
        <w:t>A. pubescens</w:t>
      </w:r>
      <w:r w:rsidRPr="004837B0">
        <w:rPr>
          <w:rFonts w:ascii="Calibri" w:hAnsi="Calibri" w:cs="Calibri"/>
          <w:noProof/>
        </w:rPr>
        <w:t xml:space="preserve">. El Aliso </w:t>
      </w:r>
      <w:r w:rsidRPr="004837B0">
        <w:rPr>
          <w:rFonts w:ascii="Calibri" w:hAnsi="Calibri" w:cs="Calibri"/>
          <w:b/>
          <w:bCs/>
          <w:noProof/>
        </w:rPr>
        <w:t>2</w:t>
      </w:r>
      <w:r w:rsidRPr="004837B0">
        <w:rPr>
          <w:rFonts w:ascii="Calibri" w:hAnsi="Calibri" w:cs="Calibri"/>
          <w:noProof/>
        </w:rPr>
        <w:t>(4): 341–360.</w:t>
      </w:r>
    </w:p>
    <w:p w14:paraId="1F67EAA6"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Grant, V. 1971. Plant Speciation. Columbia University Press, New York.</w:t>
      </w:r>
    </w:p>
    <w:p w14:paraId="70A1AB95" w14:textId="7965C39A"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Grant, V. 1994. Historical development of ornithophily in the western North American flora. Evolution. </w:t>
      </w:r>
      <w:r w:rsidRPr="004837B0">
        <w:rPr>
          <w:rFonts w:ascii="Calibri" w:hAnsi="Calibri" w:cs="Calibri"/>
          <w:b/>
          <w:bCs/>
          <w:noProof/>
        </w:rPr>
        <w:t>91</w:t>
      </w:r>
      <w:r w:rsidRPr="004837B0">
        <w:rPr>
          <w:rFonts w:ascii="Calibri" w:hAnsi="Calibri" w:cs="Calibri"/>
          <w:noProof/>
        </w:rPr>
        <w:t xml:space="preserve">: 10407–10411. </w:t>
      </w:r>
    </w:p>
    <w:p w14:paraId="054065B3"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Groh, J.S., Percy, D.M., Björk, C.R., and Cronk, Q.C.B. 2018. On the origin of orphan hybrids between </w:t>
      </w:r>
      <w:r w:rsidRPr="004837B0">
        <w:rPr>
          <w:rFonts w:ascii="Calibri" w:hAnsi="Calibri" w:cs="Calibri"/>
          <w:i/>
          <w:iCs/>
          <w:noProof/>
        </w:rPr>
        <w:t>Aquilegia formosa</w:t>
      </w:r>
      <w:r w:rsidRPr="004837B0">
        <w:rPr>
          <w:rFonts w:ascii="Calibri" w:hAnsi="Calibri" w:cs="Calibri"/>
          <w:noProof/>
        </w:rPr>
        <w:t xml:space="preserve"> and </w:t>
      </w:r>
      <w:r w:rsidRPr="004837B0">
        <w:rPr>
          <w:rFonts w:ascii="Calibri" w:hAnsi="Calibri" w:cs="Calibri"/>
          <w:i/>
          <w:iCs/>
          <w:noProof/>
        </w:rPr>
        <w:t>Aquilegia flavescens</w:t>
      </w:r>
      <w:r w:rsidRPr="004837B0">
        <w:rPr>
          <w:rFonts w:ascii="Calibri" w:hAnsi="Calibri" w:cs="Calibri"/>
          <w:noProof/>
        </w:rPr>
        <w:t xml:space="preserve">. AoB Plants </w:t>
      </w:r>
      <w:r w:rsidRPr="004837B0">
        <w:rPr>
          <w:rFonts w:ascii="Calibri" w:hAnsi="Calibri" w:cs="Calibri"/>
          <w:b/>
          <w:bCs/>
          <w:noProof/>
        </w:rPr>
        <w:t>11</w:t>
      </w:r>
      <w:r w:rsidRPr="004837B0">
        <w:rPr>
          <w:rFonts w:ascii="Calibri" w:hAnsi="Calibri" w:cs="Calibri"/>
          <w:noProof/>
        </w:rPr>
        <w:t>(1): 1–15. doi:10.1093/aobpla/ply071.</w:t>
      </w:r>
    </w:p>
    <w:p w14:paraId="128A2D2B"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Grossenbacher, D.L., and Stanton, M.L. 2014. Pollinator-mediated competition influences selection for flower-color displacement in sympatric monkeyflowers. Am. J. Bot. </w:t>
      </w:r>
      <w:r w:rsidRPr="004837B0">
        <w:rPr>
          <w:rFonts w:ascii="Calibri" w:hAnsi="Calibri" w:cs="Calibri"/>
          <w:b/>
          <w:bCs/>
          <w:noProof/>
        </w:rPr>
        <w:t>101</w:t>
      </w:r>
      <w:r w:rsidRPr="004837B0">
        <w:rPr>
          <w:rFonts w:ascii="Calibri" w:hAnsi="Calibri" w:cs="Calibri"/>
          <w:noProof/>
        </w:rPr>
        <w:t>(11): 1915–1924. doi:10.3732/ajb.1400204.</w:t>
      </w:r>
    </w:p>
    <w:p w14:paraId="59F37361" w14:textId="37E03745"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Grossenbacher, D.L., and Whittall, J.B. 2011. I</w:t>
      </w:r>
      <w:r w:rsidR="005C4DD5">
        <w:rPr>
          <w:rFonts w:ascii="Calibri" w:hAnsi="Calibri" w:cs="Calibri"/>
          <w:noProof/>
        </w:rPr>
        <w:t>ncreased</w:t>
      </w:r>
      <w:r w:rsidRPr="004837B0">
        <w:rPr>
          <w:rFonts w:ascii="Calibri" w:hAnsi="Calibri" w:cs="Calibri"/>
          <w:noProof/>
        </w:rPr>
        <w:t xml:space="preserve"> </w:t>
      </w:r>
      <w:r w:rsidR="005C4DD5">
        <w:rPr>
          <w:rFonts w:ascii="Calibri" w:hAnsi="Calibri" w:cs="Calibri"/>
          <w:noProof/>
        </w:rPr>
        <w:t>floral</w:t>
      </w:r>
      <w:r w:rsidRPr="004837B0">
        <w:rPr>
          <w:rFonts w:ascii="Calibri" w:hAnsi="Calibri" w:cs="Calibri"/>
          <w:noProof/>
        </w:rPr>
        <w:t xml:space="preserve"> </w:t>
      </w:r>
      <w:r w:rsidR="005C4DD5">
        <w:rPr>
          <w:rFonts w:ascii="Calibri" w:hAnsi="Calibri" w:cs="Calibri"/>
          <w:noProof/>
        </w:rPr>
        <w:t>divergence in sympatric monkeyflowers</w:t>
      </w:r>
      <w:r w:rsidRPr="004837B0">
        <w:rPr>
          <w:rFonts w:ascii="Calibri" w:hAnsi="Calibri" w:cs="Calibri"/>
          <w:noProof/>
        </w:rPr>
        <w:t xml:space="preserve">. </w:t>
      </w:r>
      <w:r w:rsidR="005C4DD5">
        <w:rPr>
          <w:rFonts w:ascii="Calibri" w:hAnsi="Calibri" w:cs="Calibri"/>
          <w:noProof/>
        </w:rPr>
        <w:t>Evolution</w:t>
      </w:r>
      <w:r w:rsidR="00420A0D">
        <w:rPr>
          <w:rFonts w:ascii="Calibri" w:hAnsi="Calibri" w:cs="Calibri"/>
          <w:noProof/>
        </w:rPr>
        <w:t xml:space="preserve"> </w:t>
      </w:r>
      <w:r w:rsidR="00420A0D">
        <w:rPr>
          <w:rFonts w:ascii="Calibri" w:hAnsi="Calibri" w:cs="Calibri"/>
          <w:b/>
          <w:bCs/>
          <w:noProof/>
        </w:rPr>
        <w:t>65</w:t>
      </w:r>
      <w:r w:rsidR="00420A0D">
        <w:rPr>
          <w:rFonts w:ascii="Calibri" w:hAnsi="Calibri" w:cs="Calibri"/>
          <w:noProof/>
        </w:rPr>
        <w:t>(9)</w:t>
      </w:r>
      <w:r w:rsidRPr="004837B0">
        <w:rPr>
          <w:rFonts w:ascii="Calibri" w:hAnsi="Calibri" w:cs="Calibri"/>
          <w:noProof/>
        </w:rPr>
        <w:t>: 2712–2718. doi:10.1111/j.1558-5646.2011.01306.x.</w:t>
      </w:r>
    </w:p>
    <w:p w14:paraId="6B9E493F" w14:textId="4A5D3EC3"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Harrison, R.G. 1986. Pattern and process in a narrow hybrid zone. Heredity </w:t>
      </w:r>
      <w:r w:rsidRPr="004837B0">
        <w:rPr>
          <w:rFonts w:ascii="Calibri" w:hAnsi="Calibri" w:cs="Calibri"/>
          <w:b/>
          <w:bCs/>
          <w:noProof/>
        </w:rPr>
        <w:t>56</w:t>
      </w:r>
      <w:r w:rsidRPr="004837B0">
        <w:rPr>
          <w:rFonts w:ascii="Calibri" w:hAnsi="Calibri" w:cs="Calibri"/>
          <w:noProof/>
        </w:rPr>
        <w:t>(3): 337–349. doi:10.1038/hdy.1986.55.</w:t>
      </w:r>
    </w:p>
    <w:p w14:paraId="326CDD24"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Hijmans, R.J. 2016. geosphere: Spherical geometry.</w:t>
      </w:r>
    </w:p>
    <w:p w14:paraId="156C6D3F" w14:textId="68F8424D"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Hodges, S.A., and Arnold, M.L. 1994. Columbines: </w:t>
      </w:r>
      <w:r w:rsidR="00420A0D">
        <w:rPr>
          <w:rFonts w:ascii="Calibri" w:hAnsi="Calibri" w:cs="Calibri"/>
          <w:noProof/>
        </w:rPr>
        <w:t>a</w:t>
      </w:r>
      <w:r w:rsidRPr="004837B0">
        <w:rPr>
          <w:rFonts w:ascii="Calibri" w:hAnsi="Calibri" w:cs="Calibri"/>
          <w:noProof/>
        </w:rPr>
        <w:t xml:space="preserve"> </w:t>
      </w:r>
      <w:r w:rsidR="00420A0D">
        <w:rPr>
          <w:rFonts w:ascii="Calibri" w:hAnsi="Calibri" w:cs="Calibri"/>
          <w:noProof/>
        </w:rPr>
        <w:t>g</w:t>
      </w:r>
      <w:r w:rsidRPr="004837B0">
        <w:rPr>
          <w:rFonts w:ascii="Calibri" w:hAnsi="Calibri" w:cs="Calibri"/>
          <w:noProof/>
        </w:rPr>
        <w:t xml:space="preserve">eographically </w:t>
      </w:r>
      <w:r w:rsidR="00420A0D">
        <w:rPr>
          <w:rFonts w:ascii="Calibri" w:hAnsi="Calibri" w:cs="Calibri"/>
          <w:noProof/>
        </w:rPr>
        <w:t>w</w:t>
      </w:r>
      <w:r w:rsidRPr="004837B0">
        <w:rPr>
          <w:rFonts w:ascii="Calibri" w:hAnsi="Calibri" w:cs="Calibri"/>
          <w:noProof/>
        </w:rPr>
        <w:t xml:space="preserve">idespread </w:t>
      </w:r>
      <w:r w:rsidR="00420A0D">
        <w:rPr>
          <w:rFonts w:ascii="Calibri" w:hAnsi="Calibri" w:cs="Calibri"/>
          <w:noProof/>
        </w:rPr>
        <w:t>s</w:t>
      </w:r>
      <w:r w:rsidRPr="004837B0">
        <w:rPr>
          <w:rFonts w:ascii="Calibri" w:hAnsi="Calibri" w:cs="Calibri"/>
          <w:noProof/>
        </w:rPr>
        <w:t xml:space="preserve">pecies </w:t>
      </w:r>
      <w:r w:rsidR="00420A0D">
        <w:rPr>
          <w:rFonts w:ascii="Calibri" w:hAnsi="Calibri" w:cs="Calibri"/>
          <w:noProof/>
        </w:rPr>
        <w:t>f</w:t>
      </w:r>
      <w:r w:rsidRPr="004837B0">
        <w:rPr>
          <w:rFonts w:ascii="Calibri" w:hAnsi="Calibri" w:cs="Calibri"/>
          <w:noProof/>
        </w:rPr>
        <w:t xml:space="preserve">lock Author. Proc. Natl. Acad. Sci. USA </w:t>
      </w:r>
      <w:r w:rsidRPr="004837B0">
        <w:rPr>
          <w:rFonts w:ascii="Calibri" w:hAnsi="Calibri" w:cs="Calibri"/>
          <w:b/>
          <w:bCs/>
          <w:noProof/>
        </w:rPr>
        <w:t>91</w:t>
      </w:r>
      <w:r w:rsidRPr="004837B0">
        <w:rPr>
          <w:rFonts w:ascii="Calibri" w:hAnsi="Calibri" w:cs="Calibri"/>
          <w:noProof/>
        </w:rPr>
        <w:t>(11): 5129–5132.</w:t>
      </w:r>
    </w:p>
    <w:p w14:paraId="7BA7C214" w14:textId="0739E708"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lastRenderedPageBreak/>
        <w:t xml:space="preserve">Hopkins, R. 2013. Reinforcement in plants. </w:t>
      </w:r>
      <w:r w:rsidR="00420A0D">
        <w:rPr>
          <w:rFonts w:ascii="Calibri" w:hAnsi="Calibri" w:cs="Calibri"/>
          <w:noProof/>
        </w:rPr>
        <w:t xml:space="preserve">New Phytol. </w:t>
      </w:r>
      <w:r w:rsidR="00420A0D">
        <w:rPr>
          <w:rFonts w:ascii="Calibri" w:hAnsi="Calibri" w:cs="Calibri"/>
          <w:b/>
          <w:bCs/>
          <w:noProof/>
        </w:rPr>
        <w:t>197</w:t>
      </w:r>
      <w:r w:rsidRPr="004837B0">
        <w:rPr>
          <w:rFonts w:ascii="Calibri" w:hAnsi="Calibri" w:cs="Calibri"/>
          <w:noProof/>
        </w:rPr>
        <w:t>: 1095–1103.</w:t>
      </w:r>
      <w:r w:rsidR="00420A0D">
        <w:rPr>
          <w:rFonts w:ascii="Calibri" w:hAnsi="Calibri" w:cs="Calibri"/>
          <w:noProof/>
        </w:rPr>
        <w:t xml:space="preserve"> </w:t>
      </w:r>
      <w:r w:rsidR="00420A0D" w:rsidRPr="00420A0D">
        <w:rPr>
          <w:rFonts w:ascii="Calibri" w:hAnsi="Calibri" w:cs="Calibri"/>
          <w:noProof/>
        </w:rPr>
        <w:t>doi:10.1111/nph.12119</w:t>
      </w:r>
      <w:r w:rsidR="00420A0D">
        <w:rPr>
          <w:rFonts w:ascii="Calibri" w:hAnsi="Calibri" w:cs="Calibri"/>
          <w:noProof/>
        </w:rPr>
        <w:t>.</w:t>
      </w:r>
    </w:p>
    <w:p w14:paraId="6DCD824F"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Kahle, D., and Wickham, H. 2013. ggmap: Spatial Visualization with ggplot2. R J. </w:t>
      </w:r>
      <w:r w:rsidRPr="004837B0">
        <w:rPr>
          <w:rFonts w:ascii="Calibri" w:hAnsi="Calibri" w:cs="Calibri"/>
          <w:b/>
          <w:bCs/>
          <w:noProof/>
        </w:rPr>
        <w:t>5</w:t>
      </w:r>
      <w:r w:rsidRPr="004837B0">
        <w:rPr>
          <w:rFonts w:ascii="Calibri" w:hAnsi="Calibri" w:cs="Calibri"/>
          <w:noProof/>
        </w:rPr>
        <w:t>(1): 144–161. Available from https://journal.r-project.org/archive/2013/RJ-2013-014/index.html.</w:t>
      </w:r>
    </w:p>
    <w:p w14:paraId="000CF316" w14:textId="4ECF1E2C"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Mallet, J., and Barton, N.H. 1989. Strong natural selection in a sarning-color hybrid zone. Evolution. </w:t>
      </w:r>
      <w:r w:rsidRPr="004837B0">
        <w:rPr>
          <w:rFonts w:ascii="Calibri" w:hAnsi="Calibri" w:cs="Calibri"/>
          <w:b/>
          <w:bCs/>
          <w:noProof/>
        </w:rPr>
        <w:t>43</w:t>
      </w:r>
      <w:r w:rsidRPr="004837B0">
        <w:rPr>
          <w:rFonts w:ascii="Calibri" w:hAnsi="Calibri" w:cs="Calibri"/>
          <w:noProof/>
        </w:rPr>
        <w:t>: 421–431.</w:t>
      </w:r>
    </w:p>
    <w:p w14:paraId="0BD63324"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Milano, E.R., Kenney, A.M., and Juenger, T.E. 2016. Adaptive differentiation in floral traits in the presence of high gene flow in scarlet gilia (</w:t>
      </w:r>
      <w:r w:rsidRPr="00420A0D">
        <w:rPr>
          <w:rFonts w:ascii="Calibri" w:hAnsi="Calibri" w:cs="Calibri"/>
          <w:i/>
          <w:iCs/>
          <w:noProof/>
        </w:rPr>
        <w:t>Ipomopsis aggregata</w:t>
      </w:r>
      <w:r w:rsidRPr="004837B0">
        <w:rPr>
          <w:rFonts w:ascii="Calibri" w:hAnsi="Calibri" w:cs="Calibri"/>
          <w:noProof/>
        </w:rPr>
        <w:t xml:space="preserve">). Mol. Ecol. </w:t>
      </w:r>
      <w:r w:rsidRPr="004837B0">
        <w:rPr>
          <w:rFonts w:ascii="Calibri" w:hAnsi="Calibri" w:cs="Calibri"/>
          <w:b/>
          <w:bCs/>
          <w:noProof/>
        </w:rPr>
        <w:t>25</w:t>
      </w:r>
      <w:r w:rsidRPr="004837B0">
        <w:rPr>
          <w:rFonts w:ascii="Calibri" w:hAnsi="Calibri" w:cs="Calibri"/>
          <w:noProof/>
        </w:rPr>
        <w:t>(23): 5862–5875. doi:10.1111/mec.13752.</w:t>
      </w:r>
    </w:p>
    <w:p w14:paraId="33749CA2" w14:textId="04D34386"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van der Niet, T., Johnson, S.D., and Linder, H.P. 2006. Macroevolutionary Data Suggest a Role for Reinforcement in Pollination System Shifts. Evolutio</w:t>
      </w:r>
      <w:r w:rsidR="00420A0D">
        <w:rPr>
          <w:rFonts w:ascii="Calibri" w:hAnsi="Calibri" w:cs="Calibri"/>
          <w:noProof/>
        </w:rPr>
        <w:t>n</w:t>
      </w:r>
      <w:r w:rsidRPr="004837B0">
        <w:rPr>
          <w:rFonts w:ascii="Calibri" w:hAnsi="Calibri" w:cs="Calibri"/>
          <w:noProof/>
        </w:rPr>
        <w:t xml:space="preserve">. </w:t>
      </w:r>
      <w:r w:rsidRPr="004837B0">
        <w:rPr>
          <w:rFonts w:ascii="Calibri" w:hAnsi="Calibri" w:cs="Calibri"/>
          <w:b/>
          <w:bCs/>
          <w:noProof/>
        </w:rPr>
        <w:t>60</w:t>
      </w:r>
      <w:r w:rsidRPr="004837B0">
        <w:rPr>
          <w:rFonts w:ascii="Calibri" w:hAnsi="Calibri" w:cs="Calibri"/>
          <w:noProof/>
        </w:rPr>
        <w:t>(8): 1596–1601. doi:10.1554/05-705.1.</w:t>
      </w:r>
    </w:p>
    <w:p w14:paraId="1BA9CEF6" w14:textId="22FB50DF"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Nosil, P., Vines, T.H., and Funk, D.J. 2005. Perspective: Reproductive Isolation Caused By Natural Selection Against Immigrants From Divergent Habitats. Evolution. </w:t>
      </w:r>
      <w:r w:rsidRPr="004837B0">
        <w:rPr>
          <w:rFonts w:ascii="Calibri" w:hAnsi="Calibri" w:cs="Calibri"/>
          <w:b/>
          <w:bCs/>
          <w:noProof/>
        </w:rPr>
        <w:t>59</w:t>
      </w:r>
      <w:r w:rsidRPr="004837B0">
        <w:rPr>
          <w:rFonts w:ascii="Calibri" w:hAnsi="Calibri" w:cs="Calibri"/>
          <w:noProof/>
        </w:rPr>
        <w:t>(4): 705. doi:10.1554/04-428.</w:t>
      </w:r>
    </w:p>
    <w:p w14:paraId="5C75680A"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Ravinet, M., Hynes, R., Poole, R., Cross, T.F., McGinnity, P., Harrod, C., and Prodöhl, P.A. 2015. Where the lake meets the sea: Strong reproductive isolation is associated with adaptive divergence between lake resident and anadromous three-spined sticklebacks. PLoS One </w:t>
      </w:r>
      <w:r w:rsidRPr="004837B0">
        <w:rPr>
          <w:rFonts w:ascii="Calibri" w:hAnsi="Calibri" w:cs="Calibri"/>
          <w:b/>
          <w:bCs/>
          <w:noProof/>
        </w:rPr>
        <w:t>10</w:t>
      </w:r>
      <w:r w:rsidRPr="004837B0">
        <w:rPr>
          <w:rFonts w:ascii="Calibri" w:hAnsi="Calibri" w:cs="Calibri"/>
          <w:noProof/>
        </w:rPr>
        <w:t>(4): 1–22. doi:10.1371/journal.pone.0122825.</w:t>
      </w:r>
    </w:p>
    <w:p w14:paraId="1F253C13"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Rieseberg, L.H., Whitton, J., and Gardner, K. 1999. Hybrid zones and the genetic architecture of a barrier to gene flow between two sunflower species. Genetics </w:t>
      </w:r>
      <w:r w:rsidRPr="004837B0">
        <w:rPr>
          <w:rFonts w:ascii="Calibri" w:hAnsi="Calibri" w:cs="Calibri"/>
          <w:b/>
          <w:bCs/>
          <w:noProof/>
        </w:rPr>
        <w:t>152</w:t>
      </w:r>
      <w:r w:rsidRPr="004837B0">
        <w:rPr>
          <w:rFonts w:ascii="Calibri" w:hAnsi="Calibri" w:cs="Calibri"/>
          <w:noProof/>
        </w:rPr>
        <w:t>(2): 713–727.</w:t>
      </w:r>
    </w:p>
    <w:p w14:paraId="727E62B7" w14:textId="43BB6D3F"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Riquet, F., Liautard-Haag, C., Woodall, L., Bouza, C., Louisy, P., Hamer, B., Otero-Ferrer, F., </w:t>
      </w:r>
      <w:r w:rsidRPr="004837B0">
        <w:rPr>
          <w:rFonts w:ascii="Calibri" w:hAnsi="Calibri" w:cs="Calibri"/>
          <w:noProof/>
        </w:rPr>
        <w:lastRenderedPageBreak/>
        <w:t xml:space="preserve">Aublanc, P., Béduneau, V., Briard, O., El Ayari, T., Hochscheid, S., Belkhir, K., Arnaud-Haond, S., Gagnaire, P.A., and Bierne, N. 2019. Parallel pattern of differentiation at a genomic island shared between clinal and mosaic hybrid zones in a complex of cryptic seahorse lineages. Evolution. </w:t>
      </w:r>
      <w:r w:rsidRPr="004837B0">
        <w:rPr>
          <w:rFonts w:ascii="Calibri" w:hAnsi="Calibri" w:cs="Calibri"/>
          <w:b/>
          <w:bCs/>
          <w:noProof/>
        </w:rPr>
        <w:t>73</w:t>
      </w:r>
      <w:r w:rsidRPr="004837B0">
        <w:rPr>
          <w:rFonts w:ascii="Calibri" w:hAnsi="Calibri" w:cs="Calibri"/>
          <w:noProof/>
        </w:rPr>
        <w:t>(4): 817–835. doi:10.1111/evo.13696.</w:t>
      </w:r>
    </w:p>
    <w:p w14:paraId="759E010F"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Schemske, D.W., and Bradshaw, H.D. 1999. Pollinator preference and the evolution of floral traits in monkeyflowers (</w:t>
      </w:r>
      <w:r w:rsidRPr="00420A0D">
        <w:rPr>
          <w:rFonts w:ascii="Calibri" w:hAnsi="Calibri" w:cs="Calibri"/>
          <w:i/>
          <w:iCs/>
          <w:noProof/>
        </w:rPr>
        <w:t>Mimulus</w:t>
      </w:r>
      <w:r w:rsidRPr="004837B0">
        <w:rPr>
          <w:rFonts w:ascii="Calibri" w:hAnsi="Calibri" w:cs="Calibri"/>
          <w:noProof/>
        </w:rPr>
        <w:t xml:space="preserve">). Proc. Natl. Acad. Sci. U. S. A. </w:t>
      </w:r>
      <w:r w:rsidRPr="004837B0">
        <w:rPr>
          <w:rFonts w:ascii="Calibri" w:hAnsi="Calibri" w:cs="Calibri"/>
          <w:b/>
          <w:bCs/>
          <w:noProof/>
        </w:rPr>
        <w:t>96</w:t>
      </w:r>
      <w:r w:rsidRPr="004837B0">
        <w:rPr>
          <w:rFonts w:ascii="Calibri" w:hAnsi="Calibri" w:cs="Calibri"/>
          <w:noProof/>
        </w:rPr>
        <w:t>(21): 11910–11915. doi:10.1073/pnas.96.21.11910.</w:t>
      </w:r>
    </w:p>
    <w:p w14:paraId="179C8A14" w14:textId="3FDBAD2D" w:rsidR="00420A0D"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Suarez-Gonzalez, A., Lexer, C., and Cronk, Q.C.B. 2018. Adaptive introgression: a plant perspective. Biol. Lett. </w:t>
      </w:r>
      <w:r w:rsidRPr="004837B0">
        <w:rPr>
          <w:rFonts w:ascii="Calibri" w:hAnsi="Calibri" w:cs="Calibri"/>
          <w:b/>
          <w:bCs/>
          <w:noProof/>
        </w:rPr>
        <w:t>14</w:t>
      </w:r>
      <w:r w:rsidRPr="004837B0">
        <w:rPr>
          <w:rFonts w:ascii="Calibri" w:hAnsi="Calibri" w:cs="Calibri"/>
          <w:noProof/>
        </w:rPr>
        <w:t xml:space="preserve">(3). </w:t>
      </w:r>
      <w:r w:rsidR="00420A0D" w:rsidRPr="00420A0D">
        <w:rPr>
          <w:rFonts w:ascii="Calibri" w:hAnsi="Calibri" w:cs="Calibri"/>
          <w:noProof/>
        </w:rPr>
        <w:t>doi:10.1098/rsbl.2017.0688</w:t>
      </w:r>
      <w:r w:rsidR="00420A0D">
        <w:rPr>
          <w:rFonts w:ascii="Calibri" w:hAnsi="Calibri" w:cs="Calibri"/>
          <w:noProof/>
        </w:rPr>
        <w:t>.</w:t>
      </w:r>
    </w:p>
    <w:p w14:paraId="72C6F98C" w14:textId="427AC639"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Sung, C.J., Bell, K.L., Nice, C.C., and Martin, N.H. 2018. Integrating Bayesian genomic cline analyses and association mapping of morphological and ecological traits to dissect reproductive isolation and introgression in a Louisiana Iris hybrid zone. Mol. Ecol. </w:t>
      </w:r>
      <w:r w:rsidR="00F81FD2">
        <w:rPr>
          <w:rFonts w:ascii="Calibri" w:hAnsi="Calibri" w:cs="Calibri"/>
          <w:b/>
          <w:bCs/>
          <w:noProof/>
        </w:rPr>
        <w:t>27</w:t>
      </w:r>
      <w:r w:rsidR="00F81FD2">
        <w:rPr>
          <w:rFonts w:ascii="Calibri" w:hAnsi="Calibri" w:cs="Calibri"/>
          <w:noProof/>
        </w:rPr>
        <w:t>(4)</w:t>
      </w:r>
      <w:r w:rsidRPr="004837B0">
        <w:rPr>
          <w:rFonts w:ascii="Calibri" w:hAnsi="Calibri" w:cs="Calibri"/>
          <w:noProof/>
        </w:rPr>
        <w:t>: 959–978. doi:10.1111/mec.14481.</w:t>
      </w:r>
    </w:p>
    <w:p w14:paraId="566075AE" w14:textId="26802AD5"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Szymura, J.M., and Barton, N.H. 1986. Genetic </w:t>
      </w:r>
      <w:r w:rsidR="00EE0822">
        <w:rPr>
          <w:rFonts w:ascii="Calibri" w:hAnsi="Calibri" w:cs="Calibri"/>
          <w:noProof/>
        </w:rPr>
        <w:t>a</w:t>
      </w:r>
      <w:r w:rsidRPr="004837B0">
        <w:rPr>
          <w:rFonts w:ascii="Calibri" w:hAnsi="Calibri" w:cs="Calibri"/>
          <w:noProof/>
        </w:rPr>
        <w:t xml:space="preserve">nalysis of a </w:t>
      </w:r>
      <w:r w:rsidR="00EE0822">
        <w:rPr>
          <w:rFonts w:ascii="Calibri" w:hAnsi="Calibri" w:cs="Calibri"/>
          <w:noProof/>
        </w:rPr>
        <w:t>h</w:t>
      </w:r>
      <w:r w:rsidRPr="004837B0">
        <w:rPr>
          <w:rFonts w:ascii="Calibri" w:hAnsi="Calibri" w:cs="Calibri"/>
          <w:noProof/>
        </w:rPr>
        <w:t xml:space="preserve">ybrid </w:t>
      </w:r>
      <w:r w:rsidR="00EE0822">
        <w:rPr>
          <w:rFonts w:ascii="Calibri" w:hAnsi="Calibri" w:cs="Calibri"/>
          <w:noProof/>
        </w:rPr>
        <w:t>z</w:t>
      </w:r>
      <w:r w:rsidRPr="004837B0">
        <w:rPr>
          <w:rFonts w:ascii="Calibri" w:hAnsi="Calibri" w:cs="Calibri"/>
          <w:noProof/>
        </w:rPr>
        <w:t xml:space="preserve">one </w:t>
      </w:r>
      <w:r w:rsidR="00EE0822">
        <w:rPr>
          <w:rFonts w:ascii="Calibri" w:hAnsi="Calibri" w:cs="Calibri"/>
          <w:noProof/>
        </w:rPr>
        <w:t>b</w:t>
      </w:r>
      <w:r w:rsidRPr="004837B0">
        <w:rPr>
          <w:rFonts w:ascii="Calibri" w:hAnsi="Calibri" w:cs="Calibri"/>
          <w:noProof/>
        </w:rPr>
        <w:t xml:space="preserve">etween the </w:t>
      </w:r>
      <w:r w:rsidR="00EE0822">
        <w:rPr>
          <w:rFonts w:ascii="Calibri" w:hAnsi="Calibri" w:cs="Calibri"/>
          <w:noProof/>
        </w:rPr>
        <w:t>f</w:t>
      </w:r>
      <w:r w:rsidRPr="004837B0">
        <w:rPr>
          <w:rFonts w:ascii="Calibri" w:hAnsi="Calibri" w:cs="Calibri"/>
          <w:noProof/>
        </w:rPr>
        <w:t>ire-</w:t>
      </w:r>
      <w:r w:rsidR="00EE0822">
        <w:rPr>
          <w:rFonts w:ascii="Calibri" w:hAnsi="Calibri" w:cs="Calibri"/>
          <w:noProof/>
        </w:rPr>
        <w:t>b</w:t>
      </w:r>
      <w:r w:rsidRPr="004837B0">
        <w:rPr>
          <w:rFonts w:ascii="Calibri" w:hAnsi="Calibri" w:cs="Calibri"/>
          <w:noProof/>
        </w:rPr>
        <w:t xml:space="preserve">ellied </w:t>
      </w:r>
      <w:r w:rsidR="00EE0822">
        <w:rPr>
          <w:rFonts w:ascii="Calibri" w:hAnsi="Calibri" w:cs="Calibri"/>
          <w:noProof/>
        </w:rPr>
        <w:t>t</w:t>
      </w:r>
      <w:r w:rsidRPr="004837B0">
        <w:rPr>
          <w:rFonts w:ascii="Calibri" w:hAnsi="Calibri" w:cs="Calibri"/>
          <w:noProof/>
        </w:rPr>
        <w:t xml:space="preserve">oads, </w:t>
      </w:r>
      <w:r w:rsidRPr="00EE0822">
        <w:rPr>
          <w:rFonts w:ascii="Calibri" w:hAnsi="Calibri" w:cs="Calibri"/>
          <w:i/>
          <w:iCs/>
          <w:noProof/>
        </w:rPr>
        <w:t>Bombina bombina</w:t>
      </w:r>
      <w:r w:rsidRPr="004837B0">
        <w:rPr>
          <w:rFonts w:ascii="Calibri" w:hAnsi="Calibri" w:cs="Calibri"/>
          <w:noProof/>
        </w:rPr>
        <w:t xml:space="preserve"> and </w:t>
      </w:r>
      <w:r w:rsidRPr="00EE0822">
        <w:rPr>
          <w:rFonts w:ascii="Calibri" w:hAnsi="Calibri" w:cs="Calibri"/>
          <w:i/>
          <w:iCs/>
          <w:noProof/>
        </w:rPr>
        <w:t>B. variegata</w:t>
      </w:r>
      <w:r w:rsidRPr="004837B0">
        <w:rPr>
          <w:rFonts w:ascii="Calibri" w:hAnsi="Calibri" w:cs="Calibri"/>
          <w:noProof/>
        </w:rPr>
        <w:t xml:space="preserve">, </w:t>
      </w:r>
      <w:r w:rsidR="00EE0822">
        <w:rPr>
          <w:rFonts w:ascii="Calibri" w:hAnsi="Calibri" w:cs="Calibri"/>
          <w:noProof/>
        </w:rPr>
        <w:t>n</w:t>
      </w:r>
      <w:r w:rsidRPr="004837B0">
        <w:rPr>
          <w:rFonts w:ascii="Calibri" w:hAnsi="Calibri" w:cs="Calibri"/>
          <w:noProof/>
        </w:rPr>
        <w:t xml:space="preserve">ear </w:t>
      </w:r>
      <w:r w:rsidR="00EE0822">
        <w:rPr>
          <w:rFonts w:ascii="Calibri" w:hAnsi="Calibri" w:cs="Calibri"/>
          <w:noProof/>
        </w:rPr>
        <w:t>c</w:t>
      </w:r>
      <w:r w:rsidRPr="004837B0">
        <w:rPr>
          <w:rFonts w:ascii="Calibri" w:hAnsi="Calibri" w:cs="Calibri"/>
          <w:noProof/>
        </w:rPr>
        <w:t xml:space="preserve">racow in </w:t>
      </w:r>
      <w:r w:rsidR="00EE0822">
        <w:rPr>
          <w:rFonts w:ascii="Calibri" w:hAnsi="Calibri" w:cs="Calibri"/>
          <w:noProof/>
        </w:rPr>
        <w:t>s</w:t>
      </w:r>
      <w:r w:rsidRPr="004837B0">
        <w:rPr>
          <w:rFonts w:ascii="Calibri" w:hAnsi="Calibri" w:cs="Calibri"/>
          <w:noProof/>
        </w:rPr>
        <w:t xml:space="preserve">outhern Poland. Evolution. </w:t>
      </w:r>
      <w:r w:rsidRPr="004837B0">
        <w:rPr>
          <w:rFonts w:ascii="Calibri" w:hAnsi="Calibri" w:cs="Calibri"/>
          <w:b/>
          <w:bCs/>
          <w:noProof/>
        </w:rPr>
        <w:t>40</w:t>
      </w:r>
      <w:r w:rsidRPr="004837B0">
        <w:rPr>
          <w:rFonts w:ascii="Calibri" w:hAnsi="Calibri" w:cs="Calibri"/>
          <w:noProof/>
        </w:rPr>
        <w:t>(6): 1141–1159. doi:10.2307/2408943.</w:t>
      </w:r>
    </w:p>
    <w:p w14:paraId="4D8F7DEF"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Taylor, R.J. 1967. Interspecific hybridization and its evolutionary significance in the genus </w:t>
      </w:r>
      <w:r w:rsidRPr="00E42C0E">
        <w:rPr>
          <w:rFonts w:ascii="Calibri" w:hAnsi="Calibri" w:cs="Calibri"/>
          <w:i/>
          <w:iCs/>
          <w:noProof/>
        </w:rPr>
        <w:t>Aquilegia</w:t>
      </w:r>
      <w:r w:rsidRPr="004837B0">
        <w:rPr>
          <w:rFonts w:ascii="Calibri" w:hAnsi="Calibri" w:cs="Calibri"/>
          <w:noProof/>
        </w:rPr>
        <w:t xml:space="preserve">. Brittonia </w:t>
      </w:r>
      <w:r w:rsidRPr="004837B0">
        <w:rPr>
          <w:rFonts w:ascii="Calibri" w:hAnsi="Calibri" w:cs="Calibri"/>
          <w:b/>
          <w:bCs/>
          <w:noProof/>
        </w:rPr>
        <w:t>19</w:t>
      </w:r>
      <w:r w:rsidRPr="004837B0">
        <w:rPr>
          <w:rFonts w:ascii="Calibri" w:hAnsi="Calibri" w:cs="Calibri"/>
          <w:noProof/>
        </w:rPr>
        <w:t>: 374–390.</w:t>
      </w:r>
    </w:p>
    <w:p w14:paraId="14DF1EFB" w14:textId="7767B770"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Turner, L.M., and Harr, B. 2014. Genome-wide mapping in a house mouse hybrid zone reveals hybrid sterility loci and Dobzhansky-Muller interactions. Elife </w:t>
      </w:r>
      <w:r w:rsidRPr="004837B0">
        <w:rPr>
          <w:rFonts w:ascii="Calibri" w:hAnsi="Calibri" w:cs="Calibri"/>
          <w:b/>
          <w:bCs/>
          <w:noProof/>
        </w:rPr>
        <w:t>3</w:t>
      </w:r>
      <w:r w:rsidRPr="004837B0">
        <w:rPr>
          <w:rFonts w:ascii="Calibri" w:hAnsi="Calibri" w:cs="Calibri"/>
          <w:noProof/>
        </w:rPr>
        <w:t>: 1–25. doi:10.7554/eLife.02504.</w:t>
      </w:r>
    </w:p>
    <w:p w14:paraId="4EB43EE7" w14:textId="77777777"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Venables, W.N., and Ripley, B.D. 2002. Modern Applied Statistics with S-Plus. Springer, New </w:t>
      </w:r>
      <w:r w:rsidRPr="004837B0">
        <w:rPr>
          <w:rFonts w:ascii="Calibri" w:hAnsi="Calibri" w:cs="Calibri"/>
          <w:noProof/>
        </w:rPr>
        <w:lastRenderedPageBreak/>
        <w:t>York.</w:t>
      </w:r>
    </w:p>
    <w:p w14:paraId="73DDF4D6" w14:textId="507D318F" w:rsidR="004837B0" w:rsidRPr="004837B0" w:rsidRDefault="004837B0" w:rsidP="004837B0">
      <w:pPr>
        <w:widowControl w:val="0"/>
        <w:autoSpaceDE w:val="0"/>
        <w:autoSpaceDN w:val="0"/>
        <w:adjustRightInd w:val="0"/>
        <w:spacing w:line="480" w:lineRule="auto"/>
        <w:ind w:left="480" w:hanging="480"/>
        <w:rPr>
          <w:rFonts w:ascii="Calibri" w:hAnsi="Calibri" w:cs="Calibri"/>
          <w:noProof/>
        </w:rPr>
      </w:pPr>
      <w:r w:rsidRPr="004837B0">
        <w:rPr>
          <w:rFonts w:ascii="Calibri" w:hAnsi="Calibri" w:cs="Calibri"/>
          <w:noProof/>
        </w:rPr>
        <w:t xml:space="preserve">Whittall, J.B., and Hodges, S.A. 2007. Pollinator shifts drive increasingly long nectar spurs in columbine flowers. </w:t>
      </w:r>
      <w:r w:rsidR="00E42C0E">
        <w:rPr>
          <w:rFonts w:ascii="Calibri" w:hAnsi="Calibri" w:cs="Calibri"/>
          <w:noProof/>
        </w:rPr>
        <w:t xml:space="preserve">Nature </w:t>
      </w:r>
      <w:r w:rsidRPr="004837B0">
        <w:rPr>
          <w:rFonts w:ascii="Calibri" w:hAnsi="Calibri" w:cs="Calibri"/>
          <w:b/>
          <w:bCs/>
          <w:noProof/>
        </w:rPr>
        <w:t>447</w:t>
      </w:r>
      <w:r w:rsidRPr="004837B0">
        <w:rPr>
          <w:rFonts w:ascii="Calibri" w:hAnsi="Calibri" w:cs="Calibri"/>
          <w:noProof/>
        </w:rPr>
        <w:t>: 1–6. doi:10.1038/nature05857.</w:t>
      </w:r>
    </w:p>
    <w:p w14:paraId="2DE84A59" w14:textId="2506BC8A" w:rsidR="000459DF" w:rsidRDefault="00C97B1E" w:rsidP="004837B0">
      <w:pPr>
        <w:widowControl w:val="0"/>
        <w:autoSpaceDE w:val="0"/>
        <w:autoSpaceDN w:val="0"/>
        <w:adjustRightInd w:val="0"/>
        <w:spacing w:line="480" w:lineRule="auto"/>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77777777" w:rsidR="000459DF" w:rsidRDefault="000459DF" w:rsidP="00866B68">
      <w:pPr>
        <w:spacing w:line="480" w:lineRule="auto"/>
        <w:outlineLvl w:val="0"/>
        <w:rPr>
          <w:rFonts w:cstheme="minorHAnsi"/>
          <w:b/>
        </w:rPr>
      </w:pPr>
    </w:p>
    <w:p w14:paraId="5E5DB805" w14:textId="77777777" w:rsidR="000459DF" w:rsidRDefault="000459DF" w:rsidP="00866B68">
      <w:pPr>
        <w:spacing w:line="480" w:lineRule="auto"/>
        <w:outlineLvl w:val="0"/>
        <w:rPr>
          <w:rFonts w:cstheme="minorHAnsi"/>
          <w:b/>
        </w:rPr>
      </w:pPr>
    </w:p>
    <w:p w14:paraId="3645C5A1" w14:textId="77777777" w:rsidR="000459DF" w:rsidRDefault="000459DF" w:rsidP="00866B68">
      <w:pPr>
        <w:spacing w:line="480" w:lineRule="auto"/>
        <w:outlineLvl w:val="0"/>
        <w:rPr>
          <w:rFonts w:cstheme="minorHAnsi"/>
          <w:b/>
        </w:rPr>
      </w:pPr>
    </w:p>
    <w:p w14:paraId="27AEA2BD" w14:textId="50A960C0" w:rsidR="000459DF" w:rsidRDefault="000459DF" w:rsidP="00866B68">
      <w:pPr>
        <w:spacing w:line="480" w:lineRule="auto"/>
        <w:outlineLvl w:val="0"/>
        <w:rPr>
          <w:rFonts w:cstheme="minorHAnsi"/>
          <w:b/>
        </w:rPr>
      </w:pPr>
    </w:p>
    <w:p w14:paraId="6C2BD328" w14:textId="77777777" w:rsidR="00270465" w:rsidRDefault="00270465" w:rsidP="00866B68">
      <w:pPr>
        <w:spacing w:line="480" w:lineRule="auto"/>
        <w:outlineLvl w:val="0"/>
        <w:rPr>
          <w:rFonts w:cstheme="minorHAnsi"/>
          <w:b/>
        </w:rPr>
      </w:pPr>
    </w:p>
    <w:p w14:paraId="7D64C33C" w14:textId="77777777" w:rsidR="00270465" w:rsidRDefault="00270465" w:rsidP="00866B68">
      <w:pPr>
        <w:spacing w:line="480" w:lineRule="auto"/>
        <w:outlineLvl w:val="0"/>
        <w:rPr>
          <w:rFonts w:cstheme="minorHAnsi"/>
          <w:b/>
        </w:rPr>
      </w:pPr>
    </w:p>
    <w:p w14:paraId="5D920113" w14:textId="77777777" w:rsidR="00270465" w:rsidRDefault="00270465" w:rsidP="00866B68">
      <w:pPr>
        <w:spacing w:line="480" w:lineRule="auto"/>
        <w:outlineLvl w:val="0"/>
        <w:rPr>
          <w:rFonts w:cstheme="minorHAnsi"/>
          <w:b/>
        </w:rPr>
      </w:pPr>
    </w:p>
    <w:p w14:paraId="29BA064F" w14:textId="77777777" w:rsidR="00270465" w:rsidRDefault="00270465" w:rsidP="00866B68">
      <w:pPr>
        <w:spacing w:line="480" w:lineRule="auto"/>
        <w:outlineLvl w:val="0"/>
        <w:rPr>
          <w:rFonts w:cstheme="minorHAnsi"/>
          <w:b/>
        </w:rPr>
      </w:pPr>
    </w:p>
    <w:p w14:paraId="4EAAF286" w14:textId="77777777" w:rsidR="00270465" w:rsidRDefault="00270465" w:rsidP="00866B68">
      <w:pPr>
        <w:spacing w:line="480" w:lineRule="auto"/>
        <w:outlineLvl w:val="0"/>
        <w:rPr>
          <w:rFonts w:cstheme="minorHAnsi"/>
          <w:b/>
        </w:rPr>
      </w:pPr>
    </w:p>
    <w:p w14:paraId="647B448B" w14:textId="77777777" w:rsidR="00270465" w:rsidRDefault="00270465" w:rsidP="00866B68">
      <w:pPr>
        <w:spacing w:line="480" w:lineRule="auto"/>
        <w:outlineLvl w:val="0"/>
        <w:rPr>
          <w:rFonts w:cstheme="minorHAnsi"/>
          <w:b/>
        </w:rPr>
      </w:pPr>
    </w:p>
    <w:p w14:paraId="4A9002ED" w14:textId="77777777" w:rsidR="00270465" w:rsidRDefault="00270465" w:rsidP="00866B68">
      <w:pPr>
        <w:spacing w:line="480" w:lineRule="auto"/>
        <w:outlineLvl w:val="0"/>
        <w:rPr>
          <w:rFonts w:cstheme="minorHAnsi"/>
          <w:b/>
        </w:rPr>
      </w:pPr>
    </w:p>
    <w:p w14:paraId="11D32069" w14:textId="77777777" w:rsidR="00270465" w:rsidRDefault="00270465" w:rsidP="00866B68">
      <w:pPr>
        <w:spacing w:line="480" w:lineRule="auto"/>
        <w:outlineLvl w:val="0"/>
        <w:rPr>
          <w:rFonts w:cstheme="minorHAnsi"/>
          <w:b/>
        </w:rPr>
      </w:pPr>
    </w:p>
    <w:p w14:paraId="54AAFC41" w14:textId="77777777" w:rsidR="00270465" w:rsidRDefault="00270465" w:rsidP="00866B68">
      <w:pPr>
        <w:spacing w:line="480" w:lineRule="auto"/>
        <w:outlineLvl w:val="0"/>
        <w:rPr>
          <w:rFonts w:cstheme="minorHAnsi"/>
          <w:b/>
        </w:rPr>
      </w:pPr>
    </w:p>
    <w:p w14:paraId="2DD99E3B" w14:textId="77777777" w:rsidR="00270465" w:rsidRDefault="00270465" w:rsidP="00866B68">
      <w:pPr>
        <w:spacing w:line="480" w:lineRule="auto"/>
        <w:outlineLvl w:val="0"/>
        <w:rPr>
          <w:rFonts w:cstheme="minorHAnsi"/>
          <w:b/>
        </w:rPr>
      </w:pPr>
    </w:p>
    <w:p w14:paraId="7B92E786" w14:textId="77777777" w:rsidR="00270465" w:rsidRDefault="00270465" w:rsidP="00866B68">
      <w:pPr>
        <w:spacing w:line="480" w:lineRule="auto"/>
        <w:outlineLvl w:val="0"/>
        <w:rPr>
          <w:rFonts w:cstheme="minorHAnsi"/>
          <w:b/>
        </w:rPr>
      </w:pPr>
    </w:p>
    <w:p w14:paraId="35F047DD" w14:textId="77777777" w:rsidR="00270465" w:rsidRDefault="00270465" w:rsidP="00866B68">
      <w:pPr>
        <w:spacing w:line="480" w:lineRule="auto"/>
        <w:outlineLvl w:val="0"/>
        <w:rPr>
          <w:rFonts w:cstheme="minorHAnsi"/>
          <w:b/>
        </w:rPr>
      </w:pPr>
    </w:p>
    <w:p w14:paraId="2AEC2023" w14:textId="77777777" w:rsidR="00E94DA8" w:rsidRDefault="00E94DA8" w:rsidP="00866B68">
      <w:pPr>
        <w:spacing w:line="480" w:lineRule="auto"/>
        <w:outlineLvl w:val="0"/>
        <w:rPr>
          <w:rFonts w:cstheme="minorHAnsi"/>
          <w:b/>
        </w:rPr>
      </w:pPr>
    </w:p>
    <w:p w14:paraId="317FEF9E" w14:textId="6C9F00BC" w:rsidR="005D35D6" w:rsidRDefault="00CA56C3" w:rsidP="00866B68">
      <w:pPr>
        <w:spacing w:line="480" w:lineRule="auto"/>
        <w:outlineLvl w:val="0"/>
        <w:rPr>
          <w:rFonts w:cstheme="minorHAnsi"/>
          <w:b/>
        </w:rPr>
      </w:pPr>
      <w:bookmarkStart w:id="0" w:name="_GoBack"/>
      <w:bookmarkEnd w:id="0"/>
      <w:r w:rsidRPr="002108CA">
        <w:rPr>
          <w:rFonts w:cstheme="minorHAnsi"/>
          <w:b/>
        </w:rPr>
        <w:lastRenderedPageBreak/>
        <w:t>Tables</w:t>
      </w:r>
    </w:p>
    <w:p w14:paraId="4DF66D6A" w14:textId="77777777" w:rsidR="0063511C" w:rsidRPr="002108CA" w:rsidRDefault="0063511C" w:rsidP="00866B68">
      <w:pPr>
        <w:spacing w:line="480" w:lineRule="auto"/>
        <w:outlineLvl w:val="0"/>
        <w:rPr>
          <w:rFonts w:cstheme="minorHAnsi"/>
          <w:b/>
        </w:rPr>
      </w:pPr>
    </w:p>
    <w:p w14:paraId="27073C53" w14:textId="5FCE28FE" w:rsidR="00CA56C3" w:rsidRPr="002108CA"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of </w:t>
      </w:r>
      <w:r w:rsidRPr="002108CA">
        <w:rPr>
          <w:rFonts w:cstheme="minorHAnsi"/>
          <w:i/>
        </w:rPr>
        <w:t>Aquilegia</w:t>
      </w:r>
    </w:p>
    <w:tbl>
      <w:tblPr>
        <w:tblStyle w:val="TableGrid"/>
        <w:tblW w:w="7465" w:type="dxa"/>
        <w:tblLook w:val="04A0" w:firstRow="1" w:lastRow="0" w:firstColumn="1" w:lastColumn="0" w:noHBand="0" w:noVBand="1"/>
      </w:tblPr>
      <w:tblGrid>
        <w:gridCol w:w="1802"/>
        <w:gridCol w:w="1802"/>
        <w:gridCol w:w="1802"/>
        <w:gridCol w:w="2059"/>
      </w:tblGrid>
      <w:tr w:rsidR="00CA56C3" w:rsidRPr="002108CA" w14:paraId="480BE97C" w14:textId="77777777" w:rsidTr="00CA56C3">
        <w:trPr>
          <w:trHeight w:val="467"/>
        </w:trPr>
        <w:tc>
          <w:tcPr>
            <w:tcW w:w="1802" w:type="dxa"/>
            <w:tcBorders>
              <w:top w:val="double" w:sz="12" w:space="0" w:color="auto"/>
              <w:left w:val="nil"/>
              <w:bottom w:val="single" w:sz="8" w:space="0" w:color="auto"/>
              <w:right w:val="nil"/>
            </w:tcBorders>
            <w:vAlign w:val="center"/>
          </w:tcPr>
          <w:p w14:paraId="5BA200B6" w14:textId="77777777" w:rsidR="00CA56C3" w:rsidRPr="002108CA" w:rsidRDefault="00CA56C3" w:rsidP="005D35D6">
            <w:pPr>
              <w:jc w:val="center"/>
              <w:rPr>
                <w:rFonts w:cstheme="minorHAnsi"/>
                <w:b/>
                <w:lang w:val="en-CA"/>
              </w:rPr>
            </w:pPr>
            <w:r w:rsidRPr="002108CA">
              <w:rPr>
                <w:rFonts w:cstheme="minorHAnsi"/>
                <w:b/>
                <w:lang w:val="en-CA"/>
              </w:rPr>
              <w:t>Population</w:t>
            </w:r>
          </w:p>
        </w:tc>
        <w:tc>
          <w:tcPr>
            <w:tcW w:w="1802" w:type="dxa"/>
            <w:tcBorders>
              <w:top w:val="double" w:sz="12" w:space="0" w:color="auto"/>
              <w:left w:val="nil"/>
              <w:bottom w:val="single" w:sz="8" w:space="0" w:color="auto"/>
              <w:right w:val="nil"/>
            </w:tcBorders>
            <w:vAlign w:val="center"/>
          </w:tcPr>
          <w:p w14:paraId="710227AC" w14:textId="77777777" w:rsidR="00CA56C3" w:rsidRPr="002108CA" w:rsidRDefault="00CA56C3" w:rsidP="005D35D6">
            <w:pPr>
              <w:jc w:val="center"/>
              <w:rPr>
                <w:rFonts w:cstheme="minorHAnsi"/>
                <w:b/>
                <w:lang w:val="en-CA"/>
              </w:rPr>
            </w:pPr>
            <w:r w:rsidRPr="002108CA">
              <w:rPr>
                <w:rFonts w:cstheme="minorHAnsi"/>
                <w:b/>
                <w:lang w:val="en-CA"/>
              </w:rPr>
              <w:t>Identification</w:t>
            </w:r>
          </w:p>
        </w:tc>
        <w:tc>
          <w:tcPr>
            <w:tcW w:w="1802" w:type="dxa"/>
            <w:tcBorders>
              <w:top w:val="double" w:sz="12" w:space="0" w:color="auto"/>
              <w:left w:val="nil"/>
              <w:bottom w:val="single" w:sz="8" w:space="0" w:color="auto"/>
              <w:right w:val="nil"/>
            </w:tcBorders>
            <w:vAlign w:val="center"/>
          </w:tcPr>
          <w:p w14:paraId="7AB8DE5A" w14:textId="77777777" w:rsidR="00CA56C3" w:rsidRPr="002108CA" w:rsidRDefault="00CA56C3" w:rsidP="005D35D6">
            <w:pPr>
              <w:jc w:val="center"/>
              <w:rPr>
                <w:rFonts w:cstheme="minorHAnsi"/>
                <w:b/>
                <w:lang w:val="en-CA"/>
              </w:rPr>
            </w:pPr>
            <w:r w:rsidRPr="002108CA">
              <w:rPr>
                <w:rFonts w:cstheme="minorHAnsi"/>
                <w:b/>
                <w:lang w:val="en-CA"/>
              </w:rPr>
              <w:t>Location</w:t>
            </w:r>
          </w:p>
        </w:tc>
        <w:tc>
          <w:tcPr>
            <w:tcW w:w="2059" w:type="dxa"/>
            <w:tcBorders>
              <w:top w:val="double" w:sz="12" w:space="0" w:color="auto"/>
              <w:left w:val="nil"/>
              <w:bottom w:val="single" w:sz="8" w:space="0" w:color="auto"/>
              <w:right w:val="nil"/>
            </w:tcBorders>
            <w:vAlign w:val="center"/>
          </w:tcPr>
          <w:p w14:paraId="2137200D" w14:textId="77777777" w:rsidR="00CA56C3" w:rsidRPr="002108CA" w:rsidRDefault="00CA56C3" w:rsidP="005D35D6">
            <w:pPr>
              <w:jc w:val="center"/>
              <w:rPr>
                <w:rFonts w:cstheme="minorHAnsi"/>
                <w:b/>
                <w:lang w:val="en-CA"/>
              </w:rPr>
            </w:pPr>
            <w:r w:rsidRPr="002108CA">
              <w:rPr>
                <w:rFonts w:cstheme="minorHAnsi"/>
                <w:b/>
                <w:lang w:val="en-CA"/>
              </w:rPr>
              <w:t>Lat., Long.</w:t>
            </w:r>
          </w:p>
        </w:tc>
      </w:tr>
      <w:tr w:rsidR="00CA56C3" w:rsidRPr="002108CA" w14:paraId="0065632F" w14:textId="77777777" w:rsidTr="00CA56C3">
        <w:trPr>
          <w:trHeight w:val="828"/>
        </w:trPr>
        <w:tc>
          <w:tcPr>
            <w:tcW w:w="1802" w:type="dxa"/>
            <w:tcBorders>
              <w:top w:val="single" w:sz="8" w:space="0" w:color="auto"/>
              <w:left w:val="nil"/>
              <w:bottom w:val="single" w:sz="8" w:space="0" w:color="auto"/>
              <w:right w:val="nil"/>
            </w:tcBorders>
            <w:vAlign w:val="center"/>
          </w:tcPr>
          <w:p w14:paraId="0C091C48" w14:textId="77777777" w:rsidR="00CA56C3" w:rsidRPr="002108CA" w:rsidRDefault="00CA56C3" w:rsidP="005D35D6">
            <w:pPr>
              <w:jc w:val="center"/>
              <w:rPr>
                <w:rFonts w:cstheme="minorHAnsi"/>
              </w:rPr>
            </w:pPr>
            <w:r w:rsidRPr="002108CA">
              <w:rPr>
                <w:rFonts w:cstheme="minorHAnsi"/>
              </w:rPr>
              <w:t>Mt. Kobau</w:t>
            </w:r>
          </w:p>
        </w:tc>
        <w:tc>
          <w:tcPr>
            <w:tcW w:w="1802" w:type="dxa"/>
            <w:tcBorders>
              <w:top w:val="single" w:sz="8" w:space="0" w:color="auto"/>
              <w:left w:val="nil"/>
              <w:bottom w:val="single" w:sz="8" w:space="0" w:color="auto"/>
              <w:right w:val="nil"/>
            </w:tcBorders>
            <w:vAlign w:val="center"/>
          </w:tcPr>
          <w:p w14:paraId="548EAEA7" w14:textId="65CFEA62" w:rsidR="00CA56C3" w:rsidRPr="002108CA" w:rsidRDefault="00CA56C3" w:rsidP="005D35D6">
            <w:pPr>
              <w:jc w:val="center"/>
              <w:rPr>
                <w:rFonts w:cstheme="minorHAnsi"/>
              </w:rPr>
            </w:pPr>
            <w:r w:rsidRPr="002108CA">
              <w:rPr>
                <w:rFonts w:cstheme="minorHAnsi"/>
                <w:i/>
              </w:rPr>
              <w:t>A. flavescens</w:t>
            </w:r>
          </w:p>
        </w:tc>
        <w:tc>
          <w:tcPr>
            <w:tcW w:w="1802" w:type="dxa"/>
            <w:tcBorders>
              <w:top w:val="single" w:sz="8" w:space="0" w:color="auto"/>
              <w:left w:val="nil"/>
              <w:bottom w:val="single" w:sz="8" w:space="0" w:color="auto"/>
              <w:right w:val="nil"/>
            </w:tcBorders>
            <w:vAlign w:val="center"/>
          </w:tcPr>
          <w:p w14:paraId="00CF14DD" w14:textId="77777777" w:rsidR="00CA56C3" w:rsidRPr="002108CA" w:rsidRDefault="00CA56C3" w:rsidP="005D35D6">
            <w:pPr>
              <w:jc w:val="center"/>
              <w:rPr>
                <w:rFonts w:cstheme="minorHAnsi"/>
                <w:lang w:val="en-CA"/>
              </w:rPr>
            </w:pPr>
            <w:r w:rsidRPr="002108CA">
              <w:rPr>
                <w:rFonts w:cstheme="minorHAnsi"/>
                <w:lang w:val="en-CA"/>
              </w:rPr>
              <w:t>Southern British Columbia (BC), Canada</w:t>
            </w:r>
          </w:p>
        </w:tc>
        <w:tc>
          <w:tcPr>
            <w:tcW w:w="2059" w:type="dxa"/>
            <w:tcBorders>
              <w:top w:val="single" w:sz="8" w:space="0" w:color="auto"/>
              <w:left w:val="nil"/>
              <w:bottom w:val="single" w:sz="8" w:space="0" w:color="auto"/>
              <w:right w:val="nil"/>
            </w:tcBorders>
            <w:vAlign w:val="center"/>
          </w:tcPr>
          <w:p w14:paraId="23600DBF" w14:textId="77777777" w:rsidR="00CA56C3" w:rsidRPr="002108CA" w:rsidRDefault="00CA56C3" w:rsidP="005D35D6">
            <w:pPr>
              <w:jc w:val="center"/>
              <w:rPr>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-119.674</w:t>
            </w:r>
            <w:r w:rsidRPr="002108CA">
              <w:rPr>
                <w:rFonts w:cstheme="minorHAnsi"/>
              </w:rPr>
              <w:sym w:font="Symbol" w:char="F0B0"/>
            </w:r>
          </w:p>
        </w:tc>
      </w:tr>
      <w:tr w:rsidR="00CA56C3" w:rsidRPr="002108CA" w14:paraId="60C62CE1" w14:textId="77777777" w:rsidTr="00CA56C3">
        <w:trPr>
          <w:trHeight w:val="828"/>
        </w:trPr>
        <w:tc>
          <w:tcPr>
            <w:tcW w:w="1802" w:type="dxa"/>
            <w:tcBorders>
              <w:top w:val="single" w:sz="8" w:space="0" w:color="auto"/>
              <w:left w:val="nil"/>
              <w:bottom w:val="single" w:sz="8" w:space="0" w:color="auto"/>
              <w:right w:val="nil"/>
            </w:tcBorders>
            <w:vAlign w:val="center"/>
          </w:tcPr>
          <w:p w14:paraId="4C9AB6D3" w14:textId="77777777" w:rsidR="00CA56C3" w:rsidRPr="002108CA" w:rsidRDefault="00CA56C3" w:rsidP="005D35D6">
            <w:pPr>
              <w:jc w:val="center"/>
              <w:rPr>
                <w:rFonts w:cstheme="minorHAnsi"/>
              </w:rPr>
            </w:pPr>
            <w:r w:rsidRPr="002108CA">
              <w:rPr>
                <w:rFonts w:cstheme="minorHAnsi"/>
              </w:rPr>
              <w:t>Mission Ridge</w:t>
            </w:r>
          </w:p>
        </w:tc>
        <w:tc>
          <w:tcPr>
            <w:tcW w:w="1802" w:type="dxa"/>
            <w:tcBorders>
              <w:top w:val="single" w:sz="8" w:space="0" w:color="auto"/>
              <w:left w:val="nil"/>
              <w:bottom w:val="single" w:sz="8" w:space="0" w:color="auto"/>
              <w:right w:val="nil"/>
            </w:tcBorders>
            <w:vAlign w:val="center"/>
          </w:tcPr>
          <w:p w14:paraId="666491B2" w14:textId="77777777" w:rsidR="00CA56C3" w:rsidRPr="002108CA" w:rsidRDefault="00CA56C3" w:rsidP="005D35D6">
            <w:pPr>
              <w:jc w:val="center"/>
              <w:rPr>
                <w:rFonts w:cstheme="minorHAnsi"/>
              </w:rPr>
            </w:pPr>
            <w:r w:rsidRPr="002108CA">
              <w:rPr>
                <w:rFonts w:cstheme="minorHAnsi"/>
              </w:rPr>
              <w:t xml:space="preserve">introgressed </w:t>
            </w:r>
            <w:r w:rsidRPr="002108CA">
              <w:rPr>
                <w:rFonts w:cstheme="minorHAnsi"/>
                <w:i/>
              </w:rPr>
              <w:t>A. flavescens</w:t>
            </w:r>
          </w:p>
        </w:tc>
        <w:tc>
          <w:tcPr>
            <w:tcW w:w="1802" w:type="dxa"/>
            <w:tcBorders>
              <w:top w:val="single" w:sz="8" w:space="0" w:color="auto"/>
              <w:left w:val="nil"/>
              <w:bottom w:val="single" w:sz="8" w:space="0" w:color="auto"/>
              <w:right w:val="nil"/>
            </w:tcBorders>
            <w:vAlign w:val="center"/>
          </w:tcPr>
          <w:p w14:paraId="3B36481C" w14:textId="77777777" w:rsidR="00CA56C3" w:rsidRPr="002108CA" w:rsidRDefault="00CA56C3" w:rsidP="005D35D6">
            <w:pPr>
              <w:jc w:val="center"/>
              <w:rPr>
                <w:rFonts w:cstheme="minorHAnsi"/>
                <w:lang w:val="en-CA"/>
              </w:rPr>
            </w:pPr>
            <w:r w:rsidRPr="002108CA">
              <w:rPr>
                <w:rFonts w:cstheme="minorHAnsi"/>
                <w:lang w:val="en-CA"/>
              </w:rPr>
              <w:t>Wenatchee Mts, Washington State, USA</w:t>
            </w:r>
          </w:p>
        </w:tc>
        <w:tc>
          <w:tcPr>
            <w:tcW w:w="2059" w:type="dxa"/>
            <w:tcBorders>
              <w:top w:val="single" w:sz="8" w:space="0" w:color="auto"/>
              <w:left w:val="nil"/>
              <w:bottom w:val="single" w:sz="8" w:space="0" w:color="auto"/>
              <w:right w:val="nil"/>
            </w:tcBorders>
            <w:vAlign w:val="center"/>
          </w:tcPr>
          <w:p w14:paraId="2C7929F9" w14:textId="77777777" w:rsidR="00CA56C3" w:rsidRPr="002108CA" w:rsidRDefault="00CA56C3" w:rsidP="005D35D6">
            <w:pPr>
              <w:jc w:val="center"/>
              <w:rPr>
                <w:rFonts w:cstheme="minorHAnsi"/>
                <w:lang w:val="en-CA"/>
              </w:rPr>
            </w:pPr>
            <w:r w:rsidRPr="002108CA">
              <w:rPr>
                <w:rFonts w:cstheme="minorHAnsi"/>
                <w:lang w:val="en-CA"/>
              </w:rPr>
              <w:t>47.284</w:t>
            </w:r>
            <w:r w:rsidRPr="002108CA">
              <w:rPr>
                <w:rFonts w:cstheme="minorHAnsi"/>
              </w:rPr>
              <w:sym w:font="Symbol" w:char="F0B0"/>
            </w:r>
            <w:r w:rsidRPr="002108CA">
              <w:rPr>
                <w:rFonts w:cstheme="minorHAnsi"/>
              </w:rPr>
              <w:t>, -120.408</w:t>
            </w:r>
            <w:r w:rsidRPr="002108CA">
              <w:rPr>
                <w:rFonts w:cstheme="minorHAnsi"/>
              </w:rPr>
              <w:sym w:font="Symbol" w:char="F0B0"/>
            </w:r>
          </w:p>
        </w:tc>
      </w:tr>
      <w:tr w:rsidR="00CA56C3" w:rsidRPr="002108CA" w14:paraId="5B91B98D" w14:textId="77777777" w:rsidTr="00CA56C3">
        <w:trPr>
          <w:trHeight w:val="828"/>
        </w:trPr>
        <w:tc>
          <w:tcPr>
            <w:tcW w:w="1802" w:type="dxa"/>
            <w:tcBorders>
              <w:top w:val="single" w:sz="8" w:space="0" w:color="auto"/>
              <w:left w:val="nil"/>
              <w:bottom w:val="single" w:sz="8" w:space="0" w:color="auto"/>
              <w:right w:val="nil"/>
            </w:tcBorders>
            <w:vAlign w:val="center"/>
          </w:tcPr>
          <w:p w14:paraId="2DB49C7D" w14:textId="77777777" w:rsidR="00CA56C3" w:rsidRPr="002108CA" w:rsidRDefault="00CA56C3" w:rsidP="005D35D6">
            <w:pPr>
              <w:jc w:val="center"/>
              <w:rPr>
                <w:rFonts w:cstheme="minorHAnsi"/>
              </w:rPr>
            </w:pPr>
            <w:r w:rsidRPr="002108CA">
              <w:rPr>
                <w:rFonts w:cstheme="minorHAnsi"/>
              </w:rPr>
              <w:t>Cheops Mtn.</w:t>
            </w:r>
          </w:p>
        </w:tc>
        <w:tc>
          <w:tcPr>
            <w:tcW w:w="1802" w:type="dxa"/>
            <w:tcBorders>
              <w:top w:val="single" w:sz="8" w:space="0" w:color="auto"/>
              <w:left w:val="nil"/>
              <w:bottom w:val="single" w:sz="8" w:space="0" w:color="auto"/>
              <w:right w:val="nil"/>
            </w:tcBorders>
            <w:vAlign w:val="center"/>
          </w:tcPr>
          <w:p w14:paraId="04E43EB5" w14:textId="77777777" w:rsidR="00CA56C3" w:rsidRPr="002108CA" w:rsidRDefault="00CA56C3" w:rsidP="005D35D6">
            <w:pPr>
              <w:jc w:val="center"/>
              <w:rPr>
                <w:rFonts w:cstheme="minorHAnsi"/>
              </w:rPr>
            </w:pPr>
            <w:r w:rsidRPr="002108CA">
              <w:rPr>
                <w:rFonts w:cstheme="minorHAnsi"/>
              </w:rPr>
              <w:t xml:space="preserve">introgressed </w:t>
            </w:r>
            <w:r w:rsidRPr="002108CA">
              <w:rPr>
                <w:rFonts w:cstheme="minorHAnsi"/>
                <w:i/>
              </w:rPr>
              <w:t>A. flavescens</w:t>
            </w:r>
          </w:p>
        </w:tc>
        <w:tc>
          <w:tcPr>
            <w:tcW w:w="1802" w:type="dxa"/>
            <w:tcBorders>
              <w:top w:val="single" w:sz="8" w:space="0" w:color="auto"/>
              <w:left w:val="nil"/>
              <w:bottom w:val="single" w:sz="8" w:space="0" w:color="auto"/>
              <w:right w:val="nil"/>
            </w:tcBorders>
            <w:vAlign w:val="center"/>
          </w:tcPr>
          <w:p w14:paraId="43464A52" w14:textId="77777777" w:rsidR="00CA56C3" w:rsidRPr="002108CA" w:rsidRDefault="00CA56C3" w:rsidP="005D35D6">
            <w:pPr>
              <w:jc w:val="center"/>
              <w:rPr>
                <w:rFonts w:cstheme="minorHAnsi"/>
                <w:lang w:val="en-CA"/>
              </w:rPr>
            </w:pPr>
            <w:r w:rsidRPr="002108CA">
              <w:rPr>
                <w:rFonts w:cstheme="minorHAnsi"/>
                <w:lang w:val="en-CA"/>
              </w:rPr>
              <w:t>Glacier National Park, BC, Canada</w:t>
            </w:r>
          </w:p>
        </w:tc>
        <w:tc>
          <w:tcPr>
            <w:tcW w:w="2059" w:type="dxa"/>
            <w:tcBorders>
              <w:top w:val="single" w:sz="8" w:space="0" w:color="auto"/>
              <w:left w:val="nil"/>
              <w:bottom w:val="single" w:sz="8" w:space="0" w:color="auto"/>
              <w:right w:val="nil"/>
            </w:tcBorders>
            <w:vAlign w:val="center"/>
          </w:tcPr>
          <w:p w14:paraId="7A9DF7D7" w14:textId="77777777" w:rsidR="00CA56C3" w:rsidRPr="002108CA" w:rsidRDefault="00CA56C3" w:rsidP="005D35D6">
            <w:pPr>
              <w:jc w:val="center"/>
              <w:rPr>
                <w:rFonts w:cstheme="minorHAnsi"/>
                <w:lang w:val="en-CA"/>
              </w:rPr>
            </w:pPr>
            <w:r w:rsidRPr="002108CA">
              <w:rPr>
                <w:rFonts w:cstheme="minorHAnsi"/>
              </w:rPr>
              <w:t>51.266</w:t>
            </w:r>
            <w:r w:rsidRPr="002108CA">
              <w:rPr>
                <w:rFonts w:cstheme="minorHAnsi"/>
              </w:rPr>
              <w:sym w:font="Symbol" w:char="F0B0"/>
            </w:r>
            <w:r w:rsidRPr="002108CA">
              <w:rPr>
                <w:rFonts w:cstheme="minorHAnsi"/>
              </w:rPr>
              <w:t>, -117.546</w:t>
            </w:r>
            <w:r w:rsidRPr="002108CA">
              <w:rPr>
                <w:rFonts w:cstheme="minorHAnsi"/>
              </w:rPr>
              <w:sym w:font="Symbol" w:char="F0B0"/>
            </w:r>
          </w:p>
        </w:tc>
      </w:tr>
      <w:tr w:rsidR="00CA56C3" w:rsidRPr="002108CA" w14:paraId="5FDD09C5" w14:textId="77777777" w:rsidTr="00CA56C3">
        <w:trPr>
          <w:trHeight w:val="828"/>
        </w:trPr>
        <w:tc>
          <w:tcPr>
            <w:tcW w:w="1802" w:type="dxa"/>
            <w:tcBorders>
              <w:top w:val="single" w:sz="8" w:space="0" w:color="auto"/>
              <w:left w:val="nil"/>
              <w:bottom w:val="single" w:sz="8" w:space="0" w:color="auto"/>
              <w:right w:val="nil"/>
            </w:tcBorders>
            <w:vAlign w:val="center"/>
          </w:tcPr>
          <w:p w14:paraId="00883A2E" w14:textId="77777777" w:rsidR="00CA56C3" w:rsidRPr="002108CA" w:rsidRDefault="00CA56C3" w:rsidP="005D35D6">
            <w:pPr>
              <w:jc w:val="center"/>
              <w:rPr>
                <w:rFonts w:cstheme="minorHAnsi"/>
              </w:rPr>
            </w:pPr>
            <w:r w:rsidRPr="002108CA">
              <w:rPr>
                <w:rFonts w:cstheme="minorHAnsi"/>
              </w:rPr>
              <w:t>Porcupine Ridge</w:t>
            </w:r>
          </w:p>
        </w:tc>
        <w:tc>
          <w:tcPr>
            <w:tcW w:w="1802" w:type="dxa"/>
            <w:tcBorders>
              <w:top w:val="single" w:sz="8" w:space="0" w:color="auto"/>
              <w:left w:val="nil"/>
              <w:bottom w:val="single" w:sz="8" w:space="0" w:color="auto"/>
              <w:right w:val="nil"/>
            </w:tcBorders>
            <w:vAlign w:val="center"/>
          </w:tcPr>
          <w:p w14:paraId="052CB607" w14:textId="77777777" w:rsidR="00CA56C3" w:rsidRPr="002108CA" w:rsidRDefault="00CA56C3" w:rsidP="005D35D6">
            <w:pPr>
              <w:jc w:val="center"/>
              <w:rPr>
                <w:rFonts w:cstheme="minorHAnsi"/>
              </w:rPr>
            </w:pPr>
            <w:r w:rsidRPr="002108CA">
              <w:rPr>
                <w:rFonts w:cstheme="minorHAnsi"/>
              </w:rPr>
              <w:t>hybrid</w:t>
            </w:r>
          </w:p>
        </w:tc>
        <w:tc>
          <w:tcPr>
            <w:tcW w:w="1802" w:type="dxa"/>
            <w:tcBorders>
              <w:top w:val="single" w:sz="8" w:space="0" w:color="auto"/>
              <w:left w:val="nil"/>
              <w:bottom w:val="single" w:sz="8" w:space="0" w:color="auto"/>
              <w:right w:val="nil"/>
            </w:tcBorders>
            <w:vAlign w:val="center"/>
          </w:tcPr>
          <w:p w14:paraId="1F4FF0AE" w14:textId="77777777" w:rsidR="00CA56C3" w:rsidRPr="002108CA" w:rsidRDefault="00CA56C3" w:rsidP="005D35D6">
            <w:pPr>
              <w:jc w:val="center"/>
              <w:rPr>
                <w:rFonts w:cstheme="minorHAnsi"/>
                <w:lang w:val="en-CA"/>
              </w:rPr>
            </w:pPr>
            <w:r w:rsidRPr="002108CA">
              <w:rPr>
                <w:rFonts w:cstheme="minorHAnsi"/>
                <w:lang w:val="en-CA"/>
              </w:rPr>
              <w:t>Marble Range, BC</w:t>
            </w:r>
          </w:p>
        </w:tc>
        <w:tc>
          <w:tcPr>
            <w:tcW w:w="2059" w:type="dxa"/>
            <w:tcBorders>
              <w:top w:val="single" w:sz="8" w:space="0" w:color="auto"/>
              <w:left w:val="nil"/>
              <w:bottom w:val="single" w:sz="8" w:space="0" w:color="auto"/>
              <w:right w:val="nil"/>
            </w:tcBorders>
            <w:vAlign w:val="center"/>
          </w:tcPr>
          <w:p w14:paraId="58D102C8" w14:textId="77777777" w:rsidR="00CA56C3" w:rsidRPr="002108CA" w:rsidRDefault="00CA56C3" w:rsidP="005D35D6">
            <w:pPr>
              <w:jc w:val="center"/>
              <w:rPr>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-120.831</w:t>
            </w:r>
            <w:r w:rsidRPr="002108CA">
              <w:rPr>
                <w:rFonts w:cstheme="minorHAnsi"/>
              </w:rPr>
              <w:sym w:font="Symbol" w:char="F0B0"/>
            </w:r>
          </w:p>
        </w:tc>
      </w:tr>
      <w:tr w:rsidR="00CA56C3" w:rsidRPr="002108CA" w14:paraId="348B8C5C" w14:textId="77777777" w:rsidTr="00CA56C3">
        <w:trPr>
          <w:trHeight w:val="828"/>
        </w:trPr>
        <w:tc>
          <w:tcPr>
            <w:tcW w:w="1802" w:type="dxa"/>
            <w:tcBorders>
              <w:top w:val="single" w:sz="8" w:space="0" w:color="auto"/>
              <w:left w:val="nil"/>
              <w:bottom w:val="single" w:sz="8" w:space="0" w:color="auto"/>
              <w:right w:val="nil"/>
            </w:tcBorders>
            <w:vAlign w:val="center"/>
          </w:tcPr>
          <w:p w14:paraId="3DCCBCFB" w14:textId="77777777" w:rsidR="00CA56C3" w:rsidRPr="002108CA" w:rsidRDefault="00CA56C3" w:rsidP="005D35D6">
            <w:pPr>
              <w:jc w:val="center"/>
              <w:rPr>
                <w:rFonts w:cstheme="minorHAnsi"/>
              </w:rPr>
            </w:pPr>
            <w:r w:rsidRPr="002108CA">
              <w:rPr>
                <w:rFonts w:cstheme="minorHAnsi"/>
              </w:rPr>
              <w:t>Pavilion-Clinton Rd.</w:t>
            </w:r>
          </w:p>
        </w:tc>
        <w:tc>
          <w:tcPr>
            <w:tcW w:w="1802" w:type="dxa"/>
            <w:tcBorders>
              <w:top w:val="single" w:sz="8" w:space="0" w:color="auto"/>
              <w:left w:val="nil"/>
              <w:bottom w:val="single" w:sz="8" w:space="0" w:color="auto"/>
              <w:right w:val="nil"/>
            </w:tcBorders>
            <w:vAlign w:val="center"/>
          </w:tcPr>
          <w:p w14:paraId="727AD108" w14:textId="77777777" w:rsidR="00CA56C3" w:rsidRPr="002108CA" w:rsidRDefault="00CA56C3" w:rsidP="005D35D6">
            <w:pPr>
              <w:jc w:val="center"/>
              <w:rPr>
                <w:rFonts w:cstheme="minorHAnsi"/>
              </w:rPr>
            </w:pPr>
            <w:r w:rsidRPr="002108CA">
              <w:rPr>
                <w:rFonts w:cstheme="minorHAnsi"/>
              </w:rPr>
              <w:t xml:space="preserve">introgressed </w:t>
            </w:r>
            <w:r w:rsidRPr="002108CA">
              <w:rPr>
                <w:rFonts w:cstheme="minorHAnsi"/>
                <w:i/>
              </w:rPr>
              <w:t>A. formosa</w:t>
            </w:r>
          </w:p>
        </w:tc>
        <w:tc>
          <w:tcPr>
            <w:tcW w:w="1802" w:type="dxa"/>
            <w:tcBorders>
              <w:top w:val="single" w:sz="8" w:space="0" w:color="auto"/>
              <w:left w:val="nil"/>
              <w:bottom w:val="single" w:sz="8" w:space="0" w:color="auto"/>
              <w:right w:val="nil"/>
            </w:tcBorders>
            <w:vAlign w:val="center"/>
          </w:tcPr>
          <w:p w14:paraId="6CB216AA" w14:textId="77777777" w:rsidR="00CA56C3" w:rsidRPr="002108CA" w:rsidRDefault="00CA56C3" w:rsidP="005D35D6">
            <w:pPr>
              <w:jc w:val="center"/>
              <w:rPr>
                <w:rFonts w:cstheme="minorHAnsi"/>
                <w:lang w:val="en-CA"/>
              </w:rPr>
            </w:pPr>
            <w:r w:rsidRPr="002108CA">
              <w:rPr>
                <w:rFonts w:cstheme="minorHAnsi"/>
                <w:lang w:val="en-CA"/>
              </w:rPr>
              <w:t>Near Marble Range, BC</w:t>
            </w:r>
          </w:p>
        </w:tc>
        <w:tc>
          <w:tcPr>
            <w:tcW w:w="2059" w:type="dxa"/>
            <w:tcBorders>
              <w:top w:val="single" w:sz="8" w:space="0" w:color="auto"/>
              <w:left w:val="nil"/>
              <w:bottom w:val="single" w:sz="8" w:space="0" w:color="auto"/>
              <w:right w:val="nil"/>
            </w:tcBorders>
            <w:vAlign w:val="center"/>
          </w:tcPr>
          <w:p w14:paraId="071C7438" w14:textId="77777777" w:rsidR="00CA56C3" w:rsidRPr="002108CA" w:rsidRDefault="00CA56C3" w:rsidP="005D35D6">
            <w:pPr>
              <w:jc w:val="center"/>
              <w:rPr>
                <w:rFonts w:cstheme="minorHAnsi"/>
                <w:lang w:val="en-CA"/>
              </w:rPr>
            </w:pPr>
            <w:r w:rsidRPr="002108CA">
              <w:rPr>
                <w:rFonts w:cstheme="minorHAnsi"/>
                <w:lang w:val="en-CA"/>
              </w:rPr>
              <w:t>50.970</w:t>
            </w:r>
            <w:r w:rsidRPr="002108CA">
              <w:rPr>
                <w:rFonts w:cstheme="minorHAnsi"/>
              </w:rPr>
              <w:sym w:font="Symbol" w:char="F0B0"/>
            </w:r>
            <w:r w:rsidRPr="002108CA">
              <w:rPr>
                <w:rFonts w:cstheme="minorHAnsi"/>
              </w:rPr>
              <w:t>, -121.780</w:t>
            </w:r>
            <w:r w:rsidRPr="002108CA">
              <w:rPr>
                <w:rFonts w:cstheme="minorHAnsi"/>
              </w:rPr>
              <w:sym w:font="Symbol" w:char="F0B0"/>
            </w:r>
          </w:p>
        </w:tc>
      </w:tr>
      <w:tr w:rsidR="00CA56C3" w:rsidRPr="002108CA" w14:paraId="739A912A" w14:textId="77777777" w:rsidTr="00CA56C3">
        <w:trPr>
          <w:trHeight w:val="828"/>
        </w:trPr>
        <w:tc>
          <w:tcPr>
            <w:tcW w:w="1802" w:type="dxa"/>
            <w:tcBorders>
              <w:top w:val="single" w:sz="8" w:space="0" w:color="auto"/>
              <w:left w:val="nil"/>
              <w:bottom w:val="single" w:sz="8" w:space="0" w:color="auto"/>
              <w:right w:val="nil"/>
            </w:tcBorders>
            <w:vAlign w:val="center"/>
          </w:tcPr>
          <w:p w14:paraId="68948328" w14:textId="77777777" w:rsidR="00CA56C3" w:rsidRPr="002108CA" w:rsidRDefault="00CA56C3" w:rsidP="005D35D6">
            <w:pPr>
              <w:jc w:val="center"/>
              <w:rPr>
                <w:rFonts w:cstheme="minorHAnsi"/>
              </w:rPr>
            </w:pPr>
            <w:r w:rsidRPr="002108CA">
              <w:rPr>
                <w:rFonts w:cstheme="minorHAnsi"/>
              </w:rPr>
              <w:t>Clearwater</w:t>
            </w:r>
          </w:p>
        </w:tc>
        <w:tc>
          <w:tcPr>
            <w:tcW w:w="1802" w:type="dxa"/>
            <w:tcBorders>
              <w:top w:val="single" w:sz="8" w:space="0" w:color="auto"/>
              <w:left w:val="nil"/>
              <w:bottom w:val="single" w:sz="8" w:space="0" w:color="auto"/>
              <w:right w:val="nil"/>
            </w:tcBorders>
            <w:vAlign w:val="center"/>
          </w:tcPr>
          <w:p w14:paraId="2478784A" w14:textId="2B11E49C" w:rsidR="00CA56C3" w:rsidRPr="002108CA" w:rsidRDefault="00CA56C3" w:rsidP="005D35D6">
            <w:pPr>
              <w:jc w:val="center"/>
              <w:rPr>
                <w:rFonts w:cstheme="minorHAnsi"/>
              </w:rPr>
            </w:pPr>
            <w:r w:rsidRPr="002108CA">
              <w:rPr>
                <w:rFonts w:cstheme="minorHAnsi"/>
                <w:i/>
              </w:rPr>
              <w:t>A. formosa</w:t>
            </w:r>
          </w:p>
        </w:tc>
        <w:tc>
          <w:tcPr>
            <w:tcW w:w="1802" w:type="dxa"/>
            <w:tcBorders>
              <w:top w:val="single" w:sz="8" w:space="0" w:color="auto"/>
              <w:left w:val="nil"/>
              <w:bottom w:val="single" w:sz="8" w:space="0" w:color="auto"/>
              <w:right w:val="nil"/>
            </w:tcBorders>
            <w:vAlign w:val="center"/>
          </w:tcPr>
          <w:p w14:paraId="3CAB71CB" w14:textId="77777777" w:rsidR="00CA56C3" w:rsidRPr="002108CA" w:rsidRDefault="00CA56C3" w:rsidP="005D35D6">
            <w:pPr>
              <w:jc w:val="center"/>
              <w:rPr>
                <w:rFonts w:cstheme="minorHAnsi"/>
                <w:lang w:val="en-CA"/>
              </w:rPr>
            </w:pPr>
            <w:r w:rsidRPr="002108CA">
              <w:rPr>
                <w:rFonts w:cstheme="minorHAnsi"/>
                <w:lang w:val="en-CA"/>
              </w:rPr>
              <w:t>Central BC</w:t>
            </w:r>
          </w:p>
        </w:tc>
        <w:tc>
          <w:tcPr>
            <w:tcW w:w="2059" w:type="dxa"/>
            <w:tcBorders>
              <w:top w:val="single" w:sz="8" w:space="0" w:color="auto"/>
              <w:left w:val="nil"/>
              <w:bottom w:val="single" w:sz="8" w:space="0" w:color="auto"/>
              <w:right w:val="nil"/>
            </w:tcBorders>
            <w:vAlign w:val="center"/>
          </w:tcPr>
          <w:p w14:paraId="18395A75" w14:textId="77777777" w:rsidR="00CA56C3" w:rsidRPr="002108CA" w:rsidRDefault="00CA56C3" w:rsidP="005D35D6">
            <w:pPr>
              <w:jc w:val="center"/>
              <w:rPr>
                <w:rFonts w:cstheme="minorHAnsi"/>
                <w:lang w:val="en-CA"/>
              </w:rPr>
            </w:pPr>
            <w:r w:rsidRPr="002108CA">
              <w:rPr>
                <w:rFonts w:cstheme="minorHAnsi"/>
                <w:lang w:val="en-CA"/>
              </w:rPr>
              <w:t>51.729</w:t>
            </w:r>
            <w:r w:rsidRPr="002108CA">
              <w:rPr>
                <w:rFonts w:cstheme="minorHAnsi"/>
              </w:rPr>
              <w:sym w:font="Symbol" w:char="F0B0"/>
            </w:r>
            <w:r w:rsidRPr="002108CA">
              <w:rPr>
                <w:rFonts w:cstheme="minorHAnsi"/>
              </w:rPr>
              <w:t>, -120.030</w:t>
            </w:r>
            <w:r w:rsidRPr="002108CA">
              <w:rPr>
                <w:rFonts w:cstheme="minorHAnsi"/>
              </w:rPr>
              <w:sym w:font="Symbol" w:char="F0B0"/>
            </w:r>
          </w:p>
        </w:tc>
      </w:tr>
      <w:tr w:rsidR="00CA56C3" w:rsidRPr="002108CA" w14:paraId="7D73E2B6" w14:textId="77777777" w:rsidTr="00CA56C3">
        <w:trPr>
          <w:trHeight w:val="828"/>
        </w:trPr>
        <w:tc>
          <w:tcPr>
            <w:tcW w:w="1802" w:type="dxa"/>
            <w:tcBorders>
              <w:top w:val="single" w:sz="8" w:space="0" w:color="auto"/>
              <w:left w:val="nil"/>
              <w:bottom w:val="single" w:sz="8" w:space="0" w:color="auto"/>
              <w:right w:val="nil"/>
            </w:tcBorders>
            <w:vAlign w:val="center"/>
          </w:tcPr>
          <w:p w14:paraId="0BBFEDF9" w14:textId="77777777" w:rsidR="00CA56C3" w:rsidRPr="002108CA" w:rsidRDefault="00CA56C3" w:rsidP="005D35D6">
            <w:pPr>
              <w:jc w:val="center"/>
              <w:rPr>
                <w:rFonts w:cstheme="minorHAnsi"/>
              </w:rPr>
            </w:pPr>
            <w:r w:rsidRPr="002108CA">
              <w:rPr>
                <w:rFonts w:cstheme="minorHAnsi"/>
              </w:rPr>
              <w:t>Manning Park</w:t>
            </w:r>
          </w:p>
        </w:tc>
        <w:tc>
          <w:tcPr>
            <w:tcW w:w="1802" w:type="dxa"/>
            <w:tcBorders>
              <w:top w:val="single" w:sz="8" w:space="0" w:color="auto"/>
              <w:left w:val="nil"/>
              <w:bottom w:val="single" w:sz="8" w:space="0" w:color="auto"/>
              <w:right w:val="nil"/>
            </w:tcBorders>
            <w:vAlign w:val="center"/>
          </w:tcPr>
          <w:p w14:paraId="5D192AB8" w14:textId="0AE7B543" w:rsidR="00CA56C3" w:rsidRPr="002108CA" w:rsidRDefault="00CA56C3" w:rsidP="005D35D6">
            <w:pPr>
              <w:jc w:val="center"/>
              <w:rPr>
                <w:rFonts w:cstheme="minorHAnsi"/>
              </w:rPr>
            </w:pPr>
            <w:r w:rsidRPr="002108CA">
              <w:rPr>
                <w:rFonts w:cstheme="minorHAnsi"/>
                <w:i/>
              </w:rPr>
              <w:t>A. formosa</w:t>
            </w:r>
          </w:p>
        </w:tc>
        <w:tc>
          <w:tcPr>
            <w:tcW w:w="1802" w:type="dxa"/>
            <w:tcBorders>
              <w:top w:val="single" w:sz="8" w:space="0" w:color="auto"/>
              <w:left w:val="nil"/>
              <w:bottom w:val="single" w:sz="8" w:space="0" w:color="auto"/>
              <w:right w:val="nil"/>
            </w:tcBorders>
            <w:vAlign w:val="center"/>
          </w:tcPr>
          <w:p w14:paraId="2988B6B4" w14:textId="77777777" w:rsidR="00CA56C3" w:rsidRPr="002108CA" w:rsidRDefault="00CA56C3" w:rsidP="005D35D6">
            <w:pPr>
              <w:jc w:val="center"/>
              <w:rPr>
                <w:rFonts w:cstheme="minorHAnsi"/>
                <w:lang w:val="en-CA"/>
              </w:rPr>
            </w:pPr>
            <w:r w:rsidRPr="002108CA">
              <w:rPr>
                <w:rFonts w:cstheme="minorHAnsi"/>
                <w:lang w:val="en-CA"/>
              </w:rPr>
              <w:t>Southern BC</w:t>
            </w:r>
          </w:p>
        </w:tc>
        <w:tc>
          <w:tcPr>
            <w:tcW w:w="2059" w:type="dxa"/>
            <w:tcBorders>
              <w:top w:val="single" w:sz="8" w:space="0" w:color="auto"/>
              <w:left w:val="nil"/>
              <w:bottom w:val="single" w:sz="8" w:space="0" w:color="auto"/>
              <w:right w:val="nil"/>
            </w:tcBorders>
            <w:vAlign w:val="center"/>
          </w:tcPr>
          <w:p w14:paraId="7CD5D368" w14:textId="77777777" w:rsidR="00CA56C3" w:rsidRPr="002108CA" w:rsidRDefault="00CA56C3" w:rsidP="005D35D6">
            <w:pPr>
              <w:jc w:val="center"/>
              <w:rPr>
                <w:rFonts w:cstheme="minorHAnsi"/>
                <w:lang w:val="en-CA"/>
              </w:rPr>
            </w:pPr>
            <w:r w:rsidRPr="002108CA">
              <w:rPr>
                <w:rFonts w:cstheme="minorHAnsi"/>
                <w:lang w:val="en-CA"/>
              </w:rPr>
              <w:t>49.054</w:t>
            </w:r>
            <w:r w:rsidRPr="002108CA">
              <w:rPr>
                <w:rFonts w:cstheme="minorHAnsi"/>
              </w:rPr>
              <w:sym w:font="Symbol" w:char="F0B0"/>
            </w:r>
            <w:r w:rsidRPr="002108CA">
              <w:rPr>
                <w:rFonts w:cstheme="minorHAnsi"/>
              </w:rPr>
              <w:t>, -120.908</w:t>
            </w:r>
            <w:r w:rsidRPr="002108CA">
              <w:rPr>
                <w:rFonts w:cstheme="minorHAnsi"/>
              </w:rPr>
              <w:sym w:font="Symbol" w:char="F0B0"/>
            </w:r>
          </w:p>
        </w:tc>
      </w:tr>
      <w:tr w:rsidR="00CA56C3" w:rsidRPr="002108CA" w14:paraId="237B8D9B" w14:textId="77777777" w:rsidTr="00CA56C3">
        <w:trPr>
          <w:trHeight w:val="828"/>
        </w:trPr>
        <w:tc>
          <w:tcPr>
            <w:tcW w:w="1802" w:type="dxa"/>
            <w:tcBorders>
              <w:top w:val="single" w:sz="8" w:space="0" w:color="auto"/>
              <w:left w:val="nil"/>
              <w:bottom w:val="double" w:sz="12" w:space="0" w:color="auto"/>
              <w:right w:val="nil"/>
            </w:tcBorders>
            <w:vAlign w:val="center"/>
          </w:tcPr>
          <w:p w14:paraId="61CD590D" w14:textId="77777777" w:rsidR="00CA56C3" w:rsidRPr="002108CA" w:rsidRDefault="00CA56C3" w:rsidP="005D35D6">
            <w:pPr>
              <w:jc w:val="center"/>
              <w:rPr>
                <w:rFonts w:cstheme="minorHAnsi"/>
              </w:rPr>
            </w:pPr>
            <w:r w:rsidRPr="002108CA">
              <w:rPr>
                <w:rFonts w:cstheme="minorHAnsi"/>
              </w:rPr>
              <w:t>Robert’s Lake</w:t>
            </w:r>
          </w:p>
        </w:tc>
        <w:tc>
          <w:tcPr>
            <w:tcW w:w="1802" w:type="dxa"/>
            <w:tcBorders>
              <w:top w:val="single" w:sz="8" w:space="0" w:color="auto"/>
              <w:left w:val="nil"/>
              <w:bottom w:val="double" w:sz="12" w:space="0" w:color="auto"/>
              <w:right w:val="nil"/>
            </w:tcBorders>
            <w:vAlign w:val="center"/>
          </w:tcPr>
          <w:p w14:paraId="1DDE2828" w14:textId="0D51FD7A" w:rsidR="00CA56C3" w:rsidRPr="002108CA" w:rsidRDefault="00CA56C3" w:rsidP="005D35D6">
            <w:pPr>
              <w:jc w:val="center"/>
              <w:rPr>
                <w:rFonts w:cstheme="minorHAnsi"/>
              </w:rPr>
            </w:pPr>
            <w:r w:rsidRPr="002108CA">
              <w:rPr>
                <w:rFonts w:cstheme="minorHAnsi"/>
                <w:i/>
              </w:rPr>
              <w:t>A. formosa</w:t>
            </w:r>
          </w:p>
        </w:tc>
        <w:tc>
          <w:tcPr>
            <w:tcW w:w="1802" w:type="dxa"/>
            <w:tcBorders>
              <w:top w:val="single" w:sz="8" w:space="0" w:color="auto"/>
              <w:left w:val="nil"/>
              <w:bottom w:val="double" w:sz="12" w:space="0" w:color="auto"/>
              <w:right w:val="nil"/>
            </w:tcBorders>
            <w:vAlign w:val="center"/>
          </w:tcPr>
          <w:p w14:paraId="6EB7579A" w14:textId="77777777" w:rsidR="00CA56C3" w:rsidRPr="002108CA" w:rsidRDefault="00CA56C3" w:rsidP="005D35D6">
            <w:pPr>
              <w:jc w:val="center"/>
              <w:rPr>
                <w:rFonts w:cstheme="minorHAnsi"/>
                <w:lang w:val="en-CA"/>
              </w:rPr>
            </w:pPr>
            <w:r w:rsidRPr="002108CA">
              <w:rPr>
                <w:rFonts w:cstheme="minorHAnsi"/>
                <w:lang w:val="en-CA"/>
              </w:rPr>
              <w:t>Vancouver Island, BC</w:t>
            </w:r>
          </w:p>
        </w:tc>
        <w:tc>
          <w:tcPr>
            <w:tcW w:w="2059" w:type="dxa"/>
            <w:tcBorders>
              <w:top w:val="single" w:sz="8" w:space="0" w:color="auto"/>
              <w:left w:val="nil"/>
              <w:bottom w:val="double" w:sz="12" w:space="0" w:color="auto"/>
              <w:right w:val="nil"/>
            </w:tcBorders>
            <w:vAlign w:val="center"/>
          </w:tcPr>
          <w:p w14:paraId="0AA89D51" w14:textId="77777777" w:rsidR="00CA56C3" w:rsidRPr="002108CA" w:rsidRDefault="00CA56C3" w:rsidP="005D35D6">
            <w:pPr>
              <w:jc w:val="center"/>
              <w:rPr>
                <w:rFonts w:cstheme="minorHAnsi"/>
                <w:lang w:val="en-CA"/>
              </w:rPr>
            </w:pPr>
            <w:r w:rsidRPr="002108CA">
              <w:rPr>
                <w:rFonts w:cstheme="minorHAnsi"/>
                <w:lang w:val="en-CA"/>
              </w:rPr>
              <w:t>50.225</w:t>
            </w:r>
            <w:r w:rsidRPr="002108CA">
              <w:rPr>
                <w:rFonts w:cstheme="minorHAnsi"/>
              </w:rPr>
              <w:sym w:font="Symbol" w:char="F0B0"/>
            </w:r>
            <w:r w:rsidRPr="002108CA">
              <w:rPr>
                <w:rFonts w:cstheme="minorHAnsi"/>
              </w:rPr>
              <w:t>, -125.55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ins w:id="1" w:author="Jeffrey Groh" w:date="2020-01-17T13:22:00Z"/>
          <w:rFonts w:cstheme="minorHAnsi"/>
          <w:b/>
          <w:bCs/>
          <w:iCs/>
          <w:color w:val="000000" w:themeColor="text1"/>
        </w:rPr>
      </w:pPr>
    </w:p>
    <w:p w14:paraId="61563736" w14:textId="77777777" w:rsidR="000459DF" w:rsidRDefault="000459DF" w:rsidP="00866B68">
      <w:pPr>
        <w:spacing w:line="480" w:lineRule="auto"/>
        <w:outlineLvl w:val="0"/>
        <w:rPr>
          <w:ins w:id="2" w:author="Jeffrey Groh" w:date="2020-01-17T13:22:00Z"/>
          <w:rFonts w:cstheme="minorHAnsi"/>
          <w:b/>
          <w:bCs/>
          <w:iCs/>
          <w:color w:val="000000" w:themeColor="text1"/>
        </w:rPr>
      </w:pPr>
    </w:p>
    <w:p w14:paraId="7962B909" w14:textId="77777777" w:rsidR="000459DF" w:rsidRDefault="000459DF" w:rsidP="00866B68">
      <w:pPr>
        <w:spacing w:line="480" w:lineRule="auto"/>
        <w:outlineLvl w:val="0"/>
        <w:rPr>
          <w:ins w:id="3" w:author="Jeffrey Groh" w:date="2020-01-17T13:22:00Z"/>
          <w:rFonts w:cstheme="minorHAnsi"/>
          <w:b/>
          <w:bCs/>
          <w:iCs/>
          <w:color w:val="000000" w:themeColor="text1"/>
        </w:rPr>
      </w:pPr>
    </w:p>
    <w:p w14:paraId="16C398A6" w14:textId="77777777" w:rsidR="000459DF" w:rsidRDefault="000459DF" w:rsidP="00866B68">
      <w:pPr>
        <w:spacing w:line="480" w:lineRule="auto"/>
        <w:outlineLvl w:val="0"/>
        <w:rPr>
          <w:ins w:id="4" w:author="Jeffrey Groh" w:date="2020-01-17T13:22:00Z"/>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lastRenderedPageBreak/>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69895B4A"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Pr="003B0643">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proofErr w:type="spellStart"/>
      <w:r w:rsidR="000459DF">
        <w:rPr>
          <w:rFonts w:cstheme="minorHAnsi"/>
          <w:bCs/>
          <w:i w:val="0"/>
          <w:color w:val="000000" w:themeColor="text1"/>
          <w:sz w:val="24"/>
          <w:szCs w:val="24"/>
        </w:rPr>
        <w:t>Coloured</w:t>
      </w:r>
      <w:proofErr w:type="spellEnd"/>
      <w:r w:rsidR="000459DF">
        <w:rPr>
          <w:rFonts w:cstheme="minorHAnsi"/>
          <w:bCs/>
          <w:i w:val="0"/>
          <w:color w:val="000000" w:themeColor="text1"/>
          <w:sz w:val="24"/>
          <w:szCs w:val="24"/>
        </w:rPr>
        <w:t xml:space="preserve">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Blue: Wenatchee Mts., pink: southeastern British Columbia, green: central Idaho. Inset: representative flowers of (A) </w:t>
      </w:r>
      <w:r w:rsidR="000459DF">
        <w:rPr>
          <w:rFonts w:cstheme="minorHAnsi"/>
          <w:bCs/>
          <w:iCs w:val="0"/>
          <w:color w:val="000000" w:themeColor="text1"/>
          <w:sz w:val="24"/>
          <w:szCs w:val="24"/>
        </w:rPr>
        <w:t xml:space="preserve">A. </w:t>
      </w:r>
      <w:proofErr w:type="spellStart"/>
      <w:r w:rsidR="000459DF">
        <w:rPr>
          <w:rFonts w:cstheme="minorHAnsi"/>
          <w:bCs/>
          <w:iCs w:val="0"/>
          <w:color w:val="000000" w:themeColor="text1"/>
          <w:sz w:val="24"/>
          <w:szCs w:val="24"/>
        </w:rPr>
        <w:t>flormosa</w:t>
      </w:r>
      <w:proofErr w:type="spellEnd"/>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7C4E0285"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Pr="005B0913">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Red: </w:t>
      </w:r>
      <w:r w:rsidRPr="002108CA">
        <w:rPr>
          <w:rFonts w:cstheme="minorHAnsi"/>
          <w:color w:val="000000" w:themeColor="text1"/>
          <w:sz w:val="24"/>
          <w:szCs w:val="24"/>
        </w:rPr>
        <w:t xml:space="preserve">Aquilegia formosa, </w:t>
      </w:r>
      <w:r w:rsidRPr="002108CA">
        <w:rPr>
          <w:rFonts w:cstheme="minorHAnsi"/>
          <w:i w:val="0"/>
          <w:color w:val="000000" w:themeColor="text1"/>
          <w:sz w:val="24"/>
          <w:szCs w:val="24"/>
        </w:rPr>
        <w:t xml:space="preserve">yellow: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7AEDA40D"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Pr="005B0913">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Pr="002108CA">
        <w:rPr>
          <w:rFonts w:cstheme="minorHAnsi"/>
          <w:i w:val="0"/>
          <w:color w:val="000000" w:themeColor="text1"/>
          <w:sz w:val="24"/>
          <w:szCs w:val="24"/>
        </w:rPr>
        <w:t xml:space="preserve">hybrids 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 xml:space="preserve">miniana. </w:t>
      </w:r>
      <w:r w:rsidRPr="002108CA">
        <w:rPr>
          <w:rFonts w:cstheme="minorHAnsi"/>
          <w:i w:val="0"/>
          <w:color w:val="000000" w:themeColor="text1"/>
          <w:sz w:val="24"/>
          <w:szCs w:val="24"/>
        </w:rPr>
        <w:t>Yellow</w:t>
      </w:r>
      <w:r w:rsidR="0045315D">
        <w:rPr>
          <w:rFonts w:cstheme="minorHAnsi"/>
          <w:i w:val="0"/>
          <w:color w:val="000000" w:themeColor="text1"/>
          <w:sz w:val="24"/>
          <w:szCs w:val="24"/>
        </w:rPr>
        <w:t xml:space="preserve"> = </w:t>
      </w:r>
      <w:r w:rsidRPr="002108CA">
        <w:rPr>
          <w:rFonts w:cstheme="minorHAnsi"/>
          <w:i w:val="0"/>
          <w:color w:val="000000" w:themeColor="text1"/>
          <w:sz w:val="24"/>
          <w:szCs w:val="24"/>
        </w:rPr>
        <w:t xml:space="preserve">Mt. Kobau “pure” </w:t>
      </w:r>
      <w:r w:rsidRPr="002108CA">
        <w:rPr>
          <w:rFonts w:cstheme="minorHAnsi"/>
          <w:color w:val="000000" w:themeColor="text1"/>
          <w:sz w:val="24"/>
          <w:szCs w:val="24"/>
        </w:rPr>
        <w:t xml:space="preserve">A. </w:t>
      </w:r>
      <w:r w:rsidRPr="002108CA">
        <w:rPr>
          <w:rFonts w:cstheme="minorHAnsi"/>
          <w:i w:val="0"/>
          <w:color w:val="000000" w:themeColor="text1"/>
          <w:sz w:val="24"/>
          <w:szCs w:val="24"/>
        </w:rPr>
        <w:t>flavescens; orange</w:t>
      </w:r>
      <w:r w:rsidR="0045315D">
        <w:rPr>
          <w:rFonts w:cstheme="minorHAnsi"/>
          <w:i w:val="0"/>
          <w:color w:val="000000" w:themeColor="text1"/>
          <w:sz w:val="24"/>
          <w:szCs w:val="24"/>
        </w:rPr>
        <w:t>:</w:t>
      </w:r>
      <w:r w:rsidRPr="002108CA">
        <w:rPr>
          <w:rFonts w:cstheme="minorHAnsi"/>
          <w:i w:val="0"/>
          <w:color w:val="000000" w:themeColor="text1"/>
          <w:sz w:val="24"/>
          <w:szCs w:val="24"/>
        </w:rPr>
        <w:t xml:space="preserve"> Mission Ridge introgressed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purple = </w:t>
      </w:r>
      <w:r w:rsidR="0045315D">
        <w:rPr>
          <w:rFonts w:cstheme="minorHAnsi"/>
          <w:i w:val="0"/>
          <w:color w:val="000000" w:themeColor="text1"/>
          <w:sz w:val="24"/>
          <w:szCs w:val="24"/>
        </w:rPr>
        <w:t xml:space="preserve">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0045315D" w:rsidRPr="002108CA">
        <w:rPr>
          <w:rFonts w:cstheme="minorHAnsi"/>
          <w:i w:val="0"/>
          <w:color w:val="000000" w:themeColor="text1"/>
          <w:sz w:val="24"/>
          <w:szCs w:val="24"/>
        </w:rPr>
        <w:t xml:space="preserve">. </w:t>
      </w:r>
      <w:r w:rsidR="0045315D">
        <w:rPr>
          <w:rFonts w:cstheme="minorHAnsi"/>
          <w:iCs w:val="0"/>
          <w:color w:val="000000" w:themeColor="text1"/>
          <w:sz w:val="24"/>
          <w:szCs w:val="24"/>
        </w:rPr>
        <w:t xml:space="preserve">miniana </w:t>
      </w:r>
      <w:r w:rsidR="0045315D">
        <w:rPr>
          <w:rFonts w:cstheme="minorHAnsi"/>
          <w:i w:val="0"/>
          <w:color w:val="000000" w:themeColor="text1"/>
          <w:sz w:val="24"/>
          <w:szCs w:val="24"/>
        </w:rPr>
        <w:t xml:space="preserve">from central Idaho; green = </w:t>
      </w:r>
      <w:r w:rsidRPr="002108CA">
        <w:rPr>
          <w:rFonts w:cstheme="minorHAnsi"/>
          <w:i w:val="0"/>
          <w:color w:val="000000" w:themeColor="text1"/>
          <w:sz w:val="24"/>
          <w:szCs w:val="24"/>
        </w:rPr>
        <w:t xml:space="preserve">Cheops Mtn. introgressed </w:t>
      </w:r>
      <w:r w:rsidRPr="002108CA">
        <w:rPr>
          <w:rFonts w:cstheme="minorHAnsi"/>
          <w:color w:val="000000" w:themeColor="text1"/>
          <w:sz w:val="24"/>
          <w:szCs w:val="24"/>
        </w:rPr>
        <w:t xml:space="preserve">A. </w:t>
      </w:r>
      <w:r w:rsidRPr="002108CA">
        <w:rPr>
          <w:rFonts w:cstheme="minorHAnsi"/>
          <w:i w:val="0"/>
          <w:color w:val="000000" w:themeColor="text1"/>
          <w:sz w:val="24"/>
          <w:szCs w:val="24"/>
        </w:rPr>
        <w:t xml:space="preserve">flavescens; pink = Porcupine Ridge hybrids; gray = Clearwater “pure” </w:t>
      </w:r>
      <w:r w:rsidRPr="002108CA">
        <w:rPr>
          <w:rFonts w:cstheme="minorHAnsi"/>
          <w:color w:val="000000" w:themeColor="text1"/>
          <w:sz w:val="24"/>
          <w:szCs w:val="24"/>
        </w:rPr>
        <w:t>A. formosa</w:t>
      </w:r>
      <w:r w:rsidRPr="002108CA">
        <w:rPr>
          <w:rFonts w:cstheme="minorHAnsi"/>
          <w:i w:val="0"/>
          <w:color w:val="000000" w:themeColor="text1"/>
          <w:sz w:val="24"/>
          <w:szCs w:val="24"/>
        </w:rPr>
        <w:t xml:space="preserve">; brown = Manning park “pure” </w:t>
      </w:r>
      <w:r w:rsidRPr="002108CA">
        <w:rPr>
          <w:rFonts w:cstheme="minorHAnsi"/>
          <w:color w:val="000000" w:themeColor="text1"/>
          <w:sz w:val="24"/>
          <w:szCs w:val="24"/>
        </w:rPr>
        <w:t>A. formosa</w:t>
      </w:r>
      <w:r w:rsidRPr="002108CA">
        <w:rPr>
          <w:rFonts w:cstheme="minorHAnsi"/>
          <w:i w:val="0"/>
          <w:color w:val="000000" w:themeColor="text1"/>
          <w:sz w:val="24"/>
          <w:szCs w:val="24"/>
        </w:rPr>
        <w:t xml:space="preserve">; blue-green = Robert’s Lake “pure” </w:t>
      </w:r>
      <w:r w:rsidRPr="002108CA">
        <w:rPr>
          <w:rFonts w:cstheme="minorHAnsi"/>
          <w:color w:val="000000" w:themeColor="text1"/>
          <w:sz w:val="24"/>
          <w:szCs w:val="24"/>
        </w:rPr>
        <w:t>A. formosa</w:t>
      </w:r>
      <w:r w:rsidRPr="002108CA">
        <w:rPr>
          <w:rFonts w:cstheme="minorHAnsi"/>
          <w:i w:val="0"/>
          <w:color w:val="000000" w:themeColor="text1"/>
          <w:sz w:val="24"/>
          <w:szCs w:val="24"/>
        </w:rPr>
        <w:t xml:space="preserve">. </w:t>
      </w:r>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hybrids, and introgressed populations. Colors are the same as above </w:t>
      </w:r>
      <w:r w:rsidR="00CD6A2A">
        <w:rPr>
          <w:rFonts w:cstheme="minorHAnsi"/>
          <w:i w:val="0"/>
          <w:color w:val="000000" w:themeColor="text1"/>
          <w:sz w:val="24"/>
          <w:szCs w:val="24"/>
        </w:rPr>
        <w:t>with the addition of</w:t>
      </w:r>
      <w:r w:rsidRPr="002108CA">
        <w:rPr>
          <w:rFonts w:cstheme="minorHAnsi"/>
          <w:i w:val="0"/>
          <w:color w:val="000000" w:themeColor="text1"/>
          <w:sz w:val="24"/>
          <w:szCs w:val="24"/>
        </w:rPr>
        <w:t xml:space="preserve"> </w:t>
      </w:r>
      <w:r w:rsidR="001D2EEC">
        <w:rPr>
          <w:rFonts w:cstheme="minorHAnsi"/>
          <w:i w:val="0"/>
          <w:color w:val="000000" w:themeColor="text1"/>
          <w:sz w:val="24"/>
          <w:szCs w:val="24"/>
        </w:rPr>
        <w:t>turquoise</w:t>
      </w:r>
      <w:r w:rsidRPr="002108CA">
        <w:rPr>
          <w:rFonts w:cstheme="minorHAnsi"/>
          <w:i w:val="0"/>
          <w:color w:val="000000" w:themeColor="text1"/>
          <w:sz w:val="24"/>
          <w:szCs w:val="24"/>
        </w:rPr>
        <w:t xml:space="preserve"> = Pavilion-Clinton Highway introgressed </w:t>
      </w:r>
      <w:r w:rsidRPr="002108CA">
        <w:rPr>
          <w:rFonts w:cstheme="minorHAnsi"/>
          <w:color w:val="000000" w:themeColor="text1"/>
          <w:sz w:val="24"/>
          <w:szCs w:val="24"/>
        </w:rPr>
        <w:t>A. formosa</w:t>
      </w:r>
      <w:r w:rsidRPr="002108CA">
        <w:rPr>
          <w:rFonts w:cstheme="minorHAnsi"/>
          <w:i w:val="0"/>
          <w:color w:val="000000" w:themeColor="text1"/>
          <w:sz w:val="24"/>
          <w:szCs w:val="24"/>
        </w:rPr>
        <w:t xml:space="preserve">. </w:t>
      </w:r>
    </w:p>
    <w:p w14:paraId="5B5AD5F4" w14:textId="74CBF75C" w:rsidR="002108CA" w:rsidRPr="002108CA" w:rsidRDefault="002108CA" w:rsidP="005B0913">
      <w:pPr>
        <w:pStyle w:val="Caption"/>
        <w:spacing w:line="480" w:lineRule="auto"/>
      </w:pPr>
    </w:p>
    <w:p w14:paraId="24EBF275" w14:textId="70D17715" w:rsidR="002108CA" w:rsidRPr="002A298F" w:rsidRDefault="002108CA" w:rsidP="00866B68">
      <w:pPr>
        <w:spacing w:line="480" w:lineRule="auto"/>
        <w:outlineLvl w:val="0"/>
        <w:rPr>
          <w:rFonts w:cstheme="minorHAnsi"/>
          <w:iCs/>
          <w:color w:val="000000" w:themeColor="text1"/>
        </w:rPr>
      </w:pPr>
      <w:r w:rsidRPr="005B0913">
        <w:rPr>
          <w:rFonts w:cstheme="minorHAnsi"/>
          <w:iCs/>
          <w:color w:val="000000" w:themeColor="text1"/>
        </w:rPr>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 of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lower values indicate closer resemblance to typical </w:t>
      </w:r>
      <w:r w:rsidR="005B0913">
        <w:rPr>
          <w:rFonts w:cstheme="minorHAnsi"/>
          <w:i/>
          <w:color w:val="000000" w:themeColor="text1"/>
        </w:rPr>
        <w:t xml:space="preserve">A. formosa. </w:t>
      </w:r>
    </w:p>
    <w:sectPr w:rsidR="002108CA" w:rsidRPr="002A298F"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0AA17" w14:textId="77777777" w:rsidR="00A561B0" w:rsidRDefault="00A561B0" w:rsidP="006139AA">
      <w:r>
        <w:separator/>
      </w:r>
    </w:p>
  </w:endnote>
  <w:endnote w:type="continuationSeparator" w:id="0">
    <w:p w14:paraId="14F1576E" w14:textId="77777777" w:rsidR="00A561B0" w:rsidRDefault="00A561B0"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EndPr>
      <w:rPr>
        <w:rStyle w:val="PageNumber"/>
      </w:rPr>
    </w:sdtEndPr>
    <w:sdtContent>
      <w:p w14:paraId="7FA297F3" w14:textId="3B204F5D" w:rsidR="00282DF3" w:rsidRDefault="00282DF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282DF3" w:rsidRDefault="00282DF3"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EndPr>
      <w:rPr>
        <w:rStyle w:val="PageNumber"/>
      </w:rPr>
    </w:sdtEndPr>
    <w:sdtContent>
      <w:p w14:paraId="5B955ED7" w14:textId="1FA69B69" w:rsidR="00282DF3" w:rsidRDefault="00282DF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282DF3" w:rsidRDefault="00282DF3"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0D14" w14:textId="77777777" w:rsidR="00A561B0" w:rsidRDefault="00A561B0" w:rsidP="006139AA">
      <w:r>
        <w:separator/>
      </w:r>
    </w:p>
  </w:footnote>
  <w:footnote w:type="continuationSeparator" w:id="0">
    <w:p w14:paraId="402F7FDA" w14:textId="77777777" w:rsidR="00A561B0" w:rsidRDefault="00A561B0"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25"/>
  </w:num>
  <w:num w:numId="4">
    <w:abstractNumId w:val="21"/>
  </w:num>
  <w:num w:numId="5">
    <w:abstractNumId w:val="5"/>
  </w:num>
  <w:num w:numId="6">
    <w:abstractNumId w:val="11"/>
  </w:num>
  <w:num w:numId="7">
    <w:abstractNumId w:val="4"/>
  </w:num>
  <w:num w:numId="8">
    <w:abstractNumId w:val="22"/>
  </w:num>
  <w:num w:numId="9">
    <w:abstractNumId w:val="23"/>
  </w:num>
  <w:num w:numId="10">
    <w:abstractNumId w:val="9"/>
  </w:num>
  <w:num w:numId="11">
    <w:abstractNumId w:val="6"/>
  </w:num>
  <w:num w:numId="12">
    <w:abstractNumId w:val="16"/>
  </w:num>
  <w:num w:numId="13">
    <w:abstractNumId w:val="13"/>
  </w:num>
  <w:num w:numId="14">
    <w:abstractNumId w:val="3"/>
  </w:num>
  <w:num w:numId="15">
    <w:abstractNumId w:val="10"/>
  </w:num>
  <w:num w:numId="16">
    <w:abstractNumId w:val="15"/>
  </w:num>
  <w:num w:numId="17">
    <w:abstractNumId w:val="26"/>
  </w:num>
  <w:num w:numId="18">
    <w:abstractNumId w:val="12"/>
  </w:num>
  <w:num w:numId="19">
    <w:abstractNumId w:val="17"/>
  </w:num>
  <w:num w:numId="20">
    <w:abstractNumId w:val="0"/>
  </w:num>
  <w:num w:numId="21">
    <w:abstractNumId w:val="2"/>
  </w:num>
  <w:num w:numId="22">
    <w:abstractNumId w:val="8"/>
  </w:num>
  <w:num w:numId="23">
    <w:abstractNumId w:val="18"/>
  </w:num>
  <w:num w:numId="24">
    <w:abstractNumId w:val="19"/>
  </w:num>
  <w:num w:numId="25">
    <w:abstractNumId w:val="1"/>
  </w:num>
  <w:num w:numId="26">
    <w:abstractNumId w:val="24"/>
  </w:num>
  <w:num w:numId="27">
    <w:abstractNumId w:val="20"/>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11901"/>
    <w:rsid w:val="0001236D"/>
    <w:rsid w:val="00014B77"/>
    <w:rsid w:val="000251CC"/>
    <w:rsid w:val="00025D35"/>
    <w:rsid w:val="000270DF"/>
    <w:rsid w:val="00027B6E"/>
    <w:rsid w:val="0003285C"/>
    <w:rsid w:val="0004218A"/>
    <w:rsid w:val="0004220C"/>
    <w:rsid w:val="00043D56"/>
    <w:rsid w:val="00044399"/>
    <w:rsid w:val="000459DF"/>
    <w:rsid w:val="00053FA9"/>
    <w:rsid w:val="00067E2C"/>
    <w:rsid w:val="00070AB6"/>
    <w:rsid w:val="00095066"/>
    <w:rsid w:val="00095447"/>
    <w:rsid w:val="000963F0"/>
    <w:rsid w:val="000A20CA"/>
    <w:rsid w:val="000A2205"/>
    <w:rsid w:val="000A2F45"/>
    <w:rsid w:val="000A2FB0"/>
    <w:rsid w:val="000A3D9A"/>
    <w:rsid w:val="000A4514"/>
    <w:rsid w:val="000B0E0B"/>
    <w:rsid w:val="000B2FCB"/>
    <w:rsid w:val="000B480C"/>
    <w:rsid w:val="000B67D1"/>
    <w:rsid w:val="000C360C"/>
    <w:rsid w:val="000C5273"/>
    <w:rsid w:val="000C5F55"/>
    <w:rsid w:val="000C6269"/>
    <w:rsid w:val="000D1360"/>
    <w:rsid w:val="000E2468"/>
    <w:rsid w:val="000E5624"/>
    <w:rsid w:val="000F1367"/>
    <w:rsid w:val="000F3820"/>
    <w:rsid w:val="00113737"/>
    <w:rsid w:val="001206BA"/>
    <w:rsid w:val="001230EB"/>
    <w:rsid w:val="0014017E"/>
    <w:rsid w:val="00142F25"/>
    <w:rsid w:val="0014409C"/>
    <w:rsid w:val="00145960"/>
    <w:rsid w:val="00150A6E"/>
    <w:rsid w:val="00163708"/>
    <w:rsid w:val="0016373E"/>
    <w:rsid w:val="00172AA6"/>
    <w:rsid w:val="00173AFF"/>
    <w:rsid w:val="00175FB6"/>
    <w:rsid w:val="00181CE4"/>
    <w:rsid w:val="00181FF0"/>
    <w:rsid w:val="00184528"/>
    <w:rsid w:val="00194A0A"/>
    <w:rsid w:val="00196151"/>
    <w:rsid w:val="001A5E00"/>
    <w:rsid w:val="001A6A75"/>
    <w:rsid w:val="001B2C67"/>
    <w:rsid w:val="001C2792"/>
    <w:rsid w:val="001C301B"/>
    <w:rsid w:val="001C3020"/>
    <w:rsid w:val="001C6341"/>
    <w:rsid w:val="001D2EEC"/>
    <w:rsid w:val="001E14B8"/>
    <w:rsid w:val="001E1D6F"/>
    <w:rsid w:val="001E21B2"/>
    <w:rsid w:val="001E22FC"/>
    <w:rsid w:val="001E2584"/>
    <w:rsid w:val="00200FD7"/>
    <w:rsid w:val="00202F43"/>
    <w:rsid w:val="00202F51"/>
    <w:rsid w:val="00207598"/>
    <w:rsid w:val="002108CA"/>
    <w:rsid w:val="00212125"/>
    <w:rsid w:val="00214D6B"/>
    <w:rsid w:val="002152AA"/>
    <w:rsid w:val="00223F82"/>
    <w:rsid w:val="00227476"/>
    <w:rsid w:val="002311B9"/>
    <w:rsid w:val="00233986"/>
    <w:rsid w:val="002357F9"/>
    <w:rsid w:val="0024090E"/>
    <w:rsid w:val="00245B6D"/>
    <w:rsid w:val="00246FFE"/>
    <w:rsid w:val="0025137A"/>
    <w:rsid w:val="0025794E"/>
    <w:rsid w:val="00257F96"/>
    <w:rsid w:val="002653A4"/>
    <w:rsid w:val="0026627B"/>
    <w:rsid w:val="00267894"/>
    <w:rsid w:val="00270465"/>
    <w:rsid w:val="00271057"/>
    <w:rsid w:val="0027301F"/>
    <w:rsid w:val="00273442"/>
    <w:rsid w:val="00273612"/>
    <w:rsid w:val="00275D94"/>
    <w:rsid w:val="00276188"/>
    <w:rsid w:val="0028139F"/>
    <w:rsid w:val="00282DF3"/>
    <w:rsid w:val="00291389"/>
    <w:rsid w:val="00294D3D"/>
    <w:rsid w:val="002A1030"/>
    <w:rsid w:val="002A298F"/>
    <w:rsid w:val="002A5DFB"/>
    <w:rsid w:val="002B6E0A"/>
    <w:rsid w:val="002C16ED"/>
    <w:rsid w:val="002D7426"/>
    <w:rsid w:val="002F5C89"/>
    <w:rsid w:val="002F62F3"/>
    <w:rsid w:val="002F6F2C"/>
    <w:rsid w:val="00300FAE"/>
    <w:rsid w:val="00301CAC"/>
    <w:rsid w:val="00303304"/>
    <w:rsid w:val="00316E2D"/>
    <w:rsid w:val="00323B4D"/>
    <w:rsid w:val="0032528E"/>
    <w:rsid w:val="00337FA9"/>
    <w:rsid w:val="003430AA"/>
    <w:rsid w:val="00345355"/>
    <w:rsid w:val="00350025"/>
    <w:rsid w:val="00351488"/>
    <w:rsid w:val="00354611"/>
    <w:rsid w:val="00365291"/>
    <w:rsid w:val="00384E90"/>
    <w:rsid w:val="00390D62"/>
    <w:rsid w:val="003939AC"/>
    <w:rsid w:val="00394F87"/>
    <w:rsid w:val="003A1250"/>
    <w:rsid w:val="003A1312"/>
    <w:rsid w:val="003A3630"/>
    <w:rsid w:val="003A6152"/>
    <w:rsid w:val="003B0643"/>
    <w:rsid w:val="003B2725"/>
    <w:rsid w:val="003B36A9"/>
    <w:rsid w:val="003C0E92"/>
    <w:rsid w:val="003C1063"/>
    <w:rsid w:val="003C2248"/>
    <w:rsid w:val="003C2E19"/>
    <w:rsid w:val="003C5303"/>
    <w:rsid w:val="003C6B7E"/>
    <w:rsid w:val="003C72BC"/>
    <w:rsid w:val="003D001E"/>
    <w:rsid w:val="003D10AB"/>
    <w:rsid w:val="003E61F9"/>
    <w:rsid w:val="003F32CF"/>
    <w:rsid w:val="003F657C"/>
    <w:rsid w:val="004007C3"/>
    <w:rsid w:val="00402F98"/>
    <w:rsid w:val="004032C0"/>
    <w:rsid w:val="0040385E"/>
    <w:rsid w:val="004040D1"/>
    <w:rsid w:val="0040457D"/>
    <w:rsid w:val="00406A24"/>
    <w:rsid w:val="00411789"/>
    <w:rsid w:val="00413765"/>
    <w:rsid w:val="00420A0D"/>
    <w:rsid w:val="00431CEC"/>
    <w:rsid w:val="0044064C"/>
    <w:rsid w:val="00442754"/>
    <w:rsid w:val="00445604"/>
    <w:rsid w:val="0045315D"/>
    <w:rsid w:val="004548BB"/>
    <w:rsid w:val="00455472"/>
    <w:rsid w:val="00456DAC"/>
    <w:rsid w:val="004603CC"/>
    <w:rsid w:val="00460E78"/>
    <w:rsid w:val="00467250"/>
    <w:rsid w:val="004828B2"/>
    <w:rsid w:val="00482B9F"/>
    <w:rsid w:val="004837B0"/>
    <w:rsid w:val="0048476E"/>
    <w:rsid w:val="00485053"/>
    <w:rsid w:val="00486F3C"/>
    <w:rsid w:val="00491E65"/>
    <w:rsid w:val="004941E1"/>
    <w:rsid w:val="00494EFE"/>
    <w:rsid w:val="00497AF7"/>
    <w:rsid w:val="004A25E4"/>
    <w:rsid w:val="004A361D"/>
    <w:rsid w:val="004A4DBE"/>
    <w:rsid w:val="004A6702"/>
    <w:rsid w:val="004A7F5D"/>
    <w:rsid w:val="004B14E7"/>
    <w:rsid w:val="004C148B"/>
    <w:rsid w:val="004E2C5A"/>
    <w:rsid w:val="004E5745"/>
    <w:rsid w:val="004F3392"/>
    <w:rsid w:val="005011E7"/>
    <w:rsid w:val="00504555"/>
    <w:rsid w:val="0050567E"/>
    <w:rsid w:val="005124A6"/>
    <w:rsid w:val="005127AD"/>
    <w:rsid w:val="00523691"/>
    <w:rsid w:val="00525709"/>
    <w:rsid w:val="0055219B"/>
    <w:rsid w:val="005615E4"/>
    <w:rsid w:val="0056693A"/>
    <w:rsid w:val="00567FA4"/>
    <w:rsid w:val="00571244"/>
    <w:rsid w:val="005811BC"/>
    <w:rsid w:val="0058798F"/>
    <w:rsid w:val="0059034D"/>
    <w:rsid w:val="00590F9C"/>
    <w:rsid w:val="0059132D"/>
    <w:rsid w:val="005956B3"/>
    <w:rsid w:val="00597CAE"/>
    <w:rsid w:val="005A2292"/>
    <w:rsid w:val="005A26FC"/>
    <w:rsid w:val="005A45F4"/>
    <w:rsid w:val="005A7631"/>
    <w:rsid w:val="005A7C18"/>
    <w:rsid w:val="005A7C5B"/>
    <w:rsid w:val="005B0913"/>
    <w:rsid w:val="005B0C56"/>
    <w:rsid w:val="005B11D7"/>
    <w:rsid w:val="005B2A06"/>
    <w:rsid w:val="005B7A51"/>
    <w:rsid w:val="005B7E78"/>
    <w:rsid w:val="005C0659"/>
    <w:rsid w:val="005C395F"/>
    <w:rsid w:val="005C3CF2"/>
    <w:rsid w:val="005C4DD5"/>
    <w:rsid w:val="005C6A11"/>
    <w:rsid w:val="005D2E5F"/>
    <w:rsid w:val="005D35D6"/>
    <w:rsid w:val="005D5771"/>
    <w:rsid w:val="005D7C78"/>
    <w:rsid w:val="005D7F46"/>
    <w:rsid w:val="005E2404"/>
    <w:rsid w:val="005E6F5C"/>
    <w:rsid w:val="005E7DC8"/>
    <w:rsid w:val="005F0D35"/>
    <w:rsid w:val="005F3645"/>
    <w:rsid w:val="005F5C45"/>
    <w:rsid w:val="005F6E26"/>
    <w:rsid w:val="006021AE"/>
    <w:rsid w:val="00602E6A"/>
    <w:rsid w:val="00603CF2"/>
    <w:rsid w:val="0060429F"/>
    <w:rsid w:val="00604C0E"/>
    <w:rsid w:val="0060558E"/>
    <w:rsid w:val="00605D1B"/>
    <w:rsid w:val="006108A5"/>
    <w:rsid w:val="006139AA"/>
    <w:rsid w:val="006161D0"/>
    <w:rsid w:val="00625D9F"/>
    <w:rsid w:val="0063511C"/>
    <w:rsid w:val="00646F23"/>
    <w:rsid w:val="00656754"/>
    <w:rsid w:val="006666A1"/>
    <w:rsid w:val="006729DF"/>
    <w:rsid w:val="006764D2"/>
    <w:rsid w:val="00681C07"/>
    <w:rsid w:val="00684954"/>
    <w:rsid w:val="00686392"/>
    <w:rsid w:val="0069036E"/>
    <w:rsid w:val="006918D5"/>
    <w:rsid w:val="00693BF6"/>
    <w:rsid w:val="00697263"/>
    <w:rsid w:val="006A3D88"/>
    <w:rsid w:val="006A45AE"/>
    <w:rsid w:val="006B0002"/>
    <w:rsid w:val="006B19FD"/>
    <w:rsid w:val="006B394C"/>
    <w:rsid w:val="006B5005"/>
    <w:rsid w:val="006C4AC3"/>
    <w:rsid w:val="006C5999"/>
    <w:rsid w:val="006C66C5"/>
    <w:rsid w:val="006D1413"/>
    <w:rsid w:val="006D3CBB"/>
    <w:rsid w:val="006E0A84"/>
    <w:rsid w:val="006E2567"/>
    <w:rsid w:val="006E5E66"/>
    <w:rsid w:val="006F3D62"/>
    <w:rsid w:val="006F5860"/>
    <w:rsid w:val="00700AA7"/>
    <w:rsid w:val="007117E6"/>
    <w:rsid w:val="00721C74"/>
    <w:rsid w:val="00727FA4"/>
    <w:rsid w:val="007336B5"/>
    <w:rsid w:val="00735CFD"/>
    <w:rsid w:val="00736DD9"/>
    <w:rsid w:val="00737FEA"/>
    <w:rsid w:val="0074584C"/>
    <w:rsid w:val="007610CB"/>
    <w:rsid w:val="00762BC4"/>
    <w:rsid w:val="0076378C"/>
    <w:rsid w:val="007652F2"/>
    <w:rsid w:val="0077274D"/>
    <w:rsid w:val="007740BC"/>
    <w:rsid w:val="0077763E"/>
    <w:rsid w:val="00780A6F"/>
    <w:rsid w:val="00781001"/>
    <w:rsid w:val="00784FC0"/>
    <w:rsid w:val="00787472"/>
    <w:rsid w:val="00787DE9"/>
    <w:rsid w:val="00795401"/>
    <w:rsid w:val="007A3EF3"/>
    <w:rsid w:val="007B0070"/>
    <w:rsid w:val="007B343D"/>
    <w:rsid w:val="007B47AF"/>
    <w:rsid w:val="007C033D"/>
    <w:rsid w:val="007C129C"/>
    <w:rsid w:val="007C1F8B"/>
    <w:rsid w:val="007C37A5"/>
    <w:rsid w:val="007C43E2"/>
    <w:rsid w:val="007D33E5"/>
    <w:rsid w:val="007D3DA1"/>
    <w:rsid w:val="007D56C4"/>
    <w:rsid w:val="007E2EB3"/>
    <w:rsid w:val="007E6194"/>
    <w:rsid w:val="007F006F"/>
    <w:rsid w:val="007F468B"/>
    <w:rsid w:val="00810546"/>
    <w:rsid w:val="00814634"/>
    <w:rsid w:val="00825A29"/>
    <w:rsid w:val="0083704C"/>
    <w:rsid w:val="00840D8E"/>
    <w:rsid w:val="008414C5"/>
    <w:rsid w:val="00846CC5"/>
    <w:rsid w:val="00847522"/>
    <w:rsid w:val="00847573"/>
    <w:rsid w:val="0085132F"/>
    <w:rsid w:val="00852E64"/>
    <w:rsid w:val="00857E9E"/>
    <w:rsid w:val="00863C93"/>
    <w:rsid w:val="00864C83"/>
    <w:rsid w:val="00866B68"/>
    <w:rsid w:val="00871E99"/>
    <w:rsid w:val="008724AB"/>
    <w:rsid w:val="008768AD"/>
    <w:rsid w:val="008836AA"/>
    <w:rsid w:val="00886957"/>
    <w:rsid w:val="00887510"/>
    <w:rsid w:val="00891071"/>
    <w:rsid w:val="00893214"/>
    <w:rsid w:val="0089506C"/>
    <w:rsid w:val="008B14B0"/>
    <w:rsid w:val="008B1CD1"/>
    <w:rsid w:val="008C1CEE"/>
    <w:rsid w:val="008C58A4"/>
    <w:rsid w:val="008D1D41"/>
    <w:rsid w:val="008D57D7"/>
    <w:rsid w:val="008D5D97"/>
    <w:rsid w:val="008E0B21"/>
    <w:rsid w:val="008E3124"/>
    <w:rsid w:val="008E3B0F"/>
    <w:rsid w:val="008E51FB"/>
    <w:rsid w:val="008F17DF"/>
    <w:rsid w:val="008F4733"/>
    <w:rsid w:val="008F5FB3"/>
    <w:rsid w:val="00903013"/>
    <w:rsid w:val="00904D72"/>
    <w:rsid w:val="0091337B"/>
    <w:rsid w:val="0092232D"/>
    <w:rsid w:val="00925EE2"/>
    <w:rsid w:val="0092778C"/>
    <w:rsid w:val="00934B3E"/>
    <w:rsid w:val="00947130"/>
    <w:rsid w:val="009472B0"/>
    <w:rsid w:val="0094772B"/>
    <w:rsid w:val="0095110C"/>
    <w:rsid w:val="00951F6F"/>
    <w:rsid w:val="0095224B"/>
    <w:rsid w:val="00963609"/>
    <w:rsid w:val="009726DB"/>
    <w:rsid w:val="00980823"/>
    <w:rsid w:val="00985A12"/>
    <w:rsid w:val="00985E10"/>
    <w:rsid w:val="00996E3C"/>
    <w:rsid w:val="00997D76"/>
    <w:rsid w:val="009A5124"/>
    <w:rsid w:val="009A54DA"/>
    <w:rsid w:val="009A7C4E"/>
    <w:rsid w:val="009B0097"/>
    <w:rsid w:val="009B41E4"/>
    <w:rsid w:val="009C4552"/>
    <w:rsid w:val="009D1E13"/>
    <w:rsid w:val="009D4716"/>
    <w:rsid w:val="009E10F0"/>
    <w:rsid w:val="009E5D4F"/>
    <w:rsid w:val="009E617B"/>
    <w:rsid w:val="009E6D87"/>
    <w:rsid w:val="009E6DEB"/>
    <w:rsid w:val="009F1DED"/>
    <w:rsid w:val="009F1FE3"/>
    <w:rsid w:val="009F381B"/>
    <w:rsid w:val="009F7806"/>
    <w:rsid w:val="009F7813"/>
    <w:rsid w:val="009F7AE0"/>
    <w:rsid w:val="00A004E2"/>
    <w:rsid w:val="00A00CE7"/>
    <w:rsid w:val="00A033E8"/>
    <w:rsid w:val="00A05412"/>
    <w:rsid w:val="00A10993"/>
    <w:rsid w:val="00A122DA"/>
    <w:rsid w:val="00A2601D"/>
    <w:rsid w:val="00A32FDA"/>
    <w:rsid w:val="00A46929"/>
    <w:rsid w:val="00A47537"/>
    <w:rsid w:val="00A561B0"/>
    <w:rsid w:val="00A57A22"/>
    <w:rsid w:val="00A62A29"/>
    <w:rsid w:val="00A70D21"/>
    <w:rsid w:val="00A71B36"/>
    <w:rsid w:val="00A8256D"/>
    <w:rsid w:val="00A874B8"/>
    <w:rsid w:val="00A905AA"/>
    <w:rsid w:val="00A91321"/>
    <w:rsid w:val="00A930DB"/>
    <w:rsid w:val="00A9461A"/>
    <w:rsid w:val="00A96E05"/>
    <w:rsid w:val="00AA00DC"/>
    <w:rsid w:val="00AA1919"/>
    <w:rsid w:val="00AA4609"/>
    <w:rsid w:val="00AA5270"/>
    <w:rsid w:val="00AB0B64"/>
    <w:rsid w:val="00AB4281"/>
    <w:rsid w:val="00AB7507"/>
    <w:rsid w:val="00AC17DF"/>
    <w:rsid w:val="00AC5C46"/>
    <w:rsid w:val="00AC7FAF"/>
    <w:rsid w:val="00AD100F"/>
    <w:rsid w:val="00AD5A23"/>
    <w:rsid w:val="00AD65B5"/>
    <w:rsid w:val="00AD70B9"/>
    <w:rsid w:val="00AE6C40"/>
    <w:rsid w:val="00AF1670"/>
    <w:rsid w:val="00B00A9E"/>
    <w:rsid w:val="00B018F5"/>
    <w:rsid w:val="00B02530"/>
    <w:rsid w:val="00B04D1D"/>
    <w:rsid w:val="00B06EFD"/>
    <w:rsid w:val="00B114AC"/>
    <w:rsid w:val="00B12272"/>
    <w:rsid w:val="00B1610B"/>
    <w:rsid w:val="00B25E85"/>
    <w:rsid w:val="00B33A4C"/>
    <w:rsid w:val="00B35C24"/>
    <w:rsid w:val="00B35D41"/>
    <w:rsid w:val="00B36F6D"/>
    <w:rsid w:val="00B456DD"/>
    <w:rsid w:val="00B5166F"/>
    <w:rsid w:val="00B5201F"/>
    <w:rsid w:val="00B57415"/>
    <w:rsid w:val="00B61723"/>
    <w:rsid w:val="00B63225"/>
    <w:rsid w:val="00B7269C"/>
    <w:rsid w:val="00B774D8"/>
    <w:rsid w:val="00B80E14"/>
    <w:rsid w:val="00B816E5"/>
    <w:rsid w:val="00B8205C"/>
    <w:rsid w:val="00B9264D"/>
    <w:rsid w:val="00B955E8"/>
    <w:rsid w:val="00B95CCF"/>
    <w:rsid w:val="00B96F64"/>
    <w:rsid w:val="00BA0417"/>
    <w:rsid w:val="00BA1FFA"/>
    <w:rsid w:val="00BA53A8"/>
    <w:rsid w:val="00BA5571"/>
    <w:rsid w:val="00BA6903"/>
    <w:rsid w:val="00BB1EFE"/>
    <w:rsid w:val="00BC107C"/>
    <w:rsid w:val="00BC398A"/>
    <w:rsid w:val="00BD4E86"/>
    <w:rsid w:val="00BD5A28"/>
    <w:rsid w:val="00BE256C"/>
    <w:rsid w:val="00BE3127"/>
    <w:rsid w:val="00BE6BCF"/>
    <w:rsid w:val="00BF0A6D"/>
    <w:rsid w:val="00BF4194"/>
    <w:rsid w:val="00BF7C7E"/>
    <w:rsid w:val="00C035C1"/>
    <w:rsid w:val="00C058E3"/>
    <w:rsid w:val="00C15C89"/>
    <w:rsid w:val="00C16687"/>
    <w:rsid w:val="00C20376"/>
    <w:rsid w:val="00C22D09"/>
    <w:rsid w:val="00C27BAF"/>
    <w:rsid w:val="00C32630"/>
    <w:rsid w:val="00C35EE9"/>
    <w:rsid w:val="00C45C50"/>
    <w:rsid w:val="00C5000D"/>
    <w:rsid w:val="00C50742"/>
    <w:rsid w:val="00C57052"/>
    <w:rsid w:val="00C61220"/>
    <w:rsid w:val="00C65E58"/>
    <w:rsid w:val="00C73256"/>
    <w:rsid w:val="00C743A1"/>
    <w:rsid w:val="00C75578"/>
    <w:rsid w:val="00C76121"/>
    <w:rsid w:val="00C82C40"/>
    <w:rsid w:val="00C8728E"/>
    <w:rsid w:val="00C87DDC"/>
    <w:rsid w:val="00C90FC5"/>
    <w:rsid w:val="00C93105"/>
    <w:rsid w:val="00C94357"/>
    <w:rsid w:val="00C95469"/>
    <w:rsid w:val="00C968D3"/>
    <w:rsid w:val="00C97B1E"/>
    <w:rsid w:val="00CA11BE"/>
    <w:rsid w:val="00CA2395"/>
    <w:rsid w:val="00CA2C13"/>
    <w:rsid w:val="00CA56C3"/>
    <w:rsid w:val="00CB0B0E"/>
    <w:rsid w:val="00CB18E6"/>
    <w:rsid w:val="00CB1EE9"/>
    <w:rsid w:val="00CB7417"/>
    <w:rsid w:val="00CC0407"/>
    <w:rsid w:val="00CD357A"/>
    <w:rsid w:val="00CD4E8A"/>
    <w:rsid w:val="00CD5E1C"/>
    <w:rsid w:val="00CD6A2A"/>
    <w:rsid w:val="00CD72CB"/>
    <w:rsid w:val="00CE110F"/>
    <w:rsid w:val="00CE6B7A"/>
    <w:rsid w:val="00CF0E68"/>
    <w:rsid w:val="00CF255C"/>
    <w:rsid w:val="00D032EF"/>
    <w:rsid w:val="00D044B8"/>
    <w:rsid w:val="00D15030"/>
    <w:rsid w:val="00D23257"/>
    <w:rsid w:val="00D27081"/>
    <w:rsid w:val="00D31A44"/>
    <w:rsid w:val="00D34891"/>
    <w:rsid w:val="00D405FA"/>
    <w:rsid w:val="00D4387A"/>
    <w:rsid w:val="00D455A8"/>
    <w:rsid w:val="00D45833"/>
    <w:rsid w:val="00D5298A"/>
    <w:rsid w:val="00D551E5"/>
    <w:rsid w:val="00D66E80"/>
    <w:rsid w:val="00D67BE3"/>
    <w:rsid w:val="00D702BB"/>
    <w:rsid w:val="00D73690"/>
    <w:rsid w:val="00D750D6"/>
    <w:rsid w:val="00D90F51"/>
    <w:rsid w:val="00D97310"/>
    <w:rsid w:val="00DA18EA"/>
    <w:rsid w:val="00DA42A2"/>
    <w:rsid w:val="00DA61C5"/>
    <w:rsid w:val="00DB338B"/>
    <w:rsid w:val="00DB7C7F"/>
    <w:rsid w:val="00DB7E9D"/>
    <w:rsid w:val="00DC0FB6"/>
    <w:rsid w:val="00DC0FD7"/>
    <w:rsid w:val="00DC10F4"/>
    <w:rsid w:val="00DC47D6"/>
    <w:rsid w:val="00DE0021"/>
    <w:rsid w:val="00DE35AF"/>
    <w:rsid w:val="00DF0D88"/>
    <w:rsid w:val="00DF1C5B"/>
    <w:rsid w:val="00DF4C54"/>
    <w:rsid w:val="00DF500F"/>
    <w:rsid w:val="00E01827"/>
    <w:rsid w:val="00E021F1"/>
    <w:rsid w:val="00E0634B"/>
    <w:rsid w:val="00E1528F"/>
    <w:rsid w:val="00E20759"/>
    <w:rsid w:val="00E20D80"/>
    <w:rsid w:val="00E2148F"/>
    <w:rsid w:val="00E25FEF"/>
    <w:rsid w:val="00E26180"/>
    <w:rsid w:val="00E375A0"/>
    <w:rsid w:val="00E41C07"/>
    <w:rsid w:val="00E42C0E"/>
    <w:rsid w:val="00E44A68"/>
    <w:rsid w:val="00E451C4"/>
    <w:rsid w:val="00E521F8"/>
    <w:rsid w:val="00E5259C"/>
    <w:rsid w:val="00E565AF"/>
    <w:rsid w:val="00E5692D"/>
    <w:rsid w:val="00E60198"/>
    <w:rsid w:val="00E617BF"/>
    <w:rsid w:val="00E618CC"/>
    <w:rsid w:val="00E6721B"/>
    <w:rsid w:val="00E70923"/>
    <w:rsid w:val="00E72F8E"/>
    <w:rsid w:val="00E75608"/>
    <w:rsid w:val="00E76B19"/>
    <w:rsid w:val="00E778AB"/>
    <w:rsid w:val="00E8065F"/>
    <w:rsid w:val="00E94DA8"/>
    <w:rsid w:val="00E97252"/>
    <w:rsid w:val="00EA126A"/>
    <w:rsid w:val="00EA5374"/>
    <w:rsid w:val="00EA6C77"/>
    <w:rsid w:val="00EA7E29"/>
    <w:rsid w:val="00EB0005"/>
    <w:rsid w:val="00EB6437"/>
    <w:rsid w:val="00EB6AB1"/>
    <w:rsid w:val="00EB6BD3"/>
    <w:rsid w:val="00EC0DCA"/>
    <w:rsid w:val="00EC298A"/>
    <w:rsid w:val="00EC2B54"/>
    <w:rsid w:val="00EC2B83"/>
    <w:rsid w:val="00EC7EB8"/>
    <w:rsid w:val="00ED037C"/>
    <w:rsid w:val="00ED1101"/>
    <w:rsid w:val="00ED5ADF"/>
    <w:rsid w:val="00ED5E4E"/>
    <w:rsid w:val="00ED7E76"/>
    <w:rsid w:val="00EE0822"/>
    <w:rsid w:val="00EE0F23"/>
    <w:rsid w:val="00EE5B5E"/>
    <w:rsid w:val="00EF03B4"/>
    <w:rsid w:val="00EF4C09"/>
    <w:rsid w:val="00EF7CEB"/>
    <w:rsid w:val="00F01B5F"/>
    <w:rsid w:val="00F04E5D"/>
    <w:rsid w:val="00F05677"/>
    <w:rsid w:val="00F1174D"/>
    <w:rsid w:val="00F168CE"/>
    <w:rsid w:val="00F16ED3"/>
    <w:rsid w:val="00F21A91"/>
    <w:rsid w:val="00F22D67"/>
    <w:rsid w:val="00F316E1"/>
    <w:rsid w:val="00F4123A"/>
    <w:rsid w:val="00F47D65"/>
    <w:rsid w:val="00F5087E"/>
    <w:rsid w:val="00F65FED"/>
    <w:rsid w:val="00F701D6"/>
    <w:rsid w:val="00F711B2"/>
    <w:rsid w:val="00F76F19"/>
    <w:rsid w:val="00F81FD2"/>
    <w:rsid w:val="00F8728C"/>
    <w:rsid w:val="00F93F69"/>
    <w:rsid w:val="00F962A1"/>
    <w:rsid w:val="00FA2F7F"/>
    <w:rsid w:val="00FA30D4"/>
    <w:rsid w:val="00FA58C2"/>
    <w:rsid w:val="00FA7FEC"/>
    <w:rsid w:val="00FB16B3"/>
    <w:rsid w:val="00FB7167"/>
    <w:rsid w:val="00FC068A"/>
    <w:rsid w:val="00FC2179"/>
    <w:rsid w:val="00FC594B"/>
    <w:rsid w:val="00FC6C0C"/>
    <w:rsid w:val="00FD7308"/>
    <w:rsid w:val="00FD74B5"/>
    <w:rsid w:val="00FE5763"/>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59F3-9277-EA42-8BD8-CAB8CFB6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24</Pages>
  <Words>19266</Words>
  <Characters>109819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23</cp:revision>
  <dcterms:created xsi:type="dcterms:W3CDTF">2020-01-17T21:53:00Z</dcterms:created>
  <dcterms:modified xsi:type="dcterms:W3CDTF">2020-01-18T03:24:00Z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