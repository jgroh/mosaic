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F3B09" w14:textId="774DA887" w:rsidR="000A2F45" w:rsidRPr="00102771" w:rsidRDefault="00226EE7" w:rsidP="00AD70B9">
      <w:pPr>
        <w:spacing w:line="480" w:lineRule="auto"/>
        <w:outlineLvl w:val="0"/>
        <w:rPr>
          <w:rFonts w:cstheme="minorHAnsi"/>
          <w:b/>
          <w:i/>
          <w:iCs/>
        </w:rPr>
      </w:pPr>
      <w:ins w:id="0" w:author="Jeffrey Groh" w:date="2020-03-23T15:27:00Z">
        <w:r>
          <w:rPr>
            <w:rFonts w:cstheme="minorHAnsi"/>
            <w:b/>
          </w:rPr>
          <w:t>Phenotypic evidence for an extensiv</w:t>
        </w:r>
      </w:ins>
      <w:ins w:id="1" w:author="Jeffrey Groh" w:date="2020-03-23T15:28:00Z">
        <w:r>
          <w:rPr>
            <w:rFonts w:cstheme="minorHAnsi"/>
            <w:b/>
          </w:rPr>
          <w:t>e mosaic hybrid zone in two species of columbine</w:t>
        </w:r>
      </w:ins>
      <w:ins w:id="2" w:author="Jeffrey Groh" w:date="2020-03-24T10:43:00Z">
        <w:r w:rsidR="00D74F2F">
          <w:rPr>
            <w:rFonts w:cstheme="minorHAnsi"/>
            <w:b/>
          </w:rPr>
          <w:t xml:space="preserve">, </w:t>
        </w:r>
        <w:r w:rsidR="00D74F2F">
          <w:rPr>
            <w:rFonts w:cstheme="minorHAnsi"/>
            <w:b/>
            <w:i/>
            <w:iCs/>
          </w:rPr>
          <w:t xml:space="preserve">Aquilegia flavescens </w:t>
        </w:r>
        <w:r w:rsidR="00D74F2F">
          <w:rPr>
            <w:rFonts w:cstheme="minorHAnsi"/>
            <w:b/>
          </w:rPr>
          <w:t xml:space="preserve">and </w:t>
        </w:r>
        <w:r w:rsidR="00D74F2F">
          <w:rPr>
            <w:rFonts w:cstheme="minorHAnsi"/>
            <w:b/>
            <w:i/>
            <w:iCs/>
          </w:rPr>
          <w:t>A</w:t>
        </w:r>
      </w:ins>
      <w:ins w:id="3" w:author="Jeffrey Groh" w:date="2020-03-24T10:44:00Z">
        <w:r w:rsidR="00D74F2F">
          <w:rPr>
            <w:rFonts w:cstheme="minorHAnsi"/>
            <w:b/>
            <w:i/>
            <w:iCs/>
          </w:rPr>
          <w:t>.</w:t>
        </w:r>
      </w:ins>
      <w:ins w:id="4" w:author="Jeffrey Groh" w:date="2020-03-24T10:43:00Z">
        <w:r w:rsidR="00D74F2F">
          <w:rPr>
            <w:rFonts w:cstheme="minorHAnsi"/>
            <w:b/>
            <w:i/>
            <w:iCs/>
          </w:rPr>
          <w:t xml:space="preserve"> formosa</w:t>
        </w:r>
      </w:ins>
    </w:p>
    <w:p w14:paraId="35F9C586" w14:textId="0A60B8BE" w:rsidR="000A2F45" w:rsidRPr="003C0E92" w:rsidRDefault="000A2F45" w:rsidP="00AD70B9">
      <w:pPr>
        <w:spacing w:line="480" w:lineRule="auto"/>
        <w:outlineLvl w:val="0"/>
        <w:rPr>
          <w:rFonts w:cstheme="minorHAnsi"/>
          <w:bCs/>
          <w:vertAlign w:val="superscript"/>
        </w:rPr>
      </w:pPr>
      <w:r>
        <w:rPr>
          <w:rFonts w:cstheme="minorHAnsi"/>
          <w:bCs/>
        </w:rPr>
        <w:t>Jeffrey S. Groh</w:t>
      </w:r>
      <w:r w:rsidR="003C0E92">
        <w:rPr>
          <w:rFonts w:cstheme="minorHAnsi"/>
          <w:bCs/>
          <w:vertAlign w:val="superscript"/>
        </w:rPr>
        <w:t>1,2</w:t>
      </w:r>
      <w:r>
        <w:rPr>
          <w:rFonts w:cstheme="minorHAnsi"/>
          <w:bCs/>
        </w:rPr>
        <w:t xml:space="preserve"> and Quentin C.B. Cronk</w:t>
      </w:r>
      <w:r w:rsidR="003C0E92">
        <w:rPr>
          <w:rFonts w:cstheme="minorHAnsi"/>
          <w:bCs/>
          <w:vertAlign w:val="superscript"/>
        </w:rPr>
        <w:t>1</w:t>
      </w:r>
      <w:r w:rsidR="00AD70B9">
        <w:rPr>
          <w:rFonts w:cstheme="minorHAnsi"/>
          <w:bCs/>
          <w:vertAlign w:val="superscript"/>
        </w:rPr>
        <w:t>,3</w:t>
      </w:r>
    </w:p>
    <w:p w14:paraId="4FA55008" w14:textId="62D7500F" w:rsidR="003C0E92" w:rsidRPr="003C0E92" w:rsidRDefault="00AD70B9" w:rsidP="00AD70B9">
      <w:pPr>
        <w:spacing w:line="480" w:lineRule="auto"/>
        <w:outlineLvl w:val="0"/>
        <w:rPr>
          <w:rFonts w:cstheme="minorHAnsi"/>
          <w:bCs/>
        </w:rPr>
      </w:pPr>
      <w:r>
        <w:rPr>
          <w:rFonts w:cstheme="minorHAnsi"/>
          <w:bCs/>
          <w:vertAlign w:val="superscript"/>
        </w:rPr>
        <w:t>2</w:t>
      </w:r>
      <w:r w:rsidR="003C0E92">
        <w:rPr>
          <w:rFonts w:cstheme="minorHAnsi"/>
          <w:bCs/>
          <w:vertAlign w:val="superscript"/>
        </w:rPr>
        <w:t xml:space="preserve"> </w:t>
      </w:r>
      <w:hyperlink r:id="rId8" w:history="1">
        <w:r w:rsidR="003C0E92" w:rsidRPr="00B56810">
          <w:rPr>
            <w:rStyle w:val="Hyperlink"/>
            <w:rFonts w:cstheme="minorHAnsi"/>
            <w:bCs/>
          </w:rPr>
          <w:t>jgroh@ucdavis.edu</w:t>
        </w:r>
      </w:hyperlink>
      <w:r w:rsidR="003C0E92">
        <w:rPr>
          <w:rFonts w:cstheme="minorHAnsi"/>
          <w:bCs/>
        </w:rPr>
        <w:t xml:space="preserve">, </w:t>
      </w:r>
      <w:r>
        <w:rPr>
          <w:rFonts w:cstheme="minorHAnsi"/>
          <w:bCs/>
          <w:vertAlign w:val="superscript"/>
        </w:rPr>
        <w:t>3</w:t>
      </w:r>
      <w:r w:rsidR="003C0E92">
        <w:rPr>
          <w:rFonts w:cstheme="minorHAnsi"/>
          <w:bCs/>
        </w:rPr>
        <w:t xml:space="preserve">quentin.cronk@ubc.ca </w:t>
      </w:r>
    </w:p>
    <w:p w14:paraId="5AD52D7E" w14:textId="377EF544" w:rsidR="003C0E92" w:rsidRPr="003C0E92" w:rsidRDefault="003C0E92" w:rsidP="00AD70B9">
      <w:pPr>
        <w:spacing w:line="480" w:lineRule="auto"/>
        <w:outlineLvl w:val="0"/>
        <w:rPr>
          <w:rFonts w:cstheme="minorHAnsi"/>
          <w:bCs/>
        </w:rPr>
      </w:pPr>
      <w:r>
        <w:rPr>
          <w:rFonts w:cstheme="minorHAnsi"/>
          <w:bCs/>
          <w:vertAlign w:val="superscript"/>
        </w:rPr>
        <w:t>1</w:t>
      </w:r>
      <w:r>
        <w:rPr>
          <w:rFonts w:cstheme="minorHAnsi"/>
          <w:bCs/>
        </w:rPr>
        <w:t xml:space="preserve">Department of Botany, University of British Columbia. </w:t>
      </w:r>
      <w:r w:rsidRPr="003C0E92">
        <w:rPr>
          <w:rFonts w:cstheme="minorHAnsi"/>
          <w:bCs/>
        </w:rPr>
        <w:t>3156-6270 University Blvd.</w:t>
      </w:r>
    </w:p>
    <w:p w14:paraId="2760BB29" w14:textId="7501CA0E" w:rsidR="000A2F45" w:rsidRDefault="003C0E92" w:rsidP="00AD70B9">
      <w:pPr>
        <w:spacing w:line="480" w:lineRule="auto"/>
        <w:outlineLvl w:val="0"/>
        <w:rPr>
          <w:rFonts w:cstheme="minorHAnsi"/>
          <w:bCs/>
        </w:rPr>
      </w:pPr>
      <w:r w:rsidRPr="003C0E92">
        <w:rPr>
          <w:rFonts w:cstheme="minorHAnsi"/>
          <w:bCs/>
        </w:rPr>
        <w:t>Vancouver, BC</w:t>
      </w:r>
      <w:r>
        <w:rPr>
          <w:rFonts w:cstheme="minorHAnsi"/>
          <w:bCs/>
        </w:rPr>
        <w:t>,</w:t>
      </w:r>
      <w:r w:rsidRPr="003C0E92">
        <w:rPr>
          <w:rFonts w:cstheme="minorHAnsi"/>
          <w:bCs/>
        </w:rPr>
        <w:t xml:space="preserve"> Canada V6T 1Z4</w:t>
      </w:r>
    </w:p>
    <w:p w14:paraId="2EFBA0AB" w14:textId="159EC623" w:rsidR="003C0E92" w:rsidRPr="003C0E92" w:rsidRDefault="003C0E92" w:rsidP="00AD70B9">
      <w:pPr>
        <w:spacing w:line="480" w:lineRule="auto"/>
        <w:outlineLvl w:val="0"/>
        <w:rPr>
          <w:rFonts w:cstheme="minorHAnsi"/>
          <w:bCs/>
        </w:rPr>
      </w:pPr>
      <w:r>
        <w:rPr>
          <w:rFonts w:cstheme="minorHAnsi"/>
          <w:bCs/>
          <w:vertAlign w:val="superscript"/>
        </w:rPr>
        <w:t>2</w:t>
      </w:r>
      <w:r>
        <w:rPr>
          <w:rFonts w:cstheme="minorHAnsi"/>
          <w:bCs/>
        </w:rPr>
        <w:t xml:space="preserve">Currently at Center for Population Biology and Department of Evolution and Ecology, University of California, Davis. </w:t>
      </w:r>
      <w:r w:rsidR="008D1D41">
        <w:rPr>
          <w:rFonts w:cstheme="minorHAnsi"/>
          <w:bCs/>
        </w:rPr>
        <w:t xml:space="preserve">2320 </w:t>
      </w:r>
      <w:proofErr w:type="spellStart"/>
      <w:r w:rsidR="008D1D41">
        <w:rPr>
          <w:rFonts w:cstheme="minorHAnsi"/>
          <w:bCs/>
        </w:rPr>
        <w:t>Storer</w:t>
      </w:r>
      <w:proofErr w:type="spellEnd"/>
      <w:r w:rsidR="008D1D41">
        <w:rPr>
          <w:rFonts w:cstheme="minorHAnsi"/>
          <w:bCs/>
        </w:rPr>
        <w:t xml:space="preserve"> Hall, </w:t>
      </w:r>
      <w:r>
        <w:rPr>
          <w:rFonts w:cstheme="minorHAnsi"/>
          <w:bCs/>
        </w:rPr>
        <w:t>1</w:t>
      </w:r>
      <w:r w:rsidRPr="003C0E92">
        <w:rPr>
          <w:rFonts w:cstheme="minorHAnsi"/>
          <w:bCs/>
        </w:rPr>
        <w:t xml:space="preserve"> Shields Avenue</w:t>
      </w:r>
      <w:r>
        <w:rPr>
          <w:rFonts w:cstheme="minorHAnsi"/>
          <w:bCs/>
        </w:rPr>
        <w:t>,</w:t>
      </w:r>
      <w:r w:rsidRPr="003C0E92">
        <w:rPr>
          <w:rFonts w:cstheme="minorHAnsi"/>
          <w:bCs/>
        </w:rPr>
        <w:t xml:space="preserve"> Davis, CA 95616</w:t>
      </w:r>
    </w:p>
    <w:p w14:paraId="1B59CA1B" w14:textId="29F62F66" w:rsidR="000A2F45" w:rsidRDefault="00AD70B9" w:rsidP="00AD70B9">
      <w:pPr>
        <w:spacing w:line="480" w:lineRule="auto"/>
        <w:rPr>
          <w:rFonts w:cstheme="minorHAnsi"/>
          <w:bCs/>
        </w:rPr>
      </w:pPr>
      <w:r>
        <w:rPr>
          <w:rFonts w:cstheme="minorHAnsi"/>
          <w:bCs/>
          <w:vertAlign w:val="superscript"/>
        </w:rPr>
        <w:t>2</w:t>
      </w:r>
      <w:r>
        <w:rPr>
          <w:rFonts w:cstheme="minorHAnsi"/>
          <w:bCs/>
        </w:rPr>
        <w:t xml:space="preserve">Author for correspondence. </w:t>
      </w:r>
    </w:p>
    <w:p w14:paraId="29144543" w14:textId="489FF416" w:rsidR="00AD70B9" w:rsidRDefault="00AD70B9" w:rsidP="00AD70B9">
      <w:pPr>
        <w:spacing w:line="480" w:lineRule="auto"/>
        <w:rPr>
          <w:rFonts w:cstheme="minorHAnsi"/>
          <w:bCs/>
        </w:rPr>
      </w:pPr>
    </w:p>
    <w:p w14:paraId="3B63CA6E" w14:textId="66A67255" w:rsidR="00590F9C" w:rsidRDefault="00590F9C" w:rsidP="00AD70B9">
      <w:pPr>
        <w:spacing w:line="480" w:lineRule="auto"/>
        <w:rPr>
          <w:rFonts w:cstheme="minorHAnsi"/>
          <w:bCs/>
        </w:rPr>
      </w:pPr>
    </w:p>
    <w:p w14:paraId="1A7D1BD8" w14:textId="77777777" w:rsidR="00590F9C" w:rsidRDefault="00590F9C" w:rsidP="00AD70B9">
      <w:pPr>
        <w:spacing w:line="480" w:lineRule="auto"/>
        <w:rPr>
          <w:rFonts w:cstheme="minorHAnsi"/>
          <w:b/>
        </w:rPr>
      </w:pPr>
    </w:p>
    <w:p w14:paraId="03C9CAD7" w14:textId="45AFB8B0" w:rsidR="00AA4609" w:rsidRDefault="00AA4609" w:rsidP="00866B68">
      <w:pPr>
        <w:spacing w:line="480" w:lineRule="auto"/>
        <w:outlineLvl w:val="0"/>
        <w:rPr>
          <w:rFonts w:cstheme="minorHAnsi"/>
          <w:b/>
        </w:rPr>
      </w:pPr>
    </w:p>
    <w:p w14:paraId="014D0FC2" w14:textId="49CC79EE" w:rsidR="00590F9C" w:rsidRDefault="00590F9C" w:rsidP="00866B68">
      <w:pPr>
        <w:spacing w:line="480" w:lineRule="auto"/>
        <w:outlineLvl w:val="0"/>
        <w:rPr>
          <w:rFonts w:cstheme="minorHAnsi"/>
          <w:b/>
        </w:rPr>
      </w:pPr>
    </w:p>
    <w:p w14:paraId="446E7C26" w14:textId="6411F315" w:rsidR="00590F9C" w:rsidRDefault="00590F9C" w:rsidP="00866B68">
      <w:pPr>
        <w:spacing w:line="480" w:lineRule="auto"/>
        <w:outlineLvl w:val="0"/>
        <w:rPr>
          <w:rFonts w:cstheme="minorHAnsi"/>
          <w:b/>
        </w:rPr>
      </w:pPr>
    </w:p>
    <w:p w14:paraId="1FA76963" w14:textId="04BE73A6" w:rsidR="00590F9C" w:rsidRDefault="00590F9C" w:rsidP="00866B68">
      <w:pPr>
        <w:spacing w:line="480" w:lineRule="auto"/>
        <w:outlineLvl w:val="0"/>
        <w:rPr>
          <w:rFonts w:cstheme="minorHAnsi"/>
          <w:b/>
        </w:rPr>
      </w:pPr>
    </w:p>
    <w:p w14:paraId="19674FFE" w14:textId="609106D1" w:rsidR="00590F9C" w:rsidRDefault="00590F9C" w:rsidP="00866B68">
      <w:pPr>
        <w:spacing w:line="480" w:lineRule="auto"/>
        <w:outlineLvl w:val="0"/>
        <w:rPr>
          <w:rFonts w:cstheme="minorHAnsi"/>
          <w:b/>
        </w:rPr>
      </w:pPr>
    </w:p>
    <w:p w14:paraId="36BF6B26" w14:textId="658921DA" w:rsidR="00590F9C" w:rsidRDefault="00590F9C" w:rsidP="00866B68">
      <w:pPr>
        <w:spacing w:line="480" w:lineRule="auto"/>
        <w:outlineLvl w:val="0"/>
        <w:rPr>
          <w:rFonts w:cstheme="minorHAnsi"/>
          <w:b/>
        </w:rPr>
      </w:pPr>
    </w:p>
    <w:p w14:paraId="58E4A1A7" w14:textId="66EDBE58" w:rsidR="00590F9C" w:rsidRDefault="00590F9C" w:rsidP="00866B68">
      <w:pPr>
        <w:spacing w:line="480" w:lineRule="auto"/>
        <w:outlineLvl w:val="0"/>
        <w:rPr>
          <w:rFonts w:cstheme="minorHAnsi"/>
          <w:b/>
        </w:rPr>
      </w:pPr>
    </w:p>
    <w:p w14:paraId="49AC2AB5" w14:textId="124BA05B" w:rsidR="00590F9C" w:rsidRDefault="00590F9C" w:rsidP="00866B68">
      <w:pPr>
        <w:spacing w:line="480" w:lineRule="auto"/>
        <w:outlineLvl w:val="0"/>
        <w:rPr>
          <w:rFonts w:cstheme="minorHAnsi"/>
          <w:b/>
        </w:rPr>
      </w:pPr>
    </w:p>
    <w:p w14:paraId="7A5386DE" w14:textId="7B24845D" w:rsidR="00590F9C" w:rsidRDefault="00590F9C" w:rsidP="00866B68">
      <w:pPr>
        <w:spacing w:line="480" w:lineRule="auto"/>
        <w:outlineLvl w:val="0"/>
        <w:rPr>
          <w:rFonts w:cstheme="minorHAnsi"/>
          <w:b/>
        </w:rPr>
      </w:pPr>
    </w:p>
    <w:p w14:paraId="42F6E496" w14:textId="4DE708AF" w:rsidR="00590F9C" w:rsidRDefault="00590F9C" w:rsidP="00866B68">
      <w:pPr>
        <w:spacing w:line="480" w:lineRule="auto"/>
        <w:outlineLvl w:val="0"/>
        <w:rPr>
          <w:rFonts w:cstheme="minorHAnsi"/>
          <w:b/>
        </w:rPr>
      </w:pPr>
    </w:p>
    <w:p w14:paraId="3344F306" w14:textId="77777777" w:rsidR="00590F9C" w:rsidRDefault="00590F9C" w:rsidP="00866B68">
      <w:pPr>
        <w:spacing w:line="480" w:lineRule="auto"/>
        <w:outlineLvl w:val="0"/>
        <w:rPr>
          <w:rFonts w:cstheme="minorHAnsi"/>
          <w:b/>
        </w:rPr>
      </w:pPr>
    </w:p>
    <w:p w14:paraId="15A82697" w14:textId="117BA849" w:rsidR="00AA4609" w:rsidRDefault="00AA4609" w:rsidP="00866B68">
      <w:pPr>
        <w:spacing w:line="480" w:lineRule="auto"/>
        <w:outlineLvl w:val="0"/>
        <w:rPr>
          <w:rFonts w:cstheme="minorHAnsi"/>
          <w:b/>
        </w:rPr>
      </w:pPr>
      <w:r>
        <w:rPr>
          <w:rFonts w:cstheme="minorHAnsi"/>
          <w:b/>
        </w:rPr>
        <w:t xml:space="preserve">Abstract </w:t>
      </w:r>
    </w:p>
    <w:p w14:paraId="4FF3B330" w14:textId="27D19821" w:rsidR="00AA4609" w:rsidRDefault="00107642" w:rsidP="00866B68">
      <w:pPr>
        <w:spacing w:line="480" w:lineRule="auto"/>
        <w:outlineLvl w:val="0"/>
        <w:rPr>
          <w:rFonts w:cstheme="minorHAnsi"/>
          <w:bCs/>
          <w:color w:val="000000" w:themeColor="text1"/>
        </w:rPr>
      </w:pPr>
      <w:ins w:id="5" w:author="Jeffrey Groh" w:date="2020-03-23T16:45:00Z">
        <w:r>
          <w:rPr>
            <w:rFonts w:cstheme="minorHAnsi"/>
            <w:bCs/>
            <w:color w:val="000000" w:themeColor="text1"/>
          </w:rPr>
          <w:t xml:space="preserve">Describing </w:t>
        </w:r>
      </w:ins>
      <w:ins w:id="6" w:author="Jeffrey Groh" w:date="2020-03-23T16:47:00Z">
        <w:r>
          <w:rPr>
            <w:rFonts w:cstheme="minorHAnsi"/>
            <w:bCs/>
            <w:color w:val="000000" w:themeColor="text1"/>
          </w:rPr>
          <w:t xml:space="preserve">the structure and dynamics of </w:t>
        </w:r>
      </w:ins>
      <w:ins w:id="7" w:author="Jeffrey Groh" w:date="2020-03-23T16:45:00Z">
        <w:r>
          <w:rPr>
            <w:rFonts w:cstheme="minorHAnsi"/>
            <w:bCs/>
            <w:color w:val="000000" w:themeColor="text1"/>
          </w:rPr>
          <w:t>hybrid zone</w:t>
        </w:r>
      </w:ins>
      <w:ins w:id="8" w:author="Jeffrey Groh" w:date="2020-03-23T16:47:00Z">
        <w:r>
          <w:rPr>
            <w:rFonts w:cstheme="minorHAnsi"/>
            <w:bCs/>
            <w:color w:val="000000" w:themeColor="text1"/>
          </w:rPr>
          <w:t xml:space="preserve">s </w:t>
        </w:r>
      </w:ins>
      <w:ins w:id="9" w:author="Jeffrey Groh" w:date="2020-03-23T16:45:00Z">
        <w:r>
          <w:rPr>
            <w:rFonts w:cstheme="minorHAnsi"/>
            <w:bCs/>
            <w:color w:val="000000" w:themeColor="text1"/>
          </w:rPr>
          <w:t xml:space="preserve">has important consequences for our understanding of lineage diversification. </w:t>
        </w:r>
      </w:ins>
      <w:r w:rsidR="003F32CF">
        <w:rPr>
          <w:rFonts w:cstheme="minorHAnsi"/>
          <w:bCs/>
          <w:color w:val="000000" w:themeColor="text1"/>
        </w:rPr>
        <w:t>Herbarium</w:t>
      </w:r>
      <w:ins w:id="10" w:author="Jeffrey Groh" w:date="2020-03-23T16:48:00Z">
        <w:r>
          <w:rPr>
            <w:rFonts w:cstheme="minorHAnsi"/>
            <w:bCs/>
            <w:color w:val="000000" w:themeColor="text1"/>
          </w:rPr>
          <w:t xml:space="preserve"> collections</w:t>
        </w:r>
      </w:ins>
      <w:r w:rsidR="003F32CF">
        <w:rPr>
          <w:rFonts w:cstheme="minorHAnsi"/>
          <w:bCs/>
          <w:color w:val="000000" w:themeColor="text1"/>
        </w:rPr>
        <w:t xml:space="preserve"> </w:t>
      </w:r>
      <w:ins w:id="11" w:author="Jeffrey Groh" w:date="2020-03-23T16:50:00Z">
        <w:r>
          <w:rPr>
            <w:rFonts w:cstheme="minorHAnsi"/>
            <w:bCs/>
            <w:color w:val="000000" w:themeColor="text1"/>
          </w:rPr>
          <w:t>constitute</w:t>
        </w:r>
      </w:ins>
      <w:ins w:id="12" w:author="Jeffrey Groh" w:date="2020-03-23T16:48:00Z">
        <w:r>
          <w:rPr>
            <w:rFonts w:cstheme="minorHAnsi"/>
            <w:bCs/>
            <w:color w:val="000000" w:themeColor="text1"/>
          </w:rPr>
          <w:t xml:space="preserve"> </w:t>
        </w:r>
      </w:ins>
      <w:r w:rsidR="009F53FA">
        <w:rPr>
          <w:rFonts w:cstheme="minorHAnsi"/>
          <w:bCs/>
          <w:color w:val="000000" w:themeColor="text1"/>
        </w:rPr>
        <w:t>a</w:t>
      </w:r>
      <w:r w:rsidR="000D3081">
        <w:rPr>
          <w:rFonts w:cstheme="minorHAnsi"/>
          <w:bCs/>
          <w:color w:val="000000" w:themeColor="text1"/>
        </w:rPr>
        <w:t>n</w:t>
      </w:r>
      <w:r w:rsidR="009F53FA">
        <w:rPr>
          <w:rFonts w:cstheme="minorHAnsi"/>
          <w:bCs/>
          <w:color w:val="000000" w:themeColor="text1"/>
        </w:rPr>
        <w:t xml:space="preserve"> extensive</w:t>
      </w:r>
      <w:ins w:id="13" w:author="Jeffrey Groh" w:date="2020-03-23T16:50:00Z">
        <w:r>
          <w:rPr>
            <w:rFonts w:cstheme="minorHAnsi"/>
            <w:bCs/>
            <w:color w:val="000000" w:themeColor="text1"/>
          </w:rPr>
          <w:t>, though often underutilized, morphological</w:t>
        </w:r>
      </w:ins>
      <w:ins w:id="14" w:author="Jeffrey Groh" w:date="2020-03-23T16:47:00Z">
        <w:r>
          <w:rPr>
            <w:rFonts w:cstheme="minorHAnsi"/>
            <w:bCs/>
            <w:color w:val="000000" w:themeColor="text1"/>
          </w:rPr>
          <w:t xml:space="preserve"> </w:t>
        </w:r>
      </w:ins>
      <w:ins w:id="15" w:author="Jeffrey Groh" w:date="2020-03-23T16:49:00Z">
        <w:r>
          <w:rPr>
            <w:rFonts w:cstheme="minorHAnsi"/>
            <w:bCs/>
            <w:color w:val="000000" w:themeColor="text1"/>
          </w:rPr>
          <w:t>res</w:t>
        </w:r>
      </w:ins>
      <w:ins w:id="16" w:author="Jeffrey Groh" w:date="2020-03-23T16:50:00Z">
        <w:r>
          <w:rPr>
            <w:rFonts w:cstheme="minorHAnsi"/>
            <w:bCs/>
            <w:color w:val="000000" w:themeColor="text1"/>
          </w:rPr>
          <w:t>ource</w:t>
        </w:r>
      </w:ins>
      <w:ins w:id="17" w:author="Jeffrey Groh" w:date="2020-03-23T16:47:00Z">
        <w:r>
          <w:rPr>
            <w:rFonts w:cstheme="minorHAnsi"/>
            <w:bCs/>
            <w:color w:val="000000" w:themeColor="text1"/>
          </w:rPr>
          <w:t xml:space="preserve"> which</w:t>
        </w:r>
      </w:ins>
      <w:ins w:id="18" w:author="Jeffrey Groh" w:date="2020-03-23T16:48:00Z">
        <w:r>
          <w:rPr>
            <w:rFonts w:cstheme="minorHAnsi"/>
            <w:bCs/>
            <w:color w:val="000000" w:themeColor="text1"/>
          </w:rPr>
          <w:t xml:space="preserve"> can </w:t>
        </w:r>
      </w:ins>
      <w:ins w:id="19" w:author="Jeffrey Groh" w:date="2020-03-23T16:51:00Z">
        <w:r>
          <w:rPr>
            <w:rFonts w:cstheme="minorHAnsi"/>
            <w:bCs/>
            <w:color w:val="000000" w:themeColor="text1"/>
          </w:rPr>
          <w:t xml:space="preserve">potentially </w:t>
        </w:r>
      </w:ins>
      <w:ins w:id="20" w:author="Jeffrey Groh" w:date="2020-03-23T16:48:00Z">
        <w:r>
          <w:rPr>
            <w:rFonts w:cstheme="minorHAnsi"/>
            <w:bCs/>
            <w:color w:val="000000" w:themeColor="text1"/>
          </w:rPr>
          <w:t xml:space="preserve">be leveraged to identify and </w:t>
        </w:r>
      </w:ins>
      <w:r w:rsidR="003F32CF">
        <w:rPr>
          <w:rFonts w:cstheme="minorHAnsi"/>
          <w:bCs/>
          <w:color w:val="000000" w:themeColor="text1"/>
        </w:rPr>
        <w:t>describe hybrid zones</w:t>
      </w:r>
      <w:r>
        <w:rPr>
          <w:rFonts w:cstheme="minorHAnsi"/>
          <w:bCs/>
          <w:color w:val="000000" w:themeColor="text1"/>
        </w:rPr>
        <w:t xml:space="preserve">. </w:t>
      </w:r>
      <w:r w:rsidR="00323B4D">
        <w:rPr>
          <w:rFonts w:cstheme="minorHAnsi"/>
          <w:bCs/>
          <w:color w:val="000000" w:themeColor="text1"/>
        </w:rPr>
        <w:t>We demonstrate the use of herbarium collections to describe the structure of a hybrid zone between two North American columbines</w:t>
      </w:r>
      <w:r w:rsidR="000D3081">
        <w:rPr>
          <w:rFonts w:cstheme="minorHAnsi"/>
          <w:bCs/>
          <w:color w:val="000000" w:themeColor="text1"/>
        </w:rPr>
        <w:t>,</w:t>
      </w:r>
      <w:r w:rsidR="00323B4D">
        <w:rPr>
          <w:rFonts w:cstheme="minorHAnsi"/>
          <w:bCs/>
          <w:color w:val="000000" w:themeColor="text1"/>
        </w:rPr>
        <w:t xml:space="preserve"> </w:t>
      </w:r>
      <w:r w:rsidR="00323B4D">
        <w:rPr>
          <w:rFonts w:cstheme="minorHAnsi"/>
          <w:bCs/>
          <w:i/>
          <w:iCs/>
          <w:color w:val="000000" w:themeColor="text1"/>
        </w:rPr>
        <w:t>Aquilegia</w:t>
      </w:r>
      <w:r w:rsidR="000D3081">
        <w:rPr>
          <w:rFonts w:cstheme="minorHAnsi"/>
          <w:bCs/>
          <w:color w:val="000000" w:themeColor="text1"/>
        </w:rPr>
        <w:t xml:space="preserve"> </w:t>
      </w:r>
      <w:r w:rsidR="0091567F">
        <w:rPr>
          <w:rFonts w:cstheme="minorHAnsi"/>
          <w:bCs/>
          <w:i/>
          <w:iCs/>
          <w:color w:val="000000" w:themeColor="text1"/>
        </w:rPr>
        <w:t>flavescens</w:t>
      </w:r>
      <w:r w:rsidR="000D3081">
        <w:rPr>
          <w:rFonts w:cstheme="minorHAnsi"/>
          <w:bCs/>
          <w:i/>
          <w:iCs/>
          <w:color w:val="000000" w:themeColor="text1"/>
        </w:rPr>
        <w:t xml:space="preserve"> </w:t>
      </w:r>
      <w:r w:rsidR="000D3081">
        <w:rPr>
          <w:rFonts w:cstheme="minorHAnsi"/>
          <w:bCs/>
          <w:color w:val="000000" w:themeColor="text1"/>
        </w:rPr>
        <w:t xml:space="preserve">and </w:t>
      </w:r>
      <w:r w:rsidR="000D3081">
        <w:rPr>
          <w:rFonts w:cstheme="minorHAnsi"/>
          <w:bCs/>
          <w:i/>
          <w:iCs/>
          <w:color w:val="000000" w:themeColor="text1"/>
        </w:rPr>
        <w:t xml:space="preserve">A. </w:t>
      </w:r>
      <w:r w:rsidR="0091567F">
        <w:rPr>
          <w:rFonts w:cstheme="minorHAnsi"/>
          <w:bCs/>
          <w:i/>
          <w:iCs/>
          <w:color w:val="000000" w:themeColor="text1"/>
        </w:rPr>
        <w:t>formosa</w:t>
      </w:r>
      <w:r w:rsidR="00323B4D">
        <w:rPr>
          <w:rFonts w:cstheme="minorHAnsi"/>
          <w:bCs/>
          <w:color w:val="000000" w:themeColor="text1"/>
        </w:rPr>
        <w:t xml:space="preserve">. </w:t>
      </w:r>
      <w:r w:rsidR="003F32CF">
        <w:rPr>
          <w:rFonts w:cstheme="minorHAnsi"/>
          <w:bCs/>
          <w:color w:val="000000" w:themeColor="text1"/>
        </w:rPr>
        <w:t>H</w:t>
      </w:r>
      <w:r w:rsidR="00323B4D">
        <w:rPr>
          <w:rFonts w:cstheme="minorHAnsi"/>
          <w:bCs/>
          <w:color w:val="000000" w:themeColor="text1"/>
        </w:rPr>
        <w:t xml:space="preserve">ybrid indices </w:t>
      </w:r>
      <w:r w:rsidR="003F32CF">
        <w:rPr>
          <w:rFonts w:cstheme="minorHAnsi"/>
          <w:bCs/>
          <w:color w:val="000000" w:themeColor="text1"/>
        </w:rPr>
        <w:t>were calculated</w:t>
      </w:r>
      <w:r w:rsidR="00323B4D">
        <w:rPr>
          <w:rFonts w:cstheme="minorHAnsi"/>
          <w:bCs/>
          <w:color w:val="000000" w:themeColor="text1"/>
        </w:rPr>
        <w:t xml:space="preserve"> from fl</w:t>
      </w:r>
      <w:r w:rsidR="009F4C3F">
        <w:rPr>
          <w:rFonts w:cstheme="minorHAnsi"/>
          <w:bCs/>
          <w:color w:val="000000" w:themeColor="text1"/>
        </w:rPr>
        <w:t>oral</w:t>
      </w:r>
      <w:r w:rsidR="00323B4D">
        <w:rPr>
          <w:rFonts w:cstheme="minorHAnsi"/>
          <w:bCs/>
          <w:color w:val="000000" w:themeColor="text1"/>
        </w:rPr>
        <w:t xml:space="preserve"> morphology </w:t>
      </w:r>
      <w:r w:rsidR="003F32CF">
        <w:rPr>
          <w:rFonts w:cstheme="minorHAnsi"/>
          <w:bCs/>
          <w:color w:val="000000" w:themeColor="text1"/>
        </w:rPr>
        <w:t xml:space="preserve">measurements and mapped </w:t>
      </w:r>
      <w:r>
        <w:rPr>
          <w:rFonts w:cstheme="minorHAnsi"/>
          <w:bCs/>
          <w:color w:val="000000" w:themeColor="text1"/>
        </w:rPr>
        <w:t>using</w:t>
      </w:r>
      <w:r w:rsidR="00323B4D">
        <w:rPr>
          <w:rFonts w:cstheme="minorHAnsi"/>
          <w:bCs/>
          <w:color w:val="000000" w:themeColor="text1"/>
        </w:rPr>
        <w:t xml:space="preserve"> geolocation</w:t>
      </w:r>
      <w:r>
        <w:rPr>
          <w:rFonts w:cstheme="minorHAnsi"/>
          <w:bCs/>
          <w:color w:val="000000" w:themeColor="text1"/>
        </w:rPr>
        <w:t xml:space="preserve"> data</w:t>
      </w:r>
      <w:r w:rsidR="003F32CF">
        <w:rPr>
          <w:rFonts w:cstheme="minorHAnsi"/>
          <w:bCs/>
          <w:color w:val="000000" w:themeColor="text1"/>
        </w:rPr>
        <w:t>, revealing a</w:t>
      </w:r>
      <w:r>
        <w:rPr>
          <w:rFonts w:cstheme="minorHAnsi"/>
          <w:bCs/>
          <w:color w:val="000000" w:themeColor="text1"/>
        </w:rPr>
        <w:t>n extensive and</w:t>
      </w:r>
      <w:r w:rsidR="003F32CF">
        <w:rPr>
          <w:rFonts w:cstheme="minorHAnsi"/>
          <w:bCs/>
          <w:color w:val="000000" w:themeColor="text1"/>
        </w:rPr>
        <w:t xml:space="preserve"> consistent pattern of floral intermediacy in several contact zones. Population phenotype</w:t>
      </w:r>
      <w:r w:rsidR="007D3DA1">
        <w:rPr>
          <w:rFonts w:cstheme="minorHAnsi"/>
          <w:bCs/>
          <w:color w:val="000000" w:themeColor="text1"/>
        </w:rPr>
        <w:t xml:space="preserve"> samples </w:t>
      </w:r>
      <w:r w:rsidR="003F32CF">
        <w:rPr>
          <w:rFonts w:cstheme="minorHAnsi"/>
          <w:bCs/>
          <w:color w:val="000000" w:themeColor="text1"/>
        </w:rPr>
        <w:t xml:space="preserve">from contact zones corroborate these findings and </w:t>
      </w:r>
      <w:r w:rsidR="007D3DA1">
        <w:rPr>
          <w:rFonts w:cstheme="minorHAnsi"/>
          <w:bCs/>
          <w:color w:val="000000" w:themeColor="text1"/>
        </w:rPr>
        <w:t>strongly suggest</w:t>
      </w:r>
      <w:r w:rsidR="003F32CF">
        <w:rPr>
          <w:rFonts w:cstheme="minorHAnsi"/>
          <w:bCs/>
          <w:color w:val="000000" w:themeColor="text1"/>
        </w:rPr>
        <w:t xml:space="preserve"> introgression. </w:t>
      </w:r>
      <w:r w:rsidR="007D3DA1">
        <w:rPr>
          <w:rFonts w:cstheme="minorHAnsi"/>
          <w:bCs/>
          <w:color w:val="000000" w:themeColor="text1"/>
        </w:rPr>
        <w:t>At one locality with a confirmed hybrid population, floral p</w:t>
      </w:r>
      <w:r w:rsidR="003F32CF">
        <w:rPr>
          <w:rFonts w:cstheme="minorHAnsi"/>
          <w:bCs/>
          <w:color w:val="000000" w:themeColor="text1"/>
        </w:rPr>
        <w:t xml:space="preserve">henotypes show </w:t>
      </w:r>
      <w:r w:rsidR="007D3DA1">
        <w:rPr>
          <w:rFonts w:cstheme="minorHAnsi"/>
          <w:bCs/>
          <w:color w:val="000000" w:themeColor="text1"/>
        </w:rPr>
        <w:t>clinal variation</w:t>
      </w:r>
      <w:r w:rsidR="003F32CF">
        <w:rPr>
          <w:rFonts w:cstheme="minorHAnsi"/>
          <w:bCs/>
          <w:color w:val="000000" w:themeColor="text1"/>
        </w:rPr>
        <w:t xml:space="preserve"> in parental-type morphology along an elevational gradien</w:t>
      </w:r>
      <w:r w:rsidR="007D3DA1">
        <w:rPr>
          <w:rFonts w:cstheme="minorHAnsi"/>
          <w:bCs/>
          <w:color w:val="000000" w:themeColor="text1"/>
        </w:rPr>
        <w:t>t</w:t>
      </w:r>
      <w:r w:rsidR="003F32CF">
        <w:rPr>
          <w:rFonts w:cstheme="minorHAnsi"/>
          <w:bCs/>
          <w:color w:val="000000" w:themeColor="text1"/>
        </w:rPr>
        <w:t xml:space="preserve">, in the direction </w:t>
      </w:r>
      <w:r w:rsidR="007D3DA1">
        <w:rPr>
          <w:rFonts w:cstheme="minorHAnsi"/>
          <w:bCs/>
          <w:color w:val="000000" w:themeColor="text1"/>
        </w:rPr>
        <w:t>predicted by th</w:t>
      </w:r>
      <w:r w:rsidR="003F32CF">
        <w:rPr>
          <w:rFonts w:cstheme="minorHAnsi"/>
          <w:bCs/>
          <w:color w:val="000000" w:themeColor="text1"/>
        </w:rPr>
        <w:t xml:space="preserve">e </w:t>
      </w:r>
      <w:r w:rsidR="007D3DA1">
        <w:rPr>
          <w:rFonts w:cstheme="minorHAnsi"/>
          <w:bCs/>
          <w:color w:val="000000" w:themeColor="text1"/>
        </w:rPr>
        <w:t>divergent elevational distributions</w:t>
      </w:r>
      <w:r w:rsidR="003F32CF">
        <w:rPr>
          <w:rFonts w:cstheme="minorHAnsi"/>
          <w:bCs/>
          <w:color w:val="000000" w:themeColor="text1"/>
        </w:rPr>
        <w:t xml:space="preserve"> of these taxa. We argue that these patterns </w:t>
      </w:r>
      <w:r w:rsidR="007D3DA1">
        <w:rPr>
          <w:rFonts w:cstheme="minorHAnsi"/>
          <w:bCs/>
          <w:color w:val="000000" w:themeColor="text1"/>
        </w:rPr>
        <w:t xml:space="preserve">together </w:t>
      </w:r>
      <w:r w:rsidR="003F32CF">
        <w:rPr>
          <w:rFonts w:cstheme="minorHAnsi"/>
          <w:bCs/>
          <w:color w:val="000000" w:themeColor="text1"/>
        </w:rPr>
        <w:t xml:space="preserve">reflect a habitat-associated mosaic hybrid zone, consistent with </w:t>
      </w:r>
      <w:r w:rsidR="00F93D02">
        <w:rPr>
          <w:rFonts w:cstheme="minorHAnsi"/>
          <w:bCs/>
          <w:color w:val="000000" w:themeColor="text1"/>
        </w:rPr>
        <w:t xml:space="preserve">divergent </w:t>
      </w:r>
      <w:r w:rsidR="003F32CF">
        <w:rPr>
          <w:rFonts w:cstheme="minorHAnsi"/>
          <w:bCs/>
          <w:color w:val="000000" w:themeColor="text1"/>
        </w:rPr>
        <w:t>ecological</w:t>
      </w:r>
      <w:r w:rsidR="00F93D02">
        <w:rPr>
          <w:rFonts w:cstheme="minorHAnsi"/>
          <w:bCs/>
          <w:color w:val="000000" w:themeColor="text1"/>
        </w:rPr>
        <w:t xml:space="preserve"> selection</w:t>
      </w:r>
      <w:r w:rsidR="003F32CF">
        <w:rPr>
          <w:rFonts w:cstheme="minorHAnsi"/>
          <w:bCs/>
          <w:color w:val="000000" w:themeColor="text1"/>
        </w:rPr>
        <w:t xml:space="preserve"> maintaining the structure of the hybrid zone. </w:t>
      </w:r>
    </w:p>
    <w:p w14:paraId="788DE430" w14:textId="2A9408BD" w:rsidR="003F32CF" w:rsidRPr="003F32CF" w:rsidRDefault="003F32CF" w:rsidP="00866B68">
      <w:pPr>
        <w:spacing w:line="480" w:lineRule="auto"/>
        <w:outlineLvl w:val="0"/>
        <w:rPr>
          <w:rFonts w:cstheme="minorHAnsi"/>
          <w:bCs/>
          <w:color w:val="000000" w:themeColor="text1"/>
        </w:rPr>
      </w:pPr>
      <w:r>
        <w:rPr>
          <w:rFonts w:cstheme="minorHAnsi"/>
          <w:b/>
          <w:color w:val="000000" w:themeColor="text1"/>
        </w:rPr>
        <w:t xml:space="preserve">Keywords: </w:t>
      </w:r>
      <w:r>
        <w:rPr>
          <w:rFonts w:cstheme="minorHAnsi"/>
          <w:bCs/>
          <w:color w:val="000000" w:themeColor="text1"/>
        </w:rPr>
        <w:t xml:space="preserve">columbines, herbarium, </w:t>
      </w:r>
      <w:r w:rsidR="000E42AE">
        <w:rPr>
          <w:rFonts w:cstheme="minorHAnsi"/>
          <w:bCs/>
          <w:color w:val="000000" w:themeColor="text1"/>
        </w:rPr>
        <w:t xml:space="preserve">morphometrics, </w:t>
      </w:r>
      <w:r w:rsidR="007D3DA1">
        <w:rPr>
          <w:rFonts w:cstheme="minorHAnsi"/>
          <w:bCs/>
          <w:color w:val="000000" w:themeColor="text1"/>
        </w:rPr>
        <w:t xml:space="preserve">introgression, </w:t>
      </w:r>
      <w:r>
        <w:rPr>
          <w:rFonts w:cstheme="minorHAnsi"/>
          <w:bCs/>
          <w:color w:val="000000" w:themeColor="text1"/>
        </w:rPr>
        <w:t>mosaic hybrid zone</w:t>
      </w:r>
      <w:r w:rsidR="00E93A61">
        <w:rPr>
          <w:rFonts w:cstheme="minorHAnsi"/>
          <w:bCs/>
          <w:color w:val="000000" w:themeColor="text1"/>
        </w:rPr>
        <w:t xml:space="preserve">, refusion, </w:t>
      </w:r>
      <w:r w:rsidR="000E42AE">
        <w:rPr>
          <w:rFonts w:cstheme="minorHAnsi"/>
          <w:bCs/>
          <w:color w:val="000000" w:themeColor="text1"/>
        </w:rPr>
        <w:t>cline, clinal variation, contact zone</w:t>
      </w:r>
    </w:p>
    <w:p w14:paraId="4232E71D" w14:textId="5C1759A0" w:rsidR="003430AA" w:rsidRDefault="003430AA" w:rsidP="00866B68">
      <w:pPr>
        <w:spacing w:line="480" w:lineRule="auto"/>
        <w:rPr>
          <w:rFonts w:cstheme="minorHAnsi"/>
          <w:b/>
          <w:color w:val="FF0000"/>
        </w:rPr>
      </w:pPr>
    </w:p>
    <w:p w14:paraId="06D6436B" w14:textId="0C8EEBC2" w:rsidR="007D3DA1" w:rsidRDefault="007D3DA1" w:rsidP="00866B68">
      <w:pPr>
        <w:spacing w:line="480" w:lineRule="auto"/>
        <w:rPr>
          <w:rFonts w:cstheme="minorHAnsi"/>
          <w:b/>
          <w:color w:val="FF0000"/>
        </w:rPr>
      </w:pPr>
    </w:p>
    <w:p w14:paraId="61F72028" w14:textId="3321AE65" w:rsidR="007D3DA1" w:rsidRDefault="007D3DA1" w:rsidP="00866B68">
      <w:pPr>
        <w:spacing w:line="480" w:lineRule="auto"/>
        <w:rPr>
          <w:rFonts w:cstheme="minorHAnsi"/>
          <w:b/>
          <w:color w:val="FF0000"/>
        </w:rPr>
      </w:pPr>
    </w:p>
    <w:p w14:paraId="2E2C1C5A" w14:textId="567EF462" w:rsidR="007D3DA1" w:rsidRDefault="007D3DA1" w:rsidP="00866B68">
      <w:pPr>
        <w:spacing w:line="480" w:lineRule="auto"/>
        <w:rPr>
          <w:rFonts w:cstheme="minorHAnsi"/>
          <w:b/>
          <w:color w:val="FF0000"/>
        </w:rPr>
      </w:pPr>
    </w:p>
    <w:p w14:paraId="591F092A" w14:textId="77777777" w:rsidR="00131B9E" w:rsidRPr="002108CA" w:rsidRDefault="00131B9E" w:rsidP="00866B68">
      <w:pPr>
        <w:spacing w:line="480" w:lineRule="auto"/>
        <w:rPr>
          <w:rFonts w:cstheme="minorHAnsi"/>
          <w:b/>
          <w:color w:val="FF0000"/>
        </w:rPr>
      </w:pPr>
    </w:p>
    <w:p w14:paraId="372C584C" w14:textId="708C8E6C" w:rsidR="00E5692D" w:rsidRPr="003F32CF" w:rsidRDefault="003430AA" w:rsidP="003F32CF">
      <w:pPr>
        <w:spacing w:line="480" w:lineRule="auto"/>
        <w:outlineLvl w:val="0"/>
        <w:rPr>
          <w:rFonts w:cstheme="minorHAnsi"/>
          <w:b/>
        </w:rPr>
      </w:pPr>
      <w:r w:rsidRPr="002108CA">
        <w:rPr>
          <w:rFonts w:cstheme="minorHAnsi"/>
          <w:b/>
        </w:rPr>
        <w:lastRenderedPageBreak/>
        <w:t>Introduction</w:t>
      </w:r>
    </w:p>
    <w:p w14:paraId="373C81CF" w14:textId="20466193" w:rsidR="008056DA" w:rsidRDefault="00107642" w:rsidP="00866B68">
      <w:pPr>
        <w:spacing w:line="480" w:lineRule="auto"/>
        <w:ind w:firstLine="720"/>
        <w:outlineLvl w:val="0"/>
        <w:rPr>
          <w:ins w:id="21" w:author="Jeffrey Groh" w:date="2020-03-23T15:29:00Z"/>
          <w:rFonts w:cstheme="minorHAnsi"/>
          <w:bCs/>
          <w:color w:val="000000" w:themeColor="text1"/>
        </w:rPr>
      </w:pPr>
      <w:ins w:id="22" w:author="Jeffrey Groh" w:date="2020-03-23T16:54:00Z">
        <w:r>
          <w:rPr>
            <w:rFonts w:cstheme="minorHAnsi"/>
            <w:bCs/>
            <w:color w:val="000000" w:themeColor="text1"/>
          </w:rPr>
          <w:t>Hybrid</w:t>
        </w:r>
      </w:ins>
      <w:r w:rsidR="00E20D80" w:rsidRPr="002108CA">
        <w:rPr>
          <w:rFonts w:cstheme="minorHAnsi"/>
          <w:bCs/>
          <w:color w:val="000000" w:themeColor="text1"/>
        </w:rPr>
        <w:t xml:space="preserve"> </w:t>
      </w:r>
      <w:ins w:id="23" w:author="Jeffrey Groh" w:date="2020-03-23T16:59:00Z">
        <w:r w:rsidR="00131B9E">
          <w:rPr>
            <w:rFonts w:cstheme="minorHAnsi"/>
            <w:bCs/>
            <w:color w:val="000000" w:themeColor="text1"/>
          </w:rPr>
          <w:t xml:space="preserve">zones </w:t>
        </w:r>
      </w:ins>
      <w:ins w:id="24" w:author="Jeffrey Groh" w:date="2020-03-23T17:00:00Z">
        <w:r w:rsidR="00131B9E">
          <w:rPr>
            <w:rFonts w:cstheme="minorHAnsi"/>
            <w:bCs/>
            <w:color w:val="000000" w:themeColor="text1"/>
          </w:rPr>
          <w:t>refer to</w:t>
        </w:r>
      </w:ins>
      <w:ins w:id="25" w:author="Jeffrey Groh" w:date="2020-03-22T10:32:00Z">
        <w:r w:rsidR="00BE553E">
          <w:rPr>
            <w:rFonts w:cstheme="minorHAnsi"/>
            <w:bCs/>
            <w:color w:val="000000" w:themeColor="text1"/>
          </w:rPr>
          <w:t xml:space="preserve"> regions where </w:t>
        </w:r>
      </w:ins>
      <w:ins w:id="26" w:author="Jeffrey Groh" w:date="2020-03-22T10:33:00Z">
        <w:r w:rsidR="00BE553E">
          <w:rPr>
            <w:rFonts w:cstheme="minorHAnsi"/>
            <w:bCs/>
            <w:color w:val="000000" w:themeColor="text1"/>
          </w:rPr>
          <w:t>genetically diverged taxa overlap and produce offspring</w:t>
        </w:r>
      </w:ins>
      <w:ins w:id="27" w:author="Jeffrey Groh" w:date="2020-03-23T16:55:00Z">
        <w:r>
          <w:rPr>
            <w:rFonts w:cstheme="minorHAnsi"/>
            <w:bCs/>
            <w:color w:val="000000" w:themeColor="text1"/>
          </w:rPr>
          <w:t xml:space="preserve">. </w:t>
        </w:r>
      </w:ins>
      <w:ins w:id="28" w:author="Jeffrey Groh" w:date="2020-03-23T16:56:00Z">
        <w:r w:rsidR="00131B9E">
          <w:rPr>
            <w:rFonts w:cstheme="minorHAnsi"/>
            <w:bCs/>
            <w:color w:val="000000" w:themeColor="text1"/>
          </w:rPr>
          <w:t xml:space="preserve">Because </w:t>
        </w:r>
      </w:ins>
      <w:ins w:id="29" w:author="Jeffrey Groh" w:date="2020-03-23T16:58:00Z">
        <w:r w:rsidR="00131B9E">
          <w:rPr>
            <w:rFonts w:cstheme="minorHAnsi"/>
            <w:bCs/>
            <w:color w:val="000000" w:themeColor="text1"/>
          </w:rPr>
          <w:t>of the fundamental role of reproductive isolation in determining the structure and dynamics of hybrid zones, describing hybrid zones can</w:t>
        </w:r>
      </w:ins>
      <w:ins w:id="30" w:author="Jeffrey Groh" w:date="2020-03-23T16:59:00Z">
        <w:r w:rsidR="00131B9E">
          <w:rPr>
            <w:rFonts w:cstheme="minorHAnsi"/>
            <w:bCs/>
            <w:color w:val="000000" w:themeColor="text1"/>
          </w:rPr>
          <w:t xml:space="preserve"> lend important</w:t>
        </w:r>
      </w:ins>
      <w:r w:rsidR="00E20D80" w:rsidRPr="002108CA">
        <w:rPr>
          <w:rFonts w:cstheme="minorHAnsi"/>
          <w:bCs/>
          <w:color w:val="000000" w:themeColor="text1"/>
        </w:rPr>
        <w:t xml:space="preserve"> </w:t>
      </w:r>
      <w:ins w:id="31" w:author="Jeffrey Groh" w:date="2020-03-23T16:59:00Z">
        <w:r w:rsidR="00131B9E">
          <w:rPr>
            <w:rFonts w:cstheme="minorHAnsi"/>
            <w:bCs/>
            <w:color w:val="000000" w:themeColor="text1"/>
          </w:rPr>
          <w:t>insights</w:t>
        </w:r>
        <w:r w:rsidR="00131B9E" w:rsidRPr="002108CA">
          <w:rPr>
            <w:rFonts w:cstheme="minorHAnsi"/>
            <w:bCs/>
            <w:color w:val="000000" w:themeColor="text1"/>
          </w:rPr>
          <w:t xml:space="preserve"> </w:t>
        </w:r>
        <w:r w:rsidR="00131B9E">
          <w:rPr>
            <w:rFonts w:cstheme="minorHAnsi"/>
            <w:bCs/>
            <w:color w:val="000000" w:themeColor="text1"/>
          </w:rPr>
          <w:t>to</w:t>
        </w:r>
      </w:ins>
      <w:r w:rsidR="00E20D80" w:rsidRPr="002108CA">
        <w:rPr>
          <w:rFonts w:cstheme="minorHAnsi"/>
          <w:bCs/>
          <w:color w:val="000000" w:themeColor="text1"/>
        </w:rPr>
        <w:t xml:space="preserve"> our understanding of </w:t>
      </w:r>
      <w:ins w:id="32" w:author="Jeffrey Groh" w:date="2020-03-22T12:02:00Z">
        <w:r w:rsidR="0033064D">
          <w:rPr>
            <w:rFonts w:cstheme="minorHAnsi"/>
            <w:bCs/>
            <w:color w:val="000000" w:themeColor="text1"/>
          </w:rPr>
          <w:t xml:space="preserve">lineage </w:t>
        </w:r>
      </w:ins>
      <w:r w:rsidR="00E20D80" w:rsidRPr="002108CA">
        <w:rPr>
          <w:rFonts w:cstheme="minorHAnsi"/>
          <w:bCs/>
          <w:color w:val="000000" w:themeColor="text1"/>
        </w:rPr>
        <w:t xml:space="preserve">diversification. </w:t>
      </w:r>
      <w:r w:rsidR="00736DD9" w:rsidRPr="002108CA">
        <w:rPr>
          <w:rFonts w:cstheme="minorHAnsi"/>
          <w:bCs/>
          <w:color w:val="000000" w:themeColor="text1"/>
        </w:rPr>
        <w:t xml:space="preserve">A detailed knowledge of hybrid </w:t>
      </w:r>
      <w:r w:rsidR="001C2792" w:rsidRPr="002108CA">
        <w:rPr>
          <w:rFonts w:cstheme="minorHAnsi"/>
          <w:bCs/>
          <w:color w:val="000000" w:themeColor="text1"/>
        </w:rPr>
        <w:t>zone structure can</w:t>
      </w:r>
      <w:r w:rsidR="004A361D" w:rsidRPr="002108CA">
        <w:rPr>
          <w:rFonts w:cstheme="minorHAnsi"/>
          <w:bCs/>
          <w:color w:val="000000" w:themeColor="text1"/>
        </w:rPr>
        <w:t xml:space="preserve"> serve as the basis for models </w:t>
      </w:r>
      <w:r w:rsidR="00095066" w:rsidRPr="002108CA">
        <w:rPr>
          <w:rFonts w:cstheme="minorHAnsi"/>
          <w:bCs/>
          <w:color w:val="000000" w:themeColor="text1"/>
        </w:rPr>
        <w:t>of</w:t>
      </w:r>
      <w:r w:rsidR="008F4733" w:rsidRPr="002108CA">
        <w:rPr>
          <w:rFonts w:cstheme="minorHAnsi"/>
          <w:bCs/>
          <w:color w:val="000000" w:themeColor="text1"/>
        </w:rPr>
        <w:t xml:space="preserve"> evolutionary forces </w:t>
      </w:r>
      <w:ins w:id="33" w:author="Jeffrey Groh" w:date="2020-03-23T17:01:00Z">
        <w:r w:rsidR="00131B9E">
          <w:rPr>
            <w:rFonts w:cstheme="minorHAnsi"/>
            <w:bCs/>
            <w:color w:val="000000" w:themeColor="text1"/>
          </w:rPr>
          <w:t>fundamental to speciation</w:t>
        </w:r>
      </w:ins>
      <w:r w:rsidR="00CE110F" w:rsidRPr="002108CA">
        <w:rPr>
          <w:rFonts w:cstheme="minorHAnsi"/>
          <w:bCs/>
          <w:color w:val="000000" w:themeColor="text1"/>
        </w:rPr>
        <w:t xml:space="preserve"> </w:t>
      </w:r>
      <w:r w:rsidR="00095066" w:rsidRPr="002108CA">
        <w:rPr>
          <w:rFonts w:cstheme="minorHAnsi"/>
          <w:bCs/>
          <w:color w:val="000000" w:themeColor="text1"/>
        </w:rPr>
        <w:fldChar w:fldCharType="begin" w:fldLock="1"/>
      </w:r>
      <w:r w:rsidR="009B0097"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Zones","type":"article-journal","volume":"16"},"uris":["http://www.mendeley.com/documents/?uuid=814b9051-4b09-42ca-b049-0ff2ee6e8fd6"]},{"id":"ITEM-2","itemData":{"DOI":"10.2307/2408943","ISBN":"00143820","ISSN":"00143820","abstract":"The fire-bellied toads Bombina bombina and B. variegata differ extensively in bio- chemistry, morphology, and behavior. We use a survey of five diagnostic enzyme loci across the hybrid zone near Cracow in Southern Poland to estimate the dispersal rate, selection pressures, and numbers of loci which maintain this zone. The enzyme clines coincide closely with each other and with morphological and mitochondrial DNA clines. Although the zone lies on a broad transition between environments suitable for bombina and variegata, the close concordance of diverse char- acters, together with increased aberrations and mortality in hybrids, suggest that the zone is main- tained largely by selection against hybrids. There are strong \"linkage disequilibria\" between each pair of (unlinked) enzyme loci (R = 0.129 [2-unit support limits: 0.119-0.139]). These are probably caused by gene flow into the zone, and they give an estimate of dispersal (a = 890 [790-940] m gen-'?2). The clines are sharply stepped, with most of the change occurring within 6.15 (5.45-6.45) km, but with long tails of introgression on either side. This implies that the effective selection pressure on each enzyme marker (due largely to disequilibrium with other loci) is s* = 0.17 (0.159- 0.181) at the center but that the selection acting directly on the enzyme loci is weak or zero (Se &lt; 0.0038). The stepped pattern implies a barrier to gene flow of 220 (48-415) km. This would substantially delay neutral introgression but would have little effect on advantageous alleles; the two taxa need not evolve independently. Strong selection is needed to maintain such a barrier: hybrid populations must have their mean fitness reduced by a factor of 0.65 (0.60-0.77). This selection must be spread over a large number of loci to account for the concordant patterns and the observed cline widths (N = 300 [80-2,000])","author":[{"dropping-particle":"","family":"Szymura","given":"Jacek M","non-dropping-particle":"","parse-names":false,"suffix":""},{"dropping-particle":"","family":"Barton","given":"Nicholas H","non-dropping-particle":"","parse-names":false,"suffix":""}],"container-title":"Evolution","id":"ITEM-2","issue":"6","issued":{"date-parts":[["1986"]]},"page":"1141-1159","title":"Genetic Analysis of a Hybrid Zone Between the Fire-Bellied Toads , Bombina bombina and B . variegata , Near Cracow in Southern Poland","type":"article-journal","volume":"40"},"uris":["http://www.mendeley.com/documents/?uuid=cc6b7581-38ba-405b-9245-b6c558e9f9b2"]}],"mendeley":{"formattedCitation":"(Barton and Hewitt 1985; Szymura and Barton 1986)","plainTextFormattedCitation":"(Barton and Hewitt 1985; Szymura and Barton 1986)","previouslyFormattedCitation":"(Barton and Hewitt 1985; Szymura and Barton 1986)"},"properties":{"noteIndex":0},"schema":"https://github.com/citation-style-language/schema/raw/master/csl-citation.json"}</w:instrText>
      </w:r>
      <w:r w:rsidR="00095066" w:rsidRPr="002108CA">
        <w:rPr>
          <w:rFonts w:cstheme="minorHAnsi"/>
          <w:bCs/>
          <w:color w:val="000000" w:themeColor="text1"/>
        </w:rPr>
        <w:fldChar w:fldCharType="separate"/>
      </w:r>
      <w:r w:rsidR="00095066" w:rsidRPr="002108CA">
        <w:rPr>
          <w:rFonts w:cstheme="minorHAnsi"/>
          <w:bCs/>
          <w:noProof/>
          <w:color w:val="000000" w:themeColor="text1"/>
        </w:rPr>
        <w:t>(Barton and Hewitt 1985</w:t>
      </w:r>
      <w:ins w:id="34" w:author="Jeffrey Groh" w:date="2020-03-24T11:35:00Z">
        <w:r w:rsidR="001C41E8">
          <w:rPr>
            <w:rFonts w:cstheme="minorHAnsi"/>
            <w:bCs/>
            <w:noProof/>
            <w:color w:val="000000" w:themeColor="text1"/>
          </w:rPr>
          <w:t>;</w:t>
        </w:r>
      </w:ins>
      <w:r w:rsidR="00095066" w:rsidRPr="002108CA">
        <w:rPr>
          <w:rFonts w:cstheme="minorHAnsi"/>
          <w:bCs/>
          <w:noProof/>
          <w:color w:val="000000" w:themeColor="text1"/>
        </w:rPr>
        <w:t xml:space="preserve"> Szymura and Barton 1986)</w:t>
      </w:r>
      <w:r w:rsidR="00095066" w:rsidRPr="002108CA">
        <w:rPr>
          <w:rFonts w:cstheme="minorHAnsi"/>
          <w:bCs/>
          <w:color w:val="000000" w:themeColor="text1"/>
        </w:rPr>
        <w:fldChar w:fldCharType="end"/>
      </w:r>
      <w:r w:rsidR="008414C5" w:rsidRPr="002108CA">
        <w:rPr>
          <w:rFonts w:cstheme="minorHAnsi"/>
          <w:bCs/>
          <w:color w:val="000000" w:themeColor="text1"/>
        </w:rPr>
        <w:t xml:space="preserve">, and </w:t>
      </w:r>
      <w:r w:rsidR="00BF4194" w:rsidRPr="002108CA">
        <w:rPr>
          <w:rFonts w:cstheme="minorHAnsi"/>
          <w:bCs/>
          <w:color w:val="000000" w:themeColor="text1"/>
        </w:rPr>
        <w:t>aid in identifying genomic regions underlying reproductive isolation</w:t>
      </w:r>
      <w:r w:rsidR="00CC0407" w:rsidRPr="002108CA">
        <w:rPr>
          <w:rFonts w:cstheme="minorHAnsi"/>
          <w:bCs/>
          <w:color w:val="000000" w:themeColor="text1"/>
        </w:rPr>
        <w:t xml:space="preserve"> </w:t>
      </w:r>
      <w:r w:rsidR="00CC0407" w:rsidRPr="002108CA">
        <w:rPr>
          <w:rFonts w:cstheme="minorHAnsi"/>
          <w:bCs/>
          <w:color w:val="000000" w:themeColor="text1"/>
        </w:rPr>
        <w:fldChar w:fldCharType="begin" w:fldLock="1"/>
      </w:r>
      <w:r w:rsidR="00D001C8">
        <w:rPr>
          <w:rFonts w:cstheme="minorHAnsi"/>
          <w:bCs/>
          <w:color w:val="000000" w:themeColor="text1"/>
        </w:rPr>
        <w:instrText>ADDIN CSL_CITATION {"citationItems":[{"id":"ITEM-1","itemData":{"ISSN":"00166731","PMID":"10353912","abstract":"Genetic analyses of reproductive barriers represent one of the few methods by which theories of speciation can be tested. However, genetic study is often restricted to model organisms that have short generation times and are easily propagated in the laboratory. Replicate hybrid zones with a diversity of recombinant genotypes of varying age offer increased resolution for genetic mapping experiments and expand the pool of organisms amenable to genetic study. Using 88 markers distributed across 17 chromosomes, we analyze the introgression of chromosomal segments of Helianthus petiolaris into H. annuus in three natural hybrid zones. Introgression was significantly reduced relative to neutral expectations for 26 chromosomal segments, suggesting that each segment contains one or more factors that contribute to isolation. Pollen sterility is significantly associated with 16 of these 26 segments, providing a straightforward explanation of why this subset of blocks is disadvantageous in hybrids. In addition, comparison of rates of introgression across colinear vs. rearranged chromosomes indicates that close to 50% of the barrier to introgression is due to chromosomal rearrangements. These results demonstrate the utility of hybrid zones for identifying factors contributing to isolation and verify the prediction of increased resolution relative to controlled crosses.","author":[{"dropping-particle":"","family":"Rieseberg","given":"Loren H.","non-dropping-particle":"","parse-names":false,"suffix":""},{"dropping-particle":"","family":"Whitton","given":"Jeannette","non-dropping-particle":"","parse-names":false,"suffix":""},{"dropping-particle":"","family":"Gardner","given":"Keith","non-dropping-particle":"","parse-names":false,"suffix":""}],"container-title":"Genetics","id":"ITEM-1","issue":"2","issued":{"date-parts":[["1999"]]},"page":"713-727","title":"Hybrid zones and the genetic architecture of a barrier to gene flow between two sunflower species","type":"article-journal","volume":"152"},"uris":["http://www.mendeley.com/documents/?uuid=e61844e6-971f-46b6-99db-7e2a60a5a5c3"]},{"id":"ITEM-2","itemData":{"DOI":"10.1371/journal.pgen.1003519","ISBN":"0900992557","ISSN":"15537404","abstract":"The analysis of introgression of genomic regions between divergent populations provides an excellent opportunity to determine the genetic basis of reproductive isolation during the early stages of speciation. However, hybridization and subsequent gene flow must be relatively common in order to localize individual loci that resist introgression. In this study, we used next-generation sequencing to study genome-wide patterns of genetic differentiation between two hybridizing subspecies of rabbits (Oryctolagus cuniculus algirus and O. c. cuniculus) that are known to undergo high rates of gene exchange. Our primary objective was to identify specific genes or genomic regions that have resisted introgression and are likely to confer reproductive barriers in natural conditions. On the basis of 326,000 polymorphisms, we found low to moderate overall levels of differentiation between subspecies, and fewer than 200 genomic regions dispersed throughout the genome showing high differentiation consistent with a signature of reduced gene flow. Most differentiated regions were smaller than 200 Kb and contained very few genes. Remarkably, 30 regions were each found to contain a single gene, facilitating the identification of candidate genes underlying reproductive isolation. This gene-level resolution yielded several insights into the genetic basis and architecture of reproductive isolation in rabbits. Regions of high differentiation were enriched on the X-chromosome and near centromeres. Genes lying within differentiated regions were often associated with transcription and epigenetic activities, including chromatin organization, regulation of transcription, and DNA binding. Overall, our results from a naturally hybridizing system share important commonalities with hybrid incompatibility genes identified using laboratory crosses in mice and flies, highlighting general mechanisms underlying the maintenance of reproductive barriers.","author":[{"dropping-particle":"","family":"Carneiro","given":"Miguel","non-dropping-particle":"","parse-names":false,"suffix":""},{"dropping-particle":"","family":"Albert","given":"Frank W.","non-dropping-particle":"","parse-names":false,"suffix":""},{"dropping-particle":"","family":"Afonso","given":"Sandra","non-dropping-particle":"","parse-names":false,"suffix":""},{"dropping-particle":"","family":"Pereira","given":"Ricardo J.","non-dropping-particle":"","parse-names":false,"suffix":""},{"dropping-particle":"","family":"Burbano","given":"Hernan","non-dropping-particle":"","parse-names":false,"suffix":""},{"dropping-particle":"","family":"Campos","given":"Rita","non-dropping-particle":"","parse-names":false,"suffix":""},{"dropping-particle":"","family":"Melo-Ferreira","given":"José","non-dropping-particle":"","parse-names":false,"suffix":""},{"dropping-particle":"","family":"Blanco-Aguiar","given":"Jose A.","non-dropping-particle":"","parse-names":false,"suffix":""},{"dropping-particle":"","family":"Villafuerte","given":"Rafael","non-dropping-particle":"","parse-names":false,"suffix":""},{"dropping-particle":"","family":"Nachman","given":"Michael W.","non-dropping-particle":"","parse-names":false,"suffix":""},{"dropping-particle":"","family":"Good","given":"Jeffrey M.","non-dropping-particle":"","parse-names":false,"suffix":""},{"dropping-particle":"","family":"Ferrand","given":"Nuno","non-dropping-particle":"","parse-names":false,"suffix":""}],"container-title":"PLoS Genetics","id":"ITEM-2","issue":"8","issued":{"date-parts":[["2014"]]},"title":"The genomic architecture of population divergence between subspecies of the European Rabbit","type":"article-journal","volume":"10"},"uris":["http://www.mendeley.com/documents/?uuid=23efd3cb-3729-4d7a-8c8e-c09c9075871b"]},{"id":"ITEM-3","itemData":{"DOI":"10.1111/mec.14481","ISBN":"0000000154871","ISSN":"1365294X","PMID":"27935037","abstract":"Introduction: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DULCIS.","author":[{"dropping-particle":"","family":"Sung","given":"Cheng Jung","non-dropping-particle":"","parse-names":false,"suffix":""},{"dropping-particle":"","family":"Bell","given":"Katherine L.","non-dropping-particle":"","parse-names":false,"suffix":""},{"dropping-particle":"","family":"Nice","given":"Chris C.","non-dropping-particle":"","parse-names":false,"suffix":""},{"dropping-particle":"","family":"Martin","given":"Noland H.","non-dropping-particle":"","parse-names":false,"suffix":""}],"container-title":"Molecular Ecology","id":"ITEM-3","issue":"May 2017","issued":{"date-parts":[["2018"]]},"page":"959-978","title":"Integrating Bayesian genomic cline analyses and association mapping of morphological and ecological traits to dissect reproductive isolation and introgression in a Louisiana Iris hybrid zone","type":"article-journal"},"uris":["http://www.mendeley.com/documents/?uuid=ac0acb72-0841-42cc-98ae-63acc7cf6fe0"]}],"mendeley":{"formattedCitation":"(Rieseberg et al. 1999; Carneiro et al. 2014; Sung et al. 2018)","manualFormatting":"(Rieseberg et al. 1999, Sung et al. 2018, Tavares et al. 2018)","plainTextFormattedCitation":"(Rieseberg et al. 1999; Carneiro et al. 2014; Sung et al. 2018)","previouslyFormattedCitation":"(Rieseberg et al. 1999; Carneiro et al. 2014; Sung et al. 2018)"},"properties":{"noteIndex":0},"schema":"https://github.com/citation-style-language/schema/raw/master/csl-citation.json"}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(Rieseberg et al. 1999</w:t>
      </w:r>
      <w:ins w:id="35" w:author="Jeffrey Groh" w:date="2020-03-24T11:35:00Z">
        <w:r w:rsidR="001C41E8">
          <w:rPr>
            <w:rFonts w:cstheme="minorHAnsi"/>
            <w:bCs/>
            <w:noProof/>
            <w:color w:val="000000" w:themeColor="text1"/>
          </w:rPr>
          <w:t>;</w:t>
        </w:r>
      </w:ins>
      <w:r w:rsidR="00CC0407" w:rsidRPr="002108CA">
        <w:rPr>
          <w:rFonts w:cstheme="minorHAnsi"/>
          <w:bCs/>
          <w:noProof/>
          <w:color w:val="000000" w:themeColor="text1"/>
        </w:rPr>
        <w:t xml:space="preserve"> Sung et al. 2018</w:t>
      </w:r>
      <w:ins w:id="36" w:author="Jeffrey Groh" w:date="2020-03-24T11:35:00Z">
        <w:r w:rsidR="001C41E8">
          <w:rPr>
            <w:rFonts w:cstheme="minorHAnsi"/>
            <w:bCs/>
            <w:noProof/>
            <w:color w:val="000000" w:themeColor="text1"/>
          </w:rPr>
          <w:t>;</w:t>
        </w:r>
      </w:ins>
      <w:ins w:id="37" w:author="Jeffrey Groh" w:date="2020-03-23T13:29:00Z">
        <w:r w:rsidR="008F41AB">
          <w:rPr>
            <w:rFonts w:cstheme="minorHAnsi"/>
            <w:bCs/>
            <w:noProof/>
            <w:color w:val="000000" w:themeColor="text1"/>
          </w:rPr>
          <w:t xml:space="preserve"> Tavares et al. </w:t>
        </w:r>
      </w:ins>
      <w:ins w:id="38" w:author="Jeffrey Groh" w:date="2020-03-23T13:30:00Z">
        <w:r w:rsidR="008F41AB">
          <w:rPr>
            <w:rFonts w:cstheme="minorHAnsi"/>
            <w:bCs/>
            <w:noProof/>
            <w:color w:val="000000" w:themeColor="text1"/>
          </w:rPr>
          <w:t>2018</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BF4194" w:rsidRPr="002108CA">
        <w:rPr>
          <w:rFonts w:cstheme="minorHAnsi"/>
          <w:bCs/>
          <w:color w:val="000000" w:themeColor="text1"/>
        </w:rPr>
        <w:t xml:space="preserve">. </w:t>
      </w:r>
      <w:ins w:id="39" w:author="Jeffrey Groh" w:date="2020-03-23T16:38:00Z">
        <w:r w:rsidR="00F7347D">
          <w:rPr>
            <w:rFonts w:cstheme="minorHAnsi"/>
            <w:bCs/>
            <w:color w:val="000000" w:themeColor="text1"/>
          </w:rPr>
          <w:t>Even</w:t>
        </w:r>
      </w:ins>
      <w:ins w:id="40" w:author="Jeffrey Groh" w:date="2020-03-23T16:36:00Z">
        <w:r w:rsidR="00F7347D">
          <w:rPr>
            <w:rFonts w:cstheme="minorHAnsi"/>
            <w:bCs/>
            <w:color w:val="000000" w:themeColor="text1"/>
          </w:rPr>
          <w:t xml:space="preserve"> without</w:t>
        </w:r>
      </w:ins>
      <w:ins w:id="41" w:author="Jeffrey Groh" w:date="2020-03-23T16:37:00Z">
        <w:r w:rsidR="00F7347D">
          <w:rPr>
            <w:rFonts w:cstheme="minorHAnsi"/>
            <w:bCs/>
            <w:color w:val="000000" w:themeColor="text1"/>
          </w:rPr>
          <w:t xml:space="preserve"> </w:t>
        </w:r>
      </w:ins>
      <w:ins w:id="42" w:author="Jeffrey Groh" w:date="2020-03-23T16:39:00Z">
        <w:r w:rsidR="00F7347D">
          <w:rPr>
            <w:rFonts w:cstheme="minorHAnsi"/>
            <w:bCs/>
            <w:color w:val="000000" w:themeColor="text1"/>
          </w:rPr>
          <w:t xml:space="preserve">an </w:t>
        </w:r>
      </w:ins>
      <w:ins w:id="43" w:author="Jeffrey Groh" w:date="2020-03-23T16:38:00Z">
        <w:r w:rsidR="00F7347D">
          <w:rPr>
            <w:rFonts w:cstheme="minorHAnsi"/>
            <w:bCs/>
            <w:color w:val="000000" w:themeColor="text1"/>
          </w:rPr>
          <w:t xml:space="preserve">understanding </w:t>
        </w:r>
      </w:ins>
      <w:ins w:id="44" w:author="Jeffrey Groh" w:date="2020-03-23T16:39:00Z">
        <w:r w:rsidR="00F7347D">
          <w:rPr>
            <w:rFonts w:cstheme="minorHAnsi"/>
            <w:bCs/>
            <w:color w:val="000000" w:themeColor="text1"/>
          </w:rPr>
          <w:t xml:space="preserve">of </w:t>
        </w:r>
      </w:ins>
      <w:ins w:id="45" w:author="Jeffrey Groh" w:date="2020-03-23T16:40:00Z">
        <w:r w:rsidR="00F7347D">
          <w:rPr>
            <w:rFonts w:cstheme="minorHAnsi"/>
            <w:bCs/>
            <w:color w:val="000000" w:themeColor="text1"/>
          </w:rPr>
          <w:t>introgression at the genomic level</w:t>
        </w:r>
      </w:ins>
      <w:ins w:id="46" w:author="Jeffrey Groh" w:date="2020-03-23T16:36:00Z">
        <w:r w:rsidR="00F7347D">
          <w:rPr>
            <w:rFonts w:cstheme="minorHAnsi"/>
            <w:bCs/>
            <w:color w:val="000000" w:themeColor="text1"/>
          </w:rPr>
          <w:t xml:space="preserve">, </w:t>
        </w:r>
      </w:ins>
      <w:ins w:id="47" w:author="Jeffrey Groh" w:date="2020-03-23T16:42:00Z">
        <w:r w:rsidR="00F7347D">
          <w:rPr>
            <w:rFonts w:cstheme="minorHAnsi"/>
            <w:bCs/>
            <w:color w:val="000000" w:themeColor="text1"/>
          </w:rPr>
          <w:t>an ecologically-based</w:t>
        </w:r>
      </w:ins>
      <w:ins w:id="48" w:author="Jeffrey Groh" w:date="2020-03-23T16:41:00Z">
        <w:r w:rsidR="00F7347D">
          <w:rPr>
            <w:rFonts w:cstheme="minorHAnsi"/>
            <w:bCs/>
            <w:color w:val="000000" w:themeColor="text1"/>
          </w:rPr>
          <w:t xml:space="preserve"> understanding of</w:t>
        </w:r>
        <w:r w:rsidR="00F7347D" w:rsidRPr="002108CA">
          <w:rPr>
            <w:rFonts w:cstheme="minorHAnsi"/>
            <w:bCs/>
            <w:color w:val="000000" w:themeColor="text1"/>
          </w:rPr>
          <w:t xml:space="preserve"> </w:t>
        </w:r>
      </w:ins>
      <w:r w:rsidR="00BF4194" w:rsidRPr="002108CA">
        <w:rPr>
          <w:rFonts w:cstheme="minorHAnsi"/>
          <w:bCs/>
          <w:color w:val="000000" w:themeColor="text1"/>
        </w:rPr>
        <w:t xml:space="preserve">hybrid zone structure can </w:t>
      </w:r>
      <w:ins w:id="49" w:author="Jeffrey Groh" w:date="2020-03-23T16:42:00Z">
        <w:r w:rsidR="00F7347D">
          <w:rPr>
            <w:rFonts w:cstheme="minorHAnsi"/>
            <w:bCs/>
            <w:color w:val="000000" w:themeColor="text1"/>
          </w:rPr>
          <w:t>yield insights about the</w:t>
        </w:r>
      </w:ins>
      <w:r w:rsidR="00A32FDA" w:rsidRPr="002108CA">
        <w:rPr>
          <w:rFonts w:cstheme="minorHAnsi"/>
          <w:bCs/>
          <w:color w:val="000000" w:themeColor="text1"/>
        </w:rPr>
        <w:t xml:space="preserve"> </w:t>
      </w:r>
      <w:ins w:id="50" w:author="Jeffrey Groh" w:date="2020-03-23T16:34:00Z">
        <w:r w:rsidR="00F93D02">
          <w:rPr>
            <w:rFonts w:cstheme="minorHAnsi"/>
            <w:bCs/>
            <w:color w:val="000000" w:themeColor="text1"/>
          </w:rPr>
          <w:t>nature of</w:t>
        </w:r>
      </w:ins>
      <w:ins w:id="51" w:author="Jeffrey Groh" w:date="2020-03-23T16:43:00Z">
        <w:r w:rsidR="00F7347D">
          <w:rPr>
            <w:rFonts w:cstheme="minorHAnsi"/>
            <w:bCs/>
            <w:color w:val="000000" w:themeColor="text1"/>
          </w:rPr>
          <w:t xml:space="preserve"> selection as a</w:t>
        </w:r>
      </w:ins>
      <w:ins w:id="52" w:author="Jeffrey Groh" w:date="2020-03-23T16:34:00Z">
        <w:r w:rsidR="00F93D02">
          <w:rPr>
            <w:rFonts w:cstheme="minorHAnsi"/>
            <w:bCs/>
            <w:color w:val="000000" w:themeColor="text1"/>
          </w:rPr>
          <w:t xml:space="preserve"> </w:t>
        </w:r>
      </w:ins>
      <w:ins w:id="53" w:author="Jeffrey Groh" w:date="2020-03-23T16:43:00Z">
        <w:r w:rsidR="00F7347D">
          <w:rPr>
            <w:rFonts w:cstheme="minorHAnsi"/>
            <w:bCs/>
            <w:color w:val="000000" w:themeColor="text1"/>
          </w:rPr>
          <w:t>mechanism of reproductive isolation</w:t>
        </w:r>
      </w:ins>
      <w:r w:rsidR="00A71B36" w:rsidRPr="002108CA">
        <w:rPr>
          <w:rFonts w:cstheme="minorHAnsi"/>
          <w:bCs/>
          <w:color w:val="000000" w:themeColor="text1"/>
        </w:rPr>
        <w:t xml:space="preserve"> </w:t>
      </w:r>
      <w:r w:rsidR="00A32FDA" w:rsidRPr="002108CA">
        <w:rPr>
          <w:rFonts w:cstheme="minorHAnsi"/>
          <w:bCs/>
          <w:color w:val="000000" w:themeColor="text1"/>
        </w:rPr>
        <w:fldChar w:fldCharType="begin" w:fldLock="1"/>
      </w:r>
      <w:r w:rsidR="00F7347D">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id":"ITEM-2","itemData":{"author":[{"dropping-particle":"","family":"Mallet","given":"James","non-dropping-particle":"","parse-names":false,"suffix":""},{"dropping-particle":"","family":"Barton","given":"Nicholas H.","non-dropping-particle":"","parse-names":false,"suffix":""}],"container-title":"Evolution","id":"ITEM-2","issued":{"date-parts":[["1989"]]},"page":"421-431","title":"Strong natural selection in a sarning-color hybrid zone","type":"article-journal","volume":"43"},"uris":["http://www.mendeley.com/documents/?uuid=0816ed81-1463-42c0-8a0a-cf5630304437"]},{"id":"ITEM-3","itemData":{"DOI":"10.1554/04-428","ISBN":"0014-3820","ISSN":"0014-3820","PMID":"15926683","abstract":"The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J.","non-dropping-particle":"","parse-names":false,"suffix":""}],"container-title":"Evolution","id":"ITEM-3","issue":"4","issued":{"date-parts":[["2005"]]},"page":"705","title":"Perspective: Reproductive Isolation Caused By Natural Selection Against Immigrants From Divergent Habitats","type":"article-journal","volume":"59"},"uris":["http://www.mendeley.com/documents/?uuid=158b89c6-a2b3-4d92-a4fe-9cf498aa05f2"]}],"mendeley":{"formattedCitation":"(Harrison 1986; Mallet and Barton 1989; Nosil et al. 2005)","manualFormatting":"(Mallet and Barton 1989; Nosil et al. 2005)","plainTextFormattedCitation":"(Harrison 1986; Mallet and Barton 1989; Nosil et al. 2005)","previouslyFormattedCitation":"(Harrison 1986; Mallet and Barton 1989; Nosil et al. 2005)"},"properties":{"noteIndex":0},"schema":"https://github.com/citation-style-language/schema/raw/master/csl-citation.json"}</w:instrText>
      </w:r>
      <w:r w:rsidR="00A32FDA" w:rsidRPr="002108CA">
        <w:rPr>
          <w:rFonts w:cstheme="minorHAnsi"/>
          <w:bCs/>
          <w:color w:val="000000" w:themeColor="text1"/>
        </w:rPr>
        <w:fldChar w:fldCharType="separate"/>
      </w:r>
      <w:r w:rsidR="009B0097" w:rsidRPr="002108CA">
        <w:rPr>
          <w:rFonts w:cstheme="minorHAnsi"/>
          <w:bCs/>
          <w:noProof/>
          <w:color w:val="000000" w:themeColor="text1"/>
        </w:rPr>
        <w:t>(Mallet and Barton 1989; Nosil et al. 2005)</w:t>
      </w:r>
      <w:r w:rsidR="00A32FDA" w:rsidRPr="002108CA">
        <w:rPr>
          <w:rFonts w:cstheme="minorHAnsi"/>
          <w:bCs/>
          <w:color w:val="000000" w:themeColor="text1"/>
        </w:rPr>
        <w:fldChar w:fldCharType="end"/>
      </w:r>
      <w:r w:rsidR="00A32FDA" w:rsidRPr="002108CA">
        <w:rPr>
          <w:rFonts w:cstheme="minorHAnsi"/>
          <w:bCs/>
          <w:color w:val="000000" w:themeColor="text1"/>
        </w:rPr>
        <w:t xml:space="preserve">. </w:t>
      </w:r>
    </w:p>
    <w:p w14:paraId="022C0512" w14:textId="393DA833" w:rsidR="00781001" w:rsidRPr="002108CA" w:rsidRDefault="00F93D02" w:rsidP="00866B68">
      <w:pPr>
        <w:spacing w:line="480" w:lineRule="auto"/>
        <w:ind w:firstLine="720"/>
        <w:outlineLvl w:val="0"/>
        <w:rPr>
          <w:rFonts w:cstheme="minorHAnsi"/>
          <w:bCs/>
          <w:color w:val="000000" w:themeColor="text1"/>
        </w:rPr>
      </w:pPr>
      <w:r>
        <w:rPr>
          <w:rFonts w:cstheme="minorHAnsi"/>
          <w:bCs/>
          <w:color w:val="000000" w:themeColor="text1"/>
        </w:rPr>
        <w:t>Hy</w:t>
      </w:r>
      <w:r w:rsidR="00BF4194" w:rsidRPr="002108CA">
        <w:rPr>
          <w:rFonts w:cstheme="minorHAnsi"/>
          <w:bCs/>
          <w:color w:val="000000" w:themeColor="text1"/>
        </w:rPr>
        <w:t xml:space="preserve">brid zones </w:t>
      </w:r>
      <w:r w:rsidR="00137E8E">
        <w:rPr>
          <w:rFonts w:cstheme="minorHAnsi"/>
          <w:bCs/>
          <w:color w:val="000000" w:themeColor="text1"/>
        </w:rPr>
        <w:t>structured as a</w:t>
      </w:r>
      <w:r w:rsidR="00BF4194" w:rsidRPr="002108CA">
        <w:rPr>
          <w:rFonts w:cstheme="minorHAnsi"/>
          <w:bCs/>
          <w:color w:val="000000" w:themeColor="text1"/>
        </w:rPr>
        <w:t xml:space="preserve"> </w:t>
      </w:r>
      <w:r w:rsidR="00273612" w:rsidRPr="002108CA">
        <w:rPr>
          <w:rFonts w:cstheme="minorHAnsi"/>
          <w:bCs/>
          <w:color w:val="000000" w:themeColor="text1"/>
        </w:rPr>
        <w:t xml:space="preserve">monotonic </w:t>
      </w:r>
      <w:r w:rsidR="00BF4194" w:rsidRPr="002108CA">
        <w:rPr>
          <w:rFonts w:cstheme="minorHAnsi"/>
          <w:bCs/>
          <w:color w:val="000000" w:themeColor="text1"/>
        </w:rPr>
        <w:t>cline between two parental taxa</w:t>
      </w:r>
      <w:ins w:id="54" w:author="Jeffrey Groh" w:date="2020-03-23T16:24:00Z">
        <w:r>
          <w:rPr>
            <w:rFonts w:cstheme="minorHAnsi"/>
            <w:bCs/>
            <w:color w:val="000000" w:themeColor="text1"/>
          </w:rPr>
          <w:t xml:space="preserve"> fit </w:t>
        </w:r>
      </w:ins>
      <w:ins w:id="55" w:author="Jeffrey Groh" w:date="2020-03-23T14:01:00Z">
        <w:r w:rsidR="00DA7E9E" w:rsidRPr="002108CA">
          <w:rPr>
            <w:rFonts w:cstheme="minorHAnsi"/>
            <w:bCs/>
            <w:color w:val="000000" w:themeColor="text1"/>
          </w:rPr>
          <w:t>the ‘tension-zone’ model</w:t>
        </w:r>
      </w:ins>
      <w:ins w:id="56" w:author="Jeffrey Groh" w:date="2020-03-23T17:02:00Z">
        <w:r w:rsidR="00131B9E">
          <w:rPr>
            <w:rFonts w:cstheme="minorHAnsi"/>
            <w:bCs/>
            <w:color w:val="000000" w:themeColor="text1"/>
          </w:rPr>
          <w:t>,</w:t>
        </w:r>
      </w:ins>
      <w:ins w:id="57" w:author="Jeffrey Groh" w:date="2020-03-23T14:01:00Z">
        <w:r w:rsidR="00DA7E9E">
          <w:rPr>
            <w:rFonts w:cstheme="minorHAnsi"/>
            <w:bCs/>
            <w:color w:val="000000" w:themeColor="text1"/>
          </w:rPr>
          <w:t xml:space="preserve"> </w:t>
        </w:r>
      </w:ins>
      <w:ins w:id="58" w:author="Jeffrey Groh" w:date="2020-03-23T16:24:00Z">
        <w:r>
          <w:rPr>
            <w:rFonts w:cstheme="minorHAnsi"/>
            <w:bCs/>
            <w:color w:val="000000" w:themeColor="text1"/>
          </w:rPr>
          <w:t xml:space="preserve">which </w:t>
        </w:r>
      </w:ins>
      <w:ins w:id="59" w:author="Jeffrey Groh" w:date="2020-03-23T14:01:00Z">
        <w:r w:rsidR="00DA7E9E">
          <w:rPr>
            <w:rFonts w:cstheme="minorHAnsi"/>
            <w:bCs/>
            <w:color w:val="000000" w:themeColor="text1"/>
          </w:rPr>
          <w:t xml:space="preserve">describes </w:t>
        </w:r>
      </w:ins>
      <w:r w:rsidR="00BF4194" w:rsidRPr="002108CA">
        <w:rPr>
          <w:rFonts w:cstheme="minorHAnsi"/>
          <w:bCs/>
          <w:color w:val="000000" w:themeColor="text1"/>
        </w:rPr>
        <w:t xml:space="preserve">a balance between gene flow </w:t>
      </w:r>
      <w:r w:rsidR="00137E8E">
        <w:rPr>
          <w:rFonts w:cstheme="minorHAnsi"/>
          <w:bCs/>
          <w:color w:val="000000" w:themeColor="text1"/>
        </w:rPr>
        <w:t xml:space="preserve">into the contact zone </w:t>
      </w:r>
      <w:r w:rsidR="00BF4194" w:rsidRPr="002108CA">
        <w:rPr>
          <w:rFonts w:cstheme="minorHAnsi"/>
          <w:bCs/>
          <w:color w:val="000000" w:themeColor="text1"/>
        </w:rPr>
        <w:t>and selection against hybrid</w:t>
      </w:r>
      <w:r w:rsidR="00CB7417" w:rsidRPr="002108CA">
        <w:rPr>
          <w:rFonts w:cstheme="minorHAnsi"/>
          <w:bCs/>
          <w:color w:val="000000" w:themeColor="text1"/>
        </w:rPr>
        <w:t>s</w:t>
      </w:r>
      <w:ins w:id="60" w:author="Jeffrey Groh" w:date="2020-03-23T16:25:00Z">
        <w:r>
          <w:rPr>
            <w:rFonts w:cstheme="minorHAnsi"/>
            <w:bCs/>
            <w:color w:val="000000" w:themeColor="text1"/>
          </w:rPr>
          <w:t xml:space="preserve"> </w:t>
        </w:r>
      </w:ins>
      <w:r w:rsidRPr="002108CA">
        <w:rPr>
          <w:rFonts w:cstheme="minorHAnsi"/>
          <w:bCs/>
          <w:color w:val="000000" w:themeColor="text1"/>
        </w:rPr>
        <w:fldChar w:fldCharType="begin" w:fldLock="1"/>
      </w:r>
      <w:r w:rsidRPr="002108CA">
        <w:rPr>
          <w:rFonts w:cstheme="minorHAnsi"/>
          <w:bCs/>
          <w:color w:val="000000" w:themeColor="text1"/>
        </w:rPr>
        <w:instrText>ADDIN CSL_CITATION {"citationItems":[{"id":"ITEM-1","itemData":{"author":[{"dropping-particle":"","family":"Barton","given":"Nicholas H","non-dropping-particle":"","parse-names":false,"suffix":""},{"dropping-particle":"","family":"Hewitt","given":"G M","non-dropping-particle":"","parse-names":false,"suffix":""}],"container-title":"Annual Review of Ecology Evolution and Systematics","id":"ITEM-1","issue":"1985","issued":{"date-parts":[["1985"]]},"page":"113-148","title":"Analysis of Hybrid Zones","type":"article-journal","volume":"16"},"uris":["http://www.mendeley.com/documents/?uuid=814b9051-4b09-42ca-b049-0ff2ee6e8fd6"]}],"mendeley":{"formattedCitation":"(Barton and Hewitt 1985)","plainTextFormattedCitation":"(Barton and Hewitt 1985)","previouslyFormattedCitation":"(Barton and Hewitt 1985)"},"properties":{"noteIndex":0},"schema":"https://github.com/citation-style-language/schema/raw/master/csl-citation.json"}</w:instrText>
      </w:r>
      <w:r w:rsidRPr="002108CA">
        <w:rPr>
          <w:rFonts w:cstheme="minorHAnsi"/>
          <w:bCs/>
          <w:color w:val="000000" w:themeColor="text1"/>
        </w:rPr>
        <w:fldChar w:fldCharType="separate"/>
      </w:r>
      <w:r w:rsidRPr="002108CA">
        <w:rPr>
          <w:rFonts w:cstheme="minorHAnsi"/>
          <w:bCs/>
          <w:noProof/>
          <w:color w:val="000000" w:themeColor="text1"/>
        </w:rPr>
        <w:t>(Barton and Hewitt 1985)</w:t>
      </w:r>
      <w:r w:rsidRPr="002108CA">
        <w:rPr>
          <w:rFonts w:cstheme="minorHAnsi"/>
          <w:bCs/>
          <w:color w:val="000000" w:themeColor="text1"/>
        </w:rPr>
        <w:fldChar w:fldCharType="end"/>
      </w:r>
      <w:r w:rsidR="00DA7E9E">
        <w:rPr>
          <w:rFonts w:cstheme="minorHAnsi"/>
          <w:bCs/>
          <w:color w:val="000000" w:themeColor="text1"/>
        </w:rPr>
        <w:t xml:space="preserve">. </w:t>
      </w:r>
      <w:ins w:id="61" w:author="Jeffrey Groh" w:date="2020-03-23T14:03:00Z">
        <w:r w:rsidR="00DA7E9E">
          <w:rPr>
            <w:rFonts w:cstheme="minorHAnsi"/>
            <w:bCs/>
            <w:color w:val="000000" w:themeColor="text1"/>
          </w:rPr>
          <w:t xml:space="preserve">In this model, selection against hybrids can be </w:t>
        </w:r>
      </w:ins>
      <w:ins w:id="62" w:author="Jeffrey Groh" w:date="2020-03-23T17:02:00Z">
        <w:r w:rsidR="00131B9E">
          <w:rPr>
            <w:rFonts w:cstheme="minorHAnsi"/>
            <w:bCs/>
            <w:color w:val="000000" w:themeColor="text1"/>
          </w:rPr>
          <w:t>environment</w:t>
        </w:r>
      </w:ins>
      <w:ins w:id="63" w:author="Jeffrey Groh" w:date="2020-03-23T14:03:00Z">
        <w:r w:rsidR="00DA7E9E">
          <w:rPr>
            <w:rFonts w:cstheme="minorHAnsi"/>
            <w:bCs/>
            <w:color w:val="000000" w:themeColor="text1"/>
          </w:rPr>
          <w:t>-independent</w:t>
        </w:r>
      </w:ins>
      <w:ins w:id="64" w:author="Jeffrey Groh" w:date="2020-03-23T15:11:00Z">
        <w:r w:rsidR="007078C9">
          <w:rPr>
            <w:rFonts w:cstheme="minorHAnsi"/>
            <w:bCs/>
            <w:color w:val="000000" w:themeColor="text1"/>
          </w:rPr>
          <w:t>,</w:t>
        </w:r>
      </w:ins>
      <w:ins w:id="65" w:author="Jeffrey Groh" w:date="2020-03-23T14:03:00Z">
        <w:r w:rsidR="00DA7E9E">
          <w:rPr>
            <w:rFonts w:cstheme="minorHAnsi"/>
            <w:bCs/>
            <w:color w:val="000000" w:themeColor="text1"/>
          </w:rPr>
          <w:t xml:space="preserve"> </w:t>
        </w:r>
      </w:ins>
      <w:ins w:id="66" w:author="Jeffrey Groh" w:date="2020-03-23T15:10:00Z">
        <w:r w:rsidR="007078C9">
          <w:rPr>
            <w:rFonts w:cstheme="minorHAnsi"/>
            <w:bCs/>
            <w:color w:val="000000" w:themeColor="text1"/>
          </w:rPr>
          <w:t xml:space="preserve">for example through hybrid male sterility </w:t>
        </w:r>
      </w:ins>
      <w:r w:rsidR="00CC0407" w:rsidRPr="002108CA">
        <w:rPr>
          <w:rFonts w:cstheme="minorHAnsi"/>
          <w:bCs/>
          <w:color w:val="000000" w:themeColor="text1"/>
        </w:rPr>
        <w:fldChar w:fldCharType="begin" w:fldLock="1"/>
      </w:r>
      <w:r w:rsidR="007078C9">
        <w:rPr>
          <w:rFonts w:cstheme="minorHAnsi"/>
          <w:bCs/>
          <w:color w:val="000000" w:themeColor="text1"/>
        </w:rPr>
        <w:instrText>ADDIN CSL_CITATION {"citationItems":[{"id":"ITEM-1","itemData":{"DOI":"10.7554/eLife.02504","ISSN":"2050084X","abstract":"Mapping hybrid defects in contact zones between incipient species can identify genomic regions contributing to reproductive isolation and reveal genetic mechanisms of speciation. The house mouse features a rare combination of sophisticated genetic tools and natural hybrid zones between subspecies. Male hybrids often show reduced fertility, a common reproductive barrier between incipient species. Laboratory crosses have identified sterility loci, but each encompasses hundreds of genes. We map genetic determinants of testis weight and testis gene expression using offspring of mice captured in a hybrid zone between M. musculus musculus and M. m. domesticus. Many generations of admixture enables high-resolution mapping of loci contributing to these sterility-related phenotypes. We identify complex interactions among sterility loci, suggesting multiple, non-independent genetic incompatibilities contribute to barriers to gene flow in the hybrid zone.","author":[{"dropping-particle":"","family":"Turner","given":"Leslie M.","non-dropping-particle":"","parse-names":false,"suffix":""},{"dropping-particle":"","family":"Harr","given":"Bettina","non-dropping-particle":"","parse-names":false,"suffix":""}],"container-title":"eLife","id":"ITEM-1","issue":"2002","issued":{"date-parts":[["2014"]]},"page":"1-25","title":"Genome-wide mapping in a house mouse hybrid zone reveals hybrid sterility loci and Dobzhansky-Muller interactions","type":"article-journal","volume":"3"},"uris":["http://www.mendeley.com/documents/?uuid=8b3de766-bbce-45ee-a3ab-7f6ad52988e9"]}],"mendeley":{"formattedCitation":"(Turner and Harr 2014)","manualFormatting":"(Turner and Harr 2014)","plainTextFormattedCitation":"(Turner and Harr 2014)","previouslyFormattedCitation":"(Turner and Harr 2014)"},"properties":{"noteIndex":0},"schema":"https://github.com/citation-style-language/schema/raw/master/csl-citation.json"}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(Turner and Harr 2014)</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ins w:id="67" w:author="Jeffrey Groh" w:date="2020-03-23T15:11:00Z">
        <w:r w:rsidR="007078C9">
          <w:rPr>
            <w:rFonts w:cstheme="minorHAnsi"/>
            <w:bCs/>
            <w:color w:val="000000" w:themeColor="text1"/>
          </w:rPr>
          <w:t>Alternatively</w:t>
        </w:r>
      </w:ins>
      <w:r w:rsidR="009B0097" w:rsidRPr="002108CA">
        <w:rPr>
          <w:rFonts w:cstheme="minorHAnsi"/>
          <w:bCs/>
          <w:color w:val="000000" w:themeColor="text1"/>
        </w:rPr>
        <w:t xml:space="preserve">, </w:t>
      </w:r>
      <w:ins w:id="68" w:author="Jeffrey Groh" w:date="2020-03-23T15:12:00Z">
        <w:r w:rsidR="007078C9">
          <w:rPr>
            <w:rFonts w:cstheme="minorHAnsi"/>
            <w:bCs/>
            <w:color w:val="000000" w:themeColor="text1"/>
          </w:rPr>
          <w:t xml:space="preserve">in the ‘mosaic’ model, </w:t>
        </w:r>
      </w:ins>
      <w:ins w:id="69" w:author="Jeffrey Groh" w:date="2020-03-22T12:08:00Z">
        <w:r w:rsidR="00272543">
          <w:rPr>
            <w:rFonts w:cstheme="minorHAnsi"/>
            <w:bCs/>
            <w:color w:val="000000" w:themeColor="text1"/>
          </w:rPr>
          <w:t xml:space="preserve">the distribution </w:t>
        </w:r>
      </w:ins>
      <w:ins w:id="70" w:author="Jeffrey Groh" w:date="2020-03-22T12:09:00Z">
        <w:r w:rsidR="00272543">
          <w:rPr>
            <w:rFonts w:cstheme="minorHAnsi"/>
            <w:bCs/>
            <w:color w:val="000000" w:themeColor="text1"/>
          </w:rPr>
          <w:t xml:space="preserve">of </w:t>
        </w:r>
      </w:ins>
      <w:ins w:id="71" w:author="Jeffrey Groh" w:date="2020-03-22T12:08:00Z">
        <w:r w:rsidR="00272543">
          <w:rPr>
            <w:rFonts w:cstheme="minorHAnsi"/>
            <w:bCs/>
            <w:color w:val="000000" w:themeColor="text1"/>
          </w:rPr>
          <w:t xml:space="preserve">parental types </w:t>
        </w:r>
      </w:ins>
      <w:ins w:id="72" w:author="Jeffrey Groh" w:date="2020-03-23T15:23:00Z">
        <w:r w:rsidR="00226EE7">
          <w:rPr>
            <w:rFonts w:cstheme="minorHAnsi"/>
            <w:bCs/>
            <w:color w:val="000000" w:themeColor="text1"/>
          </w:rPr>
          <w:t xml:space="preserve">and hybrids </w:t>
        </w:r>
      </w:ins>
      <w:ins w:id="73" w:author="Jeffrey Groh" w:date="2020-03-23T15:21:00Z">
        <w:r w:rsidR="00226EE7">
          <w:rPr>
            <w:rFonts w:cstheme="minorHAnsi"/>
            <w:bCs/>
            <w:color w:val="000000" w:themeColor="text1"/>
          </w:rPr>
          <w:t>is patc</w:t>
        </w:r>
      </w:ins>
      <w:ins w:id="74" w:author="Jeffrey Groh" w:date="2020-03-23T15:22:00Z">
        <w:r w:rsidR="00226EE7">
          <w:rPr>
            <w:rFonts w:cstheme="minorHAnsi"/>
            <w:bCs/>
            <w:color w:val="000000" w:themeColor="text1"/>
          </w:rPr>
          <w:t>hy</w:t>
        </w:r>
      </w:ins>
      <w:ins w:id="75" w:author="Jeffrey Groh" w:date="2020-03-23T15:29:00Z">
        <w:r w:rsidR="008056DA">
          <w:rPr>
            <w:rFonts w:cstheme="minorHAnsi"/>
            <w:bCs/>
            <w:color w:val="000000" w:themeColor="text1"/>
          </w:rPr>
          <w:t xml:space="preserve"> across a </w:t>
        </w:r>
      </w:ins>
      <w:ins w:id="76" w:author="Jeffrey Groh" w:date="2020-03-23T15:30:00Z">
        <w:r w:rsidR="008056DA">
          <w:rPr>
            <w:rFonts w:cstheme="minorHAnsi"/>
            <w:bCs/>
            <w:color w:val="000000" w:themeColor="text1"/>
          </w:rPr>
          <w:t>landscape</w:t>
        </w:r>
      </w:ins>
      <w:ins w:id="77" w:author="Jeffrey Groh" w:date="2020-03-23T17:02:00Z">
        <w:r w:rsidR="00131B9E">
          <w:rPr>
            <w:rFonts w:cstheme="minorHAnsi"/>
            <w:bCs/>
            <w:color w:val="000000" w:themeColor="text1"/>
          </w:rPr>
          <w:t xml:space="preserve"> </w:t>
        </w:r>
        <w:r w:rsidR="00131B9E" w:rsidRPr="002108CA">
          <w:rPr>
            <w:rFonts w:cstheme="minorHAnsi"/>
            <w:bCs/>
            <w:color w:val="000000" w:themeColor="text1"/>
          </w:rPr>
          <w:fldChar w:fldCharType="begin" w:fldLock="1"/>
        </w:r>
        <w:r w:rsidR="00131B9E"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131B9E" w:rsidRPr="002108CA">
          <w:rPr>
            <w:rFonts w:cstheme="minorHAnsi"/>
            <w:bCs/>
            <w:color w:val="000000" w:themeColor="text1"/>
          </w:rPr>
          <w:fldChar w:fldCharType="separate"/>
        </w:r>
        <w:r w:rsidR="00131B9E" w:rsidRPr="002108CA">
          <w:rPr>
            <w:rFonts w:cstheme="minorHAnsi"/>
            <w:bCs/>
            <w:noProof/>
            <w:color w:val="000000" w:themeColor="text1"/>
          </w:rPr>
          <w:t>(Harrison 1986)</w:t>
        </w:r>
        <w:r w:rsidR="00131B9E" w:rsidRPr="002108CA">
          <w:rPr>
            <w:rFonts w:cstheme="minorHAnsi"/>
            <w:bCs/>
            <w:color w:val="000000" w:themeColor="text1"/>
          </w:rPr>
          <w:fldChar w:fldCharType="end"/>
        </w:r>
      </w:ins>
      <w:ins w:id="78" w:author="Jeffrey Groh" w:date="2020-03-23T15:23:00Z">
        <w:r w:rsidR="00226EE7">
          <w:rPr>
            <w:rFonts w:cstheme="minorHAnsi"/>
            <w:bCs/>
            <w:color w:val="000000" w:themeColor="text1"/>
          </w:rPr>
          <w:t>.</w:t>
        </w:r>
      </w:ins>
      <w:r w:rsidR="009B0097" w:rsidRPr="002108CA">
        <w:rPr>
          <w:rFonts w:cstheme="minorHAnsi"/>
          <w:bCs/>
          <w:color w:val="000000" w:themeColor="text1"/>
        </w:rPr>
        <w:t xml:space="preserve"> </w:t>
      </w:r>
      <w:ins w:id="79" w:author="Jeffrey Groh" w:date="2020-03-23T15:30:00Z">
        <w:r w:rsidR="008056DA">
          <w:rPr>
            <w:rFonts w:cstheme="minorHAnsi"/>
            <w:bCs/>
            <w:color w:val="000000" w:themeColor="text1"/>
          </w:rPr>
          <w:t>While t</w:t>
        </w:r>
      </w:ins>
      <w:ins w:id="80" w:author="Jeffrey Groh" w:date="2020-03-23T15:23:00Z">
        <w:r w:rsidR="00226EE7">
          <w:rPr>
            <w:rFonts w:cstheme="minorHAnsi"/>
            <w:bCs/>
            <w:color w:val="000000" w:themeColor="text1"/>
          </w:rPr>
          <w:t>his pattern c</w:t>
        </w:r>
      </w:ins>
      <w:ins w:id="81" w:author="Jeffrey Groh" w:date="2020-03-23T15:30:00Z">
        <w:r w:rsidR="008056DA">
          <w:rPr>
            <w:rFonts w:cstheme="minorHAnsi"/>
            <w:bCs/>
            <w:color w:val="000000" w:themeColor="text1"/>
          </w:rPr>
          <w:t>ould</w:t>
        </w:r>
      </w:ins>
      <w:ins w:id="82" w:author="Jeffrey Groh" w:date="2020-03-23T15:23:00Z">
        <w:r w:rsidR="00226EE7">
          <w:rPr>
            <w:rFonts w:cstheme="minorHAnsi"/>
            <w:bCs/>
            <w:color w:val="000000" w:themeColor="text1"/>
          </w:rPr>
          <w:t xml:space="preserve"> result from</w:t>
        </w:r>
      </w:ins>
      <w:ins w:id="83" w:author="Jeffrey Groh" w:date="2020-03-23T15:30:00Z">
        <w:r w:rsidR="008056DA">
          <w:rPr>
            <w:rFonts w:cstheme="minorHAnsi"/>
            <w:bCs/>
            <w:color w:val="000000" w:themeColor="text1"/>
          </w:rPr>
          <w:t xml:space="preserve"> priority</w:t>
        </w:r>
      </w:ins>
      <w:ins w:id="84" w:author="Jeffrey Groh" w:date="2020-03-23T15:23:00Z">
        <w:r w:rsidR="00226EE7">
          <w:rPr>
            <w:rFonts w:cstheme="minorHAnsi"/>
            <w:bCs/>
            <w:color w:val="000000" w:themeColor="text1"/>
          </w:rPr>
          <w:t xml:space="preserve"> </w:t>
        </w:r>
      </w:ins>
      <w:ins w:id="85" w:author="Jeffrey Groh" w:date="2020-03-23T15:30:00Z">
        <w:r w:rsidR="008056DA">
          <w:rPr>
            <w:rFonts w:cstheme="minorHAnsi"/>
            <w:bCs/>
            <w:color w:val="000000" w:themeColor="text1"/>
          </w:rPr>
          <w:t xml:space="preserve">effects of </w:t>
        </w:r>
      </w:ins>
      <w:ins w:id="86" w:author="Jeffrey Groh" w:date="2020-03-23T15:24:00Z">
        <w:r w:rsidR="00226EE7">
          <w:rPr>
            <w:rFonts w:cstheme="minorHAnsi"/>
            <w:bCs/>
            <w:color w:val="000000" w:themeColor="text1"/>
          </w:rPr>
          <w:t xml:space="preserve">colonization, if the </w:t>
        </w:r>
      </w:ins>
      <w:ins w:id="87" w:author="Jeffrey Groh" w:date="2020-03-23T16:26:00Z">
        <w:r>
          <w:rPr>
            <w:rFonts w:cstheme="minorHAnsi"/>
            <w:bCs/>
            <w:color w:val="000000" w:themeColor="text1"/>
          </w:rPr>
          <w:t xml:space="preserve">spatial </w:t>
        </w:r>
      </w:ins>
      <w:ins w:id="88" w:author="Jeffrey Groh" w:date="2020-03-23T15:24:00Z">
        <w:r w:rsidR="00226EE7">
          <w:rPr>
            <w:rFonts w:cstheme="minorHAnsi"/>
            <w:bCs/>
            <w:color w:val="000000" w:themeColor="text1"/>
          </w:rPr>
          <w:t>distribution of genotypes is associated with an</w:t>
        </w:r>
      </w:ins>
      <w:ins w:id="89" w:author="Jeffrey Groh" w:date="2020-03-23T15:25:00Z">
        <w:r w:rsidR="00226EE7">
          <w:rPr>
            <w:rFonts w:cstheme="minorHAnsi"/>
            <w:bCs/>
            <w:color w:val="000000" w:themeColor="text1"/>
          </w:rPr>
          <w:t xml:space="preserve"> </w:t>
        </w:r>
      </w:ins>
      <w:ins w:id="90" w:author="Jeffrey Groh" w:date="2020-03-23T15:24:00Z">
        <w:r w:rsidR="00226EE7">
          <w:rPr>
            <w:rFonts w:cstheme="minorHAnsi"/>
            <w:bCs/>
            <w:color w:val="000000" w:themeColor="text1"/>
          </w:rPr>
          <w:t>underlying</w:t>
        </w:r>
      </w:ins>
      <w:ins w:id="91" w:author="Jeffrey Groh" w:date="2020-03-23T15:25:00Z">
        <w:r w:rsidR="00226EE7">
          <w:rPr>
            <w:rFonts w:cstheme="minorHAnsi"/>
            <w:bCs/>
            <w:color w:val="000000" w:themeColor="text1"/>
          </w:rPr>
          <w:t xml:space="preserve"> habitat mosaic, </w:t>
        </w:r>
      </w:ins>
      <w:ins w:id="92" w:author="Jeffrey Groh" w:date="2020-03-23T15:31:00Z">
        <w:r w:rsidR="008056DA">
          <w:rPr>
            <w:rFonts w:cstheme="minorHAnsi"/>
            <w:bCs/>
            <w:color w:val="000000" w:themeColor="text1"/>
          </w:rPr>
          <w:t>it</w:t>
        </w:r>
      </w:ins>
      <w:ins w:id="93" w:author="Jeffrey Groh" w:date="2020-03-23T15:25:00Z">
        <w:r w:rsidR="00226EE7">
          <w:rPr>
            <w:rFonts w:cstheme="minorHAnsi"/>
            <w:bCs/>
            <w:color w:val="000000" w:themeColor="text1"/>
          </w:rPr>
          <w:t xml:space="preserve"> is </w:t>
        </w:r>
      </w:ins>
      <w:ins w:id="94" w:author="Jeffrey Groh" w:date="2020-03-23T15:26:00Z">
        <w:r w:rsidR="00226EE7">
          <w:rPr>
            <w:rFonts w:cstheme="minorHAnsi"/>
            <w:bCs/>
            <w:color w:val="000000" w:themeColor="text1"/>
          </w:rPr>
          <w:t xml:space="preserve">more </w:t>
        </w:r>
      </w:ins>
      <w:ins w:id="95" w:author="Jeffrey Groh" w:date="2020-03-23T15:25:00Z">
        <w:r w:rsidR="00226EE7">
          <w:rPr>
            <w:rFonts w:cstheme="minorHAnsi"/>
            <w:bCs/>
            <w:color w:val="000000" w:themeColor="text1"/>
          </w:rPr>
          <w:t xml:space="preserve">likely </w:t>
        </w:r>
      </w:ins>
      <w:ins w:id="96" w:author="Jeffrey Groh" w:date="2020-03-23T16:27:00Z">
        <w:r>
          <w:rPr>
            <w:rFonts w:cstheme="minorHAnsi"/>
            <w:bCs/>
            <w:color w:val="000000" w:themeColor="text1"/>
          </w:rPr>
          <w:t xml:space="preserve">that </w:t>
        </w:r>
      </w:ins>
      <w:ins w:id="97" w:author="Jeffrey Groh" w:date="2020-03-23T16:26:00Z">
        <w:r>
          <w:rPr>
            <w:rFonts w:cstheme="minorHAnsi"/>
            <w:bCs/>
            <w:color w:val="000000" w:themeColor="text1"/>
          </w:rPr>
          <w:t>divergent</w:t>
        </w:r>
      </w:ins>
      <w:r w:rsidR="00273612" w:rsidRPr="002108CA">
        <w:rPr>
          <w:rFonts w:cstheme="minorHAnsi"/>
          <w:bCs/>
          <w:color w:val="000000" w:themeColor="text1"/>
        </w:rPr>
        <w:t xml:space="preserve"> </w:t>
      </w:r>
      <w:ins w:id="98" w:author="Jeffrey Groh" w:date="2020-03-25T12:13:00Z">
        <w:r w:rsidR="00FB7029">
          <w:rPr>
            <w:rFonts w:cstheme="minorHAnsi"/>
            <w:bCs/>
            <w:color w:val="000000" w:themeColor="text1"/>
          </w:rPr>
          <w:t>ecological selection</w:t>
        </w:r>
      </w:ins>
      <w:r w:rsidR="00CC0407" w:rsidRPr="002108CA">
        <w:rPr>
          <w:rFonts w:cstheme="minorHAnsi"/>
          <w:bCs/>
          <w:color w:val="000000" w:themeColor="text1"/>
        </w:rPr>
        <w:t xml:space="preserve"> </w:t>
      </w:r>
      <w:ins w:id="99" w:author="Jeffrey Groh" w:date="2020-03-23T16:28:00Z">
        <w:r>
          <w:rPr>
            <w:rFonts w:cstheme="minorHAnsi"/>
            <w:bCs/>
            <w:color w:val="000000" w:themeColor="text1"/>
          </w:rPr>
          <w:t>structures the</w:t>
        </w:r>
      </w:ins>
      <w:ins w:id="100" w:author="Jeffrey Groh" w:date="2020-03-23T16:27:00Z">
        <w:r>
          <w:rPr>
            <w:rFonts w:cstheme="minorHAnsi"/>
            <w:bCs/>
            <w:color w:val="000000" w:themeColor="text1"/>
          </w:rPr>
          <w:t xml:space="preserve"> hybrid </w:t>
        </w:r>
      </w:ins>
      <w:ins w:id="101" w:author="Jeffrey Groh" w:date="2020-03-23T16:28:00Z">
        <w:r>
          <w:rPr>
            <w:rFonts w:cstheme="minorHAnsi"/>
            <w:bCs/>
            <w:color w:val="000000" w:themeColor="text1"/>
          </w:rPr>
          <w:t xml:space="preserve">zone </w:t>
        </w:r>
      </w:ins>
      <w:r w:rsidR="00CC0407" w:rsidRPr="002108CA">
        <w:rPr>
          <w:rFonts w:cstheme="minorHAnsi"/>
          <w:bCs/>
          <w:color w:val="000000" w:themeColor="text1"/>
        </w:rPr>
        <w:fldChar w:fldCharType="begin" w:fldLock="1"/>
      </w:r>
      <w:r w:rsidR="008056DA">
        <w:rPr>
          <w:rFonts w:cstheme="minorHAnsi"/>
          <w:bCs/>
          <w:color w:val="000000" w:themeColor="text1"/>
        </w:rPr>
        <w:instrText>ADDIN CSL_CITATION {"citationItems":[{"id":"ITEM-1","itemData":{"DOI":"10.1371/journal.pone.0122825","ISSN":"19326203","abstract":"Contact zones between divergent forms of the same species are often characterised by high levels of phenotypic diversity over small geographic distances. What processes are involved in generating such high phenotypic diversity? One possibility is that introgression and recombination between divergent forms in contact zones results in greater phenotypic and genetic polymorphism. Alternatively, strong reproductive isolation between forms may maintain distinct phenotypes, preventing homogenisation by gene flow. Contact zones between divergent freshwater-resident and anadromous stickleback (Gasterosteus aculeatus L.) forms are numerous and common throughout the species distribution, offering an opportunity to examine these contrasting hypotheses in greater detail. This study reports on an interesting new contact zone located in a tidally influenced lake catchment in western Ireland, characterised by high polymorphism for lateral plate phenotypes. Using neutral and QTL-linked microsatellite markers, we tested whether the high diversity observed in this contact zone arose as a result of introgression or reproductive isolation between divergent forms: we found strong support for the latter hypothesis. Three phenotypic and genetic clusters were identified, consistent with two divergent resident forms and a distinct anadromous completely plated population that migrates in and out of the system. Given the strong neutral differentiation detected between all three morphotypes (mean F&lt;inf&gt;ST&lt;/inf&gt; = 0.12), we hypothesised that divergent selection between forms maintains reproductive isolation. We found a correlation between neutral genetic and adaptive genetic differentiation that support this. While strong associations between QTL linked markers and phenotypes were also observed in this wild population, our results support the suggestion that such associations may be more complex in some Atlantic populations compared to those in the Pacific. These findings provide an important foundation for future work investigating the dynamics of gene flow and adaptive divergence in this newly discovered stickleback contact zone.","author":[{"dropping-particle":"","family":"Ravinet","given":"Mark","non-dropping-particle":"","parse-names":false,"suffix":""},{"dropping-particle":"","family":"Hynes","given":"Rosaleen","non-dropping-particle":"","parse-names":false,"suffix":""},{"dropping-particle":"","family":"Poole","given":"Russell","non-dropping-particle":"","parse-names":false,"suffix":""},{"dropping-particle":"","family":"Cross","given":"Tom F.","non-dropping-particle":"","parse-names":false,"suffix":""},{"dropping-particle":"","family":"McGinnity","given":"Phil","non-dropping-particle":"","parse-names":false,"suffix":""},{"dropping-particle":"","family":"Harrod","given":"Chris","non-dropping-particle":"","parse-names":false,"suffix":""},{"dropping-particle":"","family":"Prodöhl","given":"Paulo A.","non-dropping-particle":"","parse-names":false,"suffix":""}],"container-title":"PLoS ONE","id":"ITEM-1","issue":"4","issued":{"date-parts":[["2015"]]},"page":"1-22","title":"Where the lake meets the sea: Strong reproductive isolation is associated with adaptive divergence between lake resident and anadromous three-spined sticklebacks","type":"article-journal","volume":"10"},"uris":["http://www.mendeley.com/documents/?uuid=5f5a98e8-a04f-409b-aad9-c359fae67289"]}],"mendeley":{"formattedCitation":"(Ravinet et al. 2015)","manualFormatting":"(Rand and Harrison 1989, Vines et al. 2003, Nosil et al. 2005)","plainTextFormattedCitation":"(Ravinet et al. 2015)","previouslyFormattedCitation":"(Ravinet et al. 2015)"},"properties":{"noteIndex":0},"schema":"https://github.com/citation-style-language/schema/raw/master/csl-citation.json"}</w:instrText>
      </w:r>
      <w:r w:rsidR="00CC0407" w:rsidRPr="002108CA">
        <w:rPr>
          <w:rFonts w:cstheme="minorHAnsi"/>
          <w:bCs/>
          <w:color w:val="000000" w:themeColor="text1"/>
        </w:rPr>
        <w:fldChar w:fldCharType="separate"/>
      </w:r>
      <w:r w:rsidR="00CC0407" w:rsidRPr="002108CA">
        <w:rPr>
          <w:rFonts w:cstheme="minorHAnsi"/>
          <w:bCs/>
          <w:noProof/>
          <w:color w:val="000000" w:themeColor="text1"/>
        </w:rPr>
        <w:t>(</w:t>
      </w:r>
      <w:ins w:id="102" w:author="Jeffrey Groh" w:date="2020-03-23T15:29:00Z">
        <w:r w:rsidR="00157AB1">
          <w:rPr>
            <w:rFonts w:cstheme="minorHAnsi"/>
            <w:bCs/>
            <w:noProof/>
            <w:color w:val="000000" w:themeColor="text1"/>
          </w:rPr>
          <w:t xml:space="preserve">Rand and </w:t>
        </w:r>
      </w:ins>
      <w:ins w:id="103" w:author="Jeffrey Groh" w:date="2020-03-23T15:28:00Z">
        <w:r w:rsidR="00157AB1">
          <w:rPr>
            <w:rFonts w:cstheme="minorHAnsi"/>
            <w:bCs/>
            <w:noProof/>
            <w:color w:val="000000" w:themeColor="text1"/>
          </w:rPr>
          <w:t>Harrison</w:t>
        </w:r>
      </w:ins>
      <w:ins w:id="104" w:author="Jeffrey Groh" w:date="2020-03-23T15:29:00Z">
        <w:r w:rsidR="00157AB1">
          <w:rPr>
            <w:rFonts w:cstheme="minorHAnsi"/>
            <w:bCs/>
            <w:noProof/>
            <w:color w:val="000000" w:themeColor="text1"/>
          </w:rPr>
          <w:t xml:space="preserve"> 1989</w:t>
        </w:r>
      </w:ins>
      <w:ins w:id="105" w:author="Jeffrey Groh" w:date="2020-03-24T11:35:00Z">
        <w:r w:rsidR="00A35231">
          <w:rPr>
            <w:rFonts w:cstheme="minorHAnsi"/>
            <w:bCs/>
            <w:noProof/>
            <w:color w:val="000000" w:themeColor="text1"/>
          </w:rPr>
          <w:t>;</w:t>
        </w:r>
      </w:ins>
      <w:ins w:id="106" w:author="Jeffrey Groh" w:date="2020-03-23T15:29:00Z">
        <w:r w:rsidR="00157AB1">
          <w:rPr>
            <w:rFonts w:cstheme="minorHAnsi"/>
            <w:bCs/>
            <w:noProof/>
            <w:color w:val="000000" w:themeColor="text1"/>
          </w:rPr>
          <w:t xml:space="preserve"> </w:t>
        </w:r>
      </w:ins>
      <w:ins w:id="107" w:author="Jeffrey Groh" w:date="2020-03-23T15:28:00Z">
        <w:r w:rsidR="00157AB1">
          <w:rPr>
            <w:rFonts w:cstheme="minorHAnsi"/>
            <w:bCs/>
            <w:noProof/>
            <w:color w:val="000000" w:themeColor="text1"/>
          </w:rPr>
          <w:t>Vines et al. 2003</w:t>
        </w:r>
      </w:ins>
      <w:ins w:id="108" w:author="Jeffrey Groh" w:date="2020-03-24T11:35:00Z">
        <w:r w:rsidR="00A35231">
          <w:rPr>
            <w:rFonts w:cstheme="minorHAnsi"/>
            <w:bCs/>
            <w:noProof/>
            <w:color w:val="000000" w:themeColor="text1"/>
          </w:rPr>
          <w:t>;</w:t>
        </w:r>
      </w:ins>
      <w:ins w:id="109" w:author="Jeffrey Groh" w:date="2020-03-23T15:28:00Z">
        <w:r w:rsidR="00157AB1">
          <w:rPr>
            <w:rFonts w:cstheme="minorHAnsi"/>
            <w:bCs/>
            <w:noProof/>
            <w:color w:val="000000" w:themeColor="text1"/>
          </w:rPr>
          <w:t xml:space="preserve"> </w:t>
        </w:r>
      </w:ins>
      <w:ins w:id="110" w:author="Jeffrey Groh" w:date="2020-03-23T15:26:00Z">
        <w:r w:rsidR="00226EE7" w:rsidRPr="002108CA">
          <w:rPr>
            <w:rFonts w:cstheme="minorHAnsi"/>
            <w:bCs/>
            <w:noProof/>
            <w:color w:val="000000" w:themeColor="text1"/>
          </w:rPr>
          <w:t>Nosil et al. 2005</w:t>
        </w:r>
      </w:ins>
      <w:r w:rsidR="00CC0407" w:rsidRPr="002108CA">
        <w:rPr>
          <w:rFonts w:cstheme="minorHAnsi"/>
          <w:bCs/>
          <w:noProof/>
          <w:color w:val="000000" w:themeColor="text1"/>
        </w:rPr>
        <w:t>)</w:t>
      </w:r>
      <w:r w:rsidR="00CC0407" w:rsidRPr="002108CA">
        <w:rPr>
          <w:rFonts w:cstheme="minorHAnsi"/>
          <w:bCs/>
          <w:color w:val="000000" w:themeColor="text1"/>
        </w:rPr>
        <w:fldChar w:fldCharType="end"/>
      </w:r>
      <w:r w:rsidR="009B0097" w:rsidRPr="002108CA">
        <w:rPr>
          <w:rFonts w:cstheme="minorHAnsi"/>
          <w:bCs/>
          <w:color w:val="000000" w:themeColor="text1"/>
        </w:rPr>
        <w:t xml:space="preserve">. </w:t>
      </w:r>
      <w:r w:rsidR="005B7E78" w:rsidRPr="002108CA">
        <w:rPr>
          <w:rFonts w:cstheme="minorHAnsi"/>
          <w:bCs/>
          <w:color w:val="000000" w:themeColor="text1"/>
        </w:rPr>
        <w:t xml:space="preserve">An important consequence of this spatial pattern is that multiple regions of secondary contact can behave </w:t>
      </w:r>
      <w:r w:rsidR="00CE110F" w:rsidRPr="002108CA">
        <w:rPr>
          <w:rFonts w:cstheme="minorHAnsi"/>
          <w:bCs/>
          <w:color w:val="000000" w:themeColor="text1"/>
        </w:rPr>
        <w:t xml:space="preserve">to some degree </w:t>
      </w:r>
      <w:r w:rsidR="005B7E78" w:rsidRPr="002108CA">
        <w:rPr>
          <w:rFonts w:cstheme="minorHAnsi"/>
          <w:bCs/>
          <w:color w:val="000000" w:themeColor="text1"/>
        </w:rPr>
        <w:t xml:space="preserve">independently </w:t>
      </w:r>
      <w:r w:rsidR="005B7E78" w:rsidRPr="002108CA">
        <w:rPr>
          <w:rFonts w:cstheme="minorHAnsi"/>
          <w:bCs/>
          <w:color w:val="000000" w:themeColor="text1"/>
        </w:rPr>
        <w:fldChar w:fldCharType="begin" w:fldLock="1"/>
      </w:r>
      <w:r w:rsidR="00CE110F" w:rsidRPr="002108CA">
        <w:rPr>
          <w:rFonts w:cstheme="minorHAnsi"/>
          <w:bCs/>
          <w:color w:val="000000" w:themeColor="text1"/>
        </w:rPr>
        <w:instrText>ADDIN CSL_CITATION {"citationItems":[{"id":"ITEM-1","itemData":{"DOI":"10.1038/hdy.1986.55","ISBN":"0018-067X","ISSN":"13652540","abstract":"This paper examines variation in morphology and allozymes in a hybrid zone between two closely related eastern North American species of field cricket (genus Gryllus). I show that patterns of variation across the zone do not conform to a simple model of monotonie clinal variation. In fact, the hybrid zone is a mosaic of populations. Pockets of \"pure\" parental forms are found within the hybrid zone, and striking reversals in mean character index score occur along transects across the zone. Treating hybrid zones as mosaics has important consequences for thinking about the dynamics of such zones. Patterns of variation in morphology and allozymes are not concordant across the hybrid zone. Rather, there is strong evidence for differential and asymmetric introgression, with morphological integrity maintained despite considerable introgression of alleles at allozyme loci. Species boundaries must be thought of as semipermeable, the permeability varying with the genetic marker used. I also show that there is strong positive assortative mating at one site within the hybrid zone and that assortative mating persists despite introgression at allozyme loci. Habitat isolation and behavioural differences may both affect the extent of assortative mating.","author":[{"dropping-particle":"","family":"Harrison","given":"Richard G.","non-dropping-particle":"","parse-names":false,"suffix":""}],"container-title":"Heredity","id":"ITEM-1","issue":"3","issued":{"date-parts":[["1986"]]},"page":"337-349","title":"Pattern and process in a narrow hybrid zone","type":"article-journal","volume":"56"},"uris":["http://www.mendeley.com/documents/?uuid=38fdbc41-d3bd-416f-a59f-2e3bb8476c9b"]}],"mendeley":{"formattedCitation":"(Harrison 1986)","plainTextFormattedCitation":"(Harrison 1986)","previouslyFormattedCitation":"(Harrison 1986)"},"properties":{"noteIndex":0},"schema":"https://github.com/citation-style-language/schema/raw/master/csl-citation.json"}</w:instrText>
      </w:r>
      <w:r w:rsidR="005B7E78" w:rsidRPr="002108CA">
        <w:rPr>
          <w:rFonts w:cstheme="minorHAnsi"/>
          <w:bCs/>
          <w:color w:val="000000" w:themeColor="text1"/>
        </w:rPr>
        <w:fldChar w:fldCharType="separate"/>
      </w:r>
      <w:r w:rsidR="005B7E78" w:rsidRPr="002108CA">
        <w:rPr>
          <w:rFonts w:cstheme="minorHAnsi"/>
          <w:bCs/>
          <w:noProof/>
          <w:color w:val="000000" w:themeColor="text1"/>
        </w:rPr>
        <w:t>(Harrison 1986)</w:t>
      </w:r>
      <w:r w:rsidR="005B7E78" w:rsidRPr="002108CA">
        <w:rPr>
          <w:rFonts w:cstheme="minorHAnsi"/>
          <w:bCs/>
          <w:color w:val="000000" w:themeColor="text1"/>
        </w:rPr>
        <w:fldChar w:fldCharType="end"/>
      </w:r>
      <w:r w:rsidR="005B7E78" w:rsidRPr="002108CA">
        <w:rPr>
          <w:rFonts w:cstheme="minorHAnsi"/>
          <w:bCs/>
          <w:color w:val="000000" w:themeColor="text1"/>
        </w:rPr>
        <w:t xml:space="preserve">, potentially giving rise to similar or context-specific outcomes throughout the </w:t>
      </w:r>
      <w:r w:rsidR="005B7E78" w:rsidRPr="002108CA">
        <w:rPr>
          <w:rFonts w:cstheme="minorHAnsi"/>
          <w:bCs/>
          <w:color w:val="000000" w:themeColor="text1"/>
        </w:rPr>
        <w:lastRenderedPageBreak/>
        <w:t>region</w:t>
      </w:r>
      <w:r w:rsidR="00CB7417" w:rsidRPr="002108CA">
        <w:rPr>
          <w:rFonts w:cstheme="minorHAnsi"/>
          <w:bCs/>
          <w:color w:val="000000" w:themeColor="text1"/>
        </w:rPr>
        <w:t xml:space="preserve"> of secondary contact</w:t>
      </w:r>
      <w:r w:rsidR="005B7E78" w:rsidRPr="002108CA">
        <w:rPr>
          <w:rFonts w:cstheme="minorHAnsi"/>
          <w:bCs/>
          <w:color w:val="000000" w:themeColor="text1"/>
        </w:rPr>
        <w:t xml:space="preserve">. </w:t>
      </w:r>
      <w:r w:rsidR="009B0097" w:rsidRPr="002108CA">
        <w:rPr>
          <w:rFonts w:cstheme="minorHAnsi"/>
          <w:bCs/>
          <w:color w:val="000000" w:themeColor="text1"/>
        </w:rPr>
        <w:t xml:space="preserve">While not mutually exclusive </w:t>
      </w:r>
      <w:r w:rsidR="005B7E78" w:rsidRPr="002108CA">
        <w:rPr>
          <w:rFonts w:cstheme="minorHAnsi"/>
          <w:bCs/>
          <w:color w:val="000000" w:themeColor="text1"/>
        </w:rPr>
        <w:t xml:space="preserve">in a given system </w:t>
      </w:r>
      <w:r w:rsidR="009B0097" w:rsidRPr="002108CA">
        <w:rPr>
          <w:rFonts w:cstheme="minorHAnsi"/>
          <w:bCs/>
          <w:color w:val="000000" w:themeColor="text1"/>
        </w:rPr>
        <w:fldChar w:fldCharType="begin" w:fldLock="1"/>
      </w:r>
      <w:r w:rsidR="005B7E78" w:rsidRPr="002108CA">
        <w:rPr>
          <w:rFonts w:cstheme="minorHAnsi"/>
          <w:bCs/>
          <w:color w:val="000000" w:themeColor="text1"/>
        </w:rPr>
        <w:instrText>ADDIN CSL_CITATION {"citationItems":[{"id":"ITEM-1","itemData":{"DOI":"10.1111/evo.13696","ISSN":"15585646","abstract":"Diverging semi-isolated lineages either meet in narrow clinal hybrid zones, or have a mosaic distribution associated with environmental variation. Intrinsic reproductive isolation is often emphasized in the former and local adaptation in the latter, although both reduce gene flow between groups. Rarely are these two patterns of spatial distribution reported in the same study system. Here, we report that the long-snouted seahorse Hippocampus guttulatus is subdivided into discrete panmictic entities by both types of hybrid zones. Along the European Atlantic coasts, a northern and a southern lineage meet in the southwest of France where they coexist in sympatry—i.e., in the same geographical zone—with little hybridization. In the Mediterranean Sea, two lineages have a mosaic distribution, associated with lagoon-like and marine habitats. A fifth lineage was identified in the Black Sea. Genetic homogeneity over large spatial scales contrasts with isolation maintained in sympatry or close parapatry at a fine scale. A high variation in locus-specific introgression rates provides additional evidence that partial reproductive isolation must be maintaining the divergence. We find that fixed differences between lagoon and marine populations in the Mediterranean Sea belong to the most differentiated SNPs between the two Atlantic lineages, against the genome-wide pattern of structure that mostly follow geography. These parallel outlier SNPs cluster on a single chromosome-wide island of differentiation. Since Atlantic lineages do not map to lagoon-sea habitat variation, genetic parallelism at the genomic island suggests a shared genetic barrier contributes to reproductive isolation in contrasting contexts–i.e., spatial versus ecological. We discuss how a genomic hotspot of parallel differentiation could have evolved and become associated both with space and with a patchy environment in a single study system.","author":[{"dropping-particle":"","family":"Riquet","given":"Florentine","non-dropping-particle":"","parse-names":false,"suffix":""},{"dropping-particle":"","family":"Liautard-Haag","given":"Cathy","non-dropping-particle":"","parse-names":false,"suffix":""},{"dropping-particle":"","family":"Woodall","given":"Lucy","non-dropping-particle":"","parse-names":false,"suffix":""},{"dropping-particle":"","family":"Bouza","given":"Carmen","non-dropping-particle":"","parse-names":false,"suffix":""},{"dropping-particle":"","family":"Louisy","given":"Patrick","non-dropping-particle":"","parse-names":false,"suffix":""},{"dropping-particle":"","family":"Hamer","given":"Bojan","non-dropping-particle":"","parse-names":false,"suffix":""},{"dropping-particle":"","family":"Otero-Ferrer","given":"Francisco","non-dropping-particle":"","parse-names":false,"suffix":""},{"dropping-particle":"","family":"Aublanc","given":"Philippe","non-dropping-particle":"","parse-names":false,"suffix":""},{"dropping-particle":"","family":"Béduneau","given":"Vickie","non-dropping-particle":"","parse-names":false,"suffix":""},{"dropping-particle":"","family":"Briard","given":"Olivier","non-dropping-particle":"","parse-names":false,"suffix":""},{"dropping-particle":"","family":"Ayari","given":"Tahani","non-dropping-particle":"El","parse-names":false,"suffix":""},{"dropping-particle":"","family":"Hochscheid","given":"Sandra","non-dropping-particle":"","parse-names":false,"suffix":""},{"dropping-particle":"","family":"Belkhir","given":"Khalid","non-dropping-particle":"","parse-names":false,"suffix":""},{"dropping-particle":"","family":"Arnaud-Haond","given":"Sophie","non-dropping-particle":"","parse-names":false,"suffix":""},{"dropping-particle":"","family":"Gagnaire","given":"Pierre Alexandre","non-dropping-particle":"","parse-names":false,"suffix":""},{"dropping-particle":"","family":"Bierne","given":"Nicolas","non-dropping-particle":"","parse-names":false,"suffix":""}],"container-title":"Evolution","id":"ITEM-1","issue":"4","issued":{"date-parts":[["2019"]]},"page":"817-835","title":"Parallel pattern of differentiation at a genomic island shared between clinal and mosaic hybrid zones in a complex of cryptic seahorse lineages","type":"article-journal","volume":"73"},"uris":["http://www.mendeley.com/documents/?uuid=689d59ab-fa93-4e7f-84a5-d15316ad4609"]}],"mendeley":{"formattedCitation":"(Riquet et al. 2019)","plainTextFormattedCitation":"(Riquet et al. 2019)","previouslyFormattedCitation":"(Riquet et al. 2019)"},"properties":{"noteIndex":0},"schema":"https://github.com/citation-style-language/schema/raw/master/csl-citation.json"}</w:instrText>
      </w:r>
      <w:r w:rsidR="009B0097" w:rsidRPr="002108CA">
        <w:rPr>
          <w:rFonts w:cstheme="minorHAnsi"/>
          <w:bCs/>
          <w:color w:val="000000" w:themeColor="text1"/>
        </w:rPr>
        <w:fldChar w:fldCharType="separate"/>
      </w:r>
      <w:r w:rsidR="009B0097" w:rsidRPr="002108CA">
        <w:rPr>
          <w:rFonts w:cstheme="minorHAnsi"/>
          <w:bCs/>
          <w:noProof/>
          <w:color w:val="000000" w:themeColor="text1"/>
        </w:rPr>
        <w:t>(Riquet et al. 2019)</w:t>
      </w:r>
      <w:r w:rsidR="009B0097" w:rsidRPr="002108CA">
        <w:rPr>
          <w:rFonts w:cstheme="minorHAnsi"/>
          <w:bCs/>
          <w:color w:val="000000" w:themeColor="text1"/>
        </w:rPr>
        <w:fldChar w:fldCharType="end"/>
      </w:r>
      <w:r w:rsidR="009B0097" w:rsidRPr="002108CA">
        <w:rPr>
          <w:rFonts w:cstheme="minorHAnsi"/>
          <w:bCs/>
          <w:color w:val="000000" w:themeColor="text1"/>
        </w:rPr>
        <w:t xml:space="preserve">, </w:t>
      </w:r>
      <w:r w:rsidR="00D67BE3" w:rsidRPr="002108CA">
        <w:rPr>
          <w:rFonts w:cstheme="minorHAnsi"/>
          <w:bCs/>
          <w:color w:val="000000" w:themeColor="text1"/>
        </w:rPr>
        <w:t xml:space="preserve">these models are a useful </w:t>
      </w:r>
      <w:r w:rsidR="009B0097" w:rsidRPr="002108CA">
        <w:rPr>
          <w:rFonts w:cstheme="minorHAnsi"/>
          <w:bCs/>
          <w:color w:val="000000" w:themeColor="text1"/>
        </w:rPr>
        <w:t>first step in novel descriptions of hybrid zones.</w:t>
      </w:r>
    </w:p>
    <w:p w14:paraId="6F75401F" w14:textId="00327561" w:rsidR="008F4733" w:rsidRPr="002108CA" w:rsidRDefault="00A8256D" w:rsidP="00866B68">
      <w:pPr>
        <w:spacing w:line="480" w:lineRule="auto"/>
        <w:ind w:firstLine="720"/>
        <w:outlineLvl w:val="0"/>
        <w:rPr>
          <w:rFonts w:cstheme="minorHAnsi"/>
          <w:bCs/>
          <w:color w:val="000000" w:themeColor="text1"/>
        </w:rPr>
      </w:pPr>
      <w:r w:rsidRPr="002108CA">
        <w:rPr>
          <w:rFonts w:cstheme="minorHAnsi"/>
          <w:bCs/>
          <w:color w:val="000000" w:themeColor="text1"/>
        </w:rPr>
        <w:t>Herbarium records and museum collections</w:t>
      </w:r>
      <w:r w:rsidR="00462208">
        <w:rPr>
          <w:rFonts w:cstheme="minorHAnsi"/>
          <w:bCs/>
          <w:color w:val="000000" w:themeColor="text1"/>
        </w:rPr>
        <w:t xml:space="preserve"> </w:t>
      </w:r>
      <w:r w:rsidR="00B27960">
        <w:rPr>
          <w:rFonts w:cstheme="minorHAnsi"/>
          <w:bCs/>
          <w:color w:val="000000" w:themeColor="text1"/>
        </w:rPr>
        <w:t xml:space="preserve">provide a rich </w:t>
      </w:r>
      <w:r w:rsidR="000D3081">
        <w:rPr>
          <w:rFonts w:cstheme="minorHAnsi"/>
          <w:bCs/>
          <w:color w:val="000000" w:themeColor="text1"/>
        </w:rPr>
        <w:t>yet</w:t>
      </w:r>
      <w:r w:rsidR="00B27960">
        <w:rPr>
          <w:rFonts w:cstheme="minorHAnsi"/>
          <w:bCs/>
          <w:color w:val="000000" w:themeColor="text1"/>
        </w:rPr>
        <w:t xml:space="preserve"> often underutilized</w:t>
      </w:r>
      <w:ins w:id="111" w:author="Jeffrey Groh" w:date="2020-01-18T14:29:00Z">
        <w:r w:rsidR="000D3081">
          <w:rPr>
            <w:rFonts w:cstheme="minorHAnsi"/>
            <w:bCs/>
            <w:color w:val="000000" w:themeColor="text1"/>
          </w:rPr>
          <w:t xml:space="preserve"> </w:t>
        </w:r>
      </w:ins>
      <w:r w:rsidR="00B27960">
        <w:rPr>
          <w:rFonts w:cstheme="minorHAnsi"/>
          <w:bCs/>
          <w:color w:val="000000" w:themeColor="text1"/>
        </w:rPr>
        <w:t>resource for the analysis of morphological variation (</w:t>
      </w:r>
      <w:r w:rsidR="00E22C0D">
        <w:rPr>
          <w:rFonts w:cstheme="minorHAnsi"/>
          <w:bCs/>
          <w:color w:val="000000" w:themeColor="text1"/>
        </w:rPr>
        <w:t>McAllister et al. 2018</w:t>
      </w:r>
      <w:r w:rsidR="00B27960">
        <w:rPr>
          <w:rFonts w:cstheme="minorHAnsi"/>
          <w:bCs/>
          <w:color w:val="000000" w:themeColor="text1"/>
        </w:rPr>
        <w:t xml:space="preserve">). </w:t>
      </w:r>
      <w:r w:rsidR="000D3081">
        <w:rPr>
          <w:rFonts w:cstheme="minorHAnsi"/>
          <w:bCs/>
          <w:color w:val="000000" w:themeColor="text1"/>
        </w:rPr>
        <w:t xml:space="preserve">When available, the association of geolocation </w:t>
      </w:r>
      <w:r w:rsidR="00577635">
        <w:rPr>
          <w:rFonts w:cstheme="minorHAnsi"/>
          <w:bCs/>
          <w:color w:val="000000" w:themeColor="text1"/>
        </w:rPr>
        <w:t>with</w:t>
      </w:r>
      <w:r w:rsidR="000D3081">
        <w:rPr>
          <w:rFonts w:cstheme="minorHAnsi"/>
          <w:bCs/>
          <w:color w:val="000000" w:themeColor="text1"/>
        </w:rPr>
        <w:t xml:space="preserve"> phenotype </w:t>
      </w:r>
      <w:r w:rsidR="00577635">
        <w:rPr>
          <w:rFonts w:cstheme="minorHAnsi"/>
          <w:bCs/>
          <w:color w:val="000000" w:themeColor="text1"/>
        </w:rPr>
        <w:t xml:space="preserve">across a broad </w:t>
      </w:r>
      <w:r w:rsidR="00806DA2">
        <w:rPr>
          <w:rFonts w:cstheme="minorHAnsi"/>
          <w:bCs/>
          <w:color w:val="000000" w:themeColor="text1"/>
        </w:rPr>
        <w:t xml:space="preserve">geographic </w:t>
      </w:r>
      <w:r w:rsidR="00577635">
        <w:rPr>
          <w:rFonts w:cstheme="minorHAnsi"/>
          <w:bCs/>
          <w:color w:val="000000" w:themeColor="text1"/>
        </w:rPr>
        <w:t>range can be a powerful tool for</w:t>
      </w:r>
      <w:r w:rsidR="000D3081">
        <w:rPr>
          <w:rFonts w:cstheme="minorHAnsi"/>
          <w:bCs/>
          <w:color w:val="000000" w:themeColor="text1"/>
        </w:rPr>
        <w:t xml:space="preserve"> </w:t>
      </w:r>
      <w:r w:rsidR="001E1D6F" w:rsidRPr="002108CA">
        <w:rPr>
          <w:rFonts w:cstheme="minorHAnsi"/>
          <w:bCs/>
          <w:color w:val="000000" w:themeColor="text1"/>
        </w:rPr>
        <w:t xml:space="preserve">identifying and </w:t>
      </w:r>
      <w:r w:rsidRPr="002108CA">
        <w:rPr>
          <w:rFonts w:cstheme="minorHAnsi"/>
          <w:bCs/>
          <w:color w:val="000000" w:themeColor="text1"/>
        </w:rPr>
        <w:t>describing hybrid zones</w:t>
      </w:r>
      <w:r w:rsidR="00ED5E4E" w:rsidRPr="002108CA">
        <w:rPr>
          <w:rFonts w:cstheme="minorHAnsi"/>
          <w:bCs/>
          <w:color w:val="000000" w:themeColor="text1"/>
        </w:rPr>
        <w:t xml:space="preserve">. </w:t>
      </w:r>
      <w:r w:rsidR="00202F43" w:rsidRPr="002108CA">
        <w:rPr>
          <w:rFonts w:cstheme="minorHAnsi"/>
          <w:bCs/>
          <w:color w:val="000000" w:themeColor="text1"/>
        </w:rPr>
        <w:t xml:space="preserve">Floral phenotypes </w:t>
      </w:r>
      <w:r w:rsidR="00D46CEB">
        <w:rPr>
          <w:rFonts w:cstheme="minorHAnsi"/>
          <w:bCs/>
          <w:color w:val="000000" w:themeColor="text1"/>
        </w:rPr>
        <w:t>may</w:t>
      </w:r>
      <w:r w:rsidR="00202F43" w:rsidRPr="002108CA">
        <w:rPr>
          <w:rFonts w:cstheme="minorHAnsi"/>
          <w:bCs/>
          <w:color w:val="000000" w:themeColor="text1"/>
        </w:rPr>
        <w:t xml:space="preserve"> </w:t>
      </w:r>
      <w:r w:rsidR="00FC2179">
        <w:rPr>
          <w:rFonts w:cstheme="minorHAnsi"/>
          <w:bCs/>
          <w:color w:val="000000" w:themeColor="text1"/>
        </w:rPr>
        <w:t>offer several advantages</w:t>
      </w:r>
      <w:r w:rsidR="00202F43" w:rsidRPr="002108CA">
        <w:rPr>
          <w:rFonts w:cstheme="minorHAnsi"/>
          <w:bCs/>
          <w:color w:val="000000" w:themeColor="text1"/>
        </w:rPr>
        <w:t xml:space="preserve"> in this enterprise</w:t>
      </w:r>
      <w:ins w:id="112" w:author="Jeffrey Groh" w:date="2020-03-23T09:25:00Z">
        <w:r w:rsidR="00D46CEB">
          <w:rPr>
            <w:rFonts w:cstheme="minorHAnsi"/>
            <w:bCs/>
            <w:color w:val="000000" w:themeColor="text1"/>
          </w:rPr>
          <w:t xml:space="preserve">, in that </w:t>
        </w:r>
      </w:ins>
      <w:ins w:id="113" w:author="Jeffrey Groh" w:date="2020-03-23T09:26:00Z">
        <w:r w:rsidR="00D46CEB">
          <w:rPr>
            <w:rFonts w:cstheme="minorHAnsi"/>
            <w:bCs/>
            <w:color w:val="000000" w:themeColor="text1"/>
          </w:rPr>
          <w:t>collectors have a bias to</w:t>
        </w:r>
      </w:ins>
      <w:ins w:id="114" w:author="Jeffrey Groh" w:date="2020-03-23T09:28:00Z">
        <w:r w:rsidR="00D46CEB">
          <w:rPr>
            <w:rFonts w:cstheme="minorHAnsi"/>
            <w:bCs/>
            <w:color w:val="000000" w:themeColor="text1"/>
          </w:rPr>
          <w:t>ward</w:t>
        </w:r>
      </w:ins>
      <w:ins w:id="115" w:author="Jeffrey Groh" w:date="2020-03-23T09:26:00Z">
        <w:r w:rsidR="00D46CEB">
          <w:rPr>
            <w:rFonts w:cstheme="minorHAnsi"/>
            <w:bCs/>
            <w:color w:val="000000" w:themeColor="text1"/>
          </w:rPr>
          <w:t xml:space="preserve"> collect plants in flower </w:t>
        </w:r>
      </w:ins>
      <w:ins w:id="116" w:author="Jeffrey Groh" w:date="2020-03-23T09:27:00Z">
        <w:r w:rsidR="00D46CEB" w:rsidRPr="002108CA">
          <w:rPr>
            <w:rFonts w:cstheme="minorHAnsi"/>
            <w:bCs/>
            <w:color w:val="000000" w:themeColor="text1"/>
          </w:rPr>
          <w:fldChar w:fldCharType="begin" w:fldLock="1"/>
        </w:r>
        <w:r w:rsidR="00D46CEB" w:rsidRPr="002108CA">
          <w:rPr>
            <w:rFonts w:cstheme="minorHAnsi"/>
            <w:bCs/>
            <w:color w:val="000000" w:themeColor="text1"/>
          </w:rPr>
          <w:instrText>ADDIN CSL_CITATION {"citationItems":[{"id":"ITEM-1","itemData":{"DOI":"10.1111/nph.14855","ISSN":"14698137","abstract":"Nonrandom collecting practices may bias conclusions drawn from analyses of herbarium records. Recent efforts to fully digitize and mobilize regional floras online offer a timely opportunity to assess commonalities and differences in herbarium sampling biases. We determined spatial, temporal, trait, phylogenetic, and collector biases in c. 5 million herbarium records, representing three of the most complete digitized floras of the world: Australia (AU), South Africa (SA), and New England, USA (NE). We identified numerous shared and unique biases among these regions. Shared biases included specimens collected close to roads and herbaria; specimens collected more frequently during biological spring and summer; specimens of threatened species collected less frequently; and specimens of close relatives collected in similar numbers. Regional differences included overrepresentation of graminoids in SA and AU and of annuals in AU; and peak collection during the 1910s in NE, 1980s in SA, and 1990s in AU. Finally, in all regions, a disproportionately large percentage of specimens were collected by very few individuals. We hypothesize that these mega-collectors, with their associated preferences and idiosyncrasies, shaped patterns of collection bias via ‘founder effects’. Studies using herbarium collections should account for sampling biases, and future collecting efforts should avoid compounding these biases to the extent possible.","author":[{"dropping-particle":"","family":"Daru","given":"Barnabas H.","non-dropping-particle":"","parse-names":false,"suffix":""},{"dropping-particle":"","family":"Park","given":"Daniel S.","non-dropping-particle":"","parse-names":false,"suffix":""},{"dropping-particle":"","family":"Primack","given":"Richard B.","non-dropping-particle":"","parse-names":false,"suffix":""},{"dropping-particle":"","family":"Willis","given":"Charles G.","non-dropping-particle":"","parse-names":false,"suffix":""},{"dropping-particle":"","family":"Barrington","given":"David S.","non-dropping-particle":"","parse-names":false,"suffix":""},{"dropping-particle":"","family":"Whitfeld","given":"Timothy J.S.","non-dropping-particle":"","parse-names":false,"suffix":""},{"dropping-particle":"","family":"Seidler","given":"Tristram G.","non-dropping-particle":"","parse-names":false,"suffix":""},{"dropping-particle":"","family":"Sweeney","given":"Patrick W.","non-dropping-particle":"","parse-names":false,"suffix":""},{"dropping-particle":"","family":"Foster","given":"David R.","non-dropping-particle":"","parse-names":false,"suffix":""},{"dropping-particle":"","family":"Ellison","given":"Aaron M.","non-dropping-particle":"","parse-names":false,"suffix":""},{"dropping-particle":"","family":"Davis","given":"Charles C.","non-dropping-particle":"","parse-names":false,"suffix":""}],"container-title":"New Phytologist","id":"ITEM-1","issue":"2","issued":{"date-parts":[["2018"]]},"page":"939-955","title":"Widespread sampling biases in herbaria revealed from large-scale digitization","type":"article-journal","volume":"217"},"uris":["http://www.mendeley.com/documents/?uuid=9ea40b40-562f-4b15-8ed6-6906e46d569d"]}],"mendeley":{"formattedCitation":"(Daru et al. 2018)","plainTextFormattedCitation":"(Daru et al. 2018)","previouslyFormattedCitation":"(Daru et al. 2018)"},"properties":{"noteIndex":0},"schema":"https://github.com/citation-style-language/schema/raw/master/csl-citation.json"}</w:instrText>
        </w:r>
        <w:r w:rsidR="00D46CEB" w:rsidRPr="002108CA">
          <w:rPr>
            <w:rFonts w:cstheme="minorHAnsi"/>
            <w:bCs/>
            <w:color w:val="000000" w:themeColor="text1"/>
          </w:rPr>
          <w:fldChar w:fldCharType="separate"/>
        </w:r>
        <w:r w:rsidR="00D46CEB" w:rsidRPr="002108CA">
          <w:rPr>
            <w:rFonts w:cstheme="minorHAnsi"/>
            <w:bCs/>
            <w:noProof/>
            <w:color w:val="000000" w:themeColor="text1"/>
          </w:rPr>
          <w:t>(Daru et al. 2018)</w:t>
        </w:r>
        <w:r w:rsidR="00D46CEB" w:rsidRPr="002108CA">
          <w:rPr>
            <w:rFonts w:cstheme="minorHAnsi"/>
            <w:bCs/>
            <w:color w:val="000000" w:themeColor="text1"/>
          </w:rPr>
          <w:fldChar w:fldCharType="end"/>
        </w:r>
        <w:r w:rsidR="00D46CEB">
          <w:rPr>
            <w:rFonts w:cstheme="minorHAnsi"/>
            <w:bCs/>
            <w:color w:val="000000" w:themeColor="text1"/>
          </w:rPr>
          <w:t>, and these characters are often among the most taxonomically informative</w:t>
        </w:r>
      </w:ins>
      <w:r w:rsidR="00202F43" w:rsidRPr="002108CA">
        <w:rPr>
          <w:rFonts w:cstheme="minorHAnsi"/>
          <w:bCs/>
          <w:color w:val="000000" w:themeColor="text1"/>
        </w:rPr>
        <w:t xml:space="preserve">. </w:t>
      </w:r>
      <w:r w:rsidR="00D46CEB">
        <w:rPr>
          <w:rFonts w:cstheme="minorHAnsi"/>
          <w:bCs/>
          <w:color w:val="000000" w:themeColor="text1"/>
        </w:rPr>
        <w:t>C</w:t>
      </w:r>
      <w:r w:rsidR="00202F43" w:rsidRPr="002108CA">
        <w:rPr>
          <w:rFonts w:cstheme="minorHAnsi"/>
          <w:bCs/>
          <w:color w:val="000000" w:themeColor="text1"/>
        </w:rPr>
        <w:t xml:space="preserve">losely-related taxa are often better differentiated by floral characters than vegetative characters </w:t>
      </w:r>
      <w:r w:rsidR="00202F43" w:rsidRPr="002108CA">
        <w:rPr>
          <w:rFonts w:cstheme="minorHAnsi"/>
          <w:bCs/>
          <w:color w:val="000000" w:themeColor="text1"/>
        </w:rPr>
        <w:fldChar w:fldCharType="begin" w:fldLock="1"/>
      </w:r>
      <w:r w:rsidR="00202F43" w:rsidRPr="002108CA">
        <w:rPr>
          <w:rFonts w:cstheme="minorHAnsi"/>
          <w:bCs/>
          <w:color w:val="000000" w:themeColor="text1"/>
        </w:rPr>
        <w:instrText>ADDIN CSL_CITATION {"citationItems":[{"id":"ITEM-1","itemData":{"author":[{"dropping-particle":"","family":"Grant","given":"Verne","non-dropping-particle":"","parse-names":false,"suffix":""}],"id":"ITEM-1","issued":{"date-parts":[["1971"]]},"publisher":"Columbia University Press","publisher-place":"New York","title":"Plant Speciation","type":"book"},"uris":["http://www.mendeley.com/documents/?uuid=8f25eb35-b315-40a3-b71b-dbe7f8a17ca9"]}],"mendeley":{"formattedCitation":"(Grant 1971)","plainTextFormattedCitation":"(Grant 1971)","previouslyFormattedCitation":"(Grant 1971)"},"properties":{"noteIndex":0},"schema":"https://github.com/citation-style-language/schema/raw/master/csl-citation.json"}</w:instrText>
      </w:r>
      <w:r w:rsidR="00202F43" w:rsidRPr="002108CA">
        <w:rPr>
          <w:rFonts w:cstheme="minorHAnsi"/>
          <w:bCs/>
          <w:color w:val="000000" w:themeColor="text1"/>
        </w:rPr>
        <w:fldChar w:fldCharType="separate"/>
      </w:r>
      <w:r w:rsidR="00202F43" w:rsidRPr="002108CA">
        <w:rPr>
          <w:rFonts w:cstheme="minorHAnsi"/>
          <w:bCs/>
          <w:noProof/>
          <w:color w:val="000000" w:themeColor="text1"/>
        </w:rPr>
        <w:t>(Grant 1971)</w:t>
      </w:r>
      <w:r w:rsidR="00202F43" w:rsidRPr="002108CA">
        <w:rPr>
          <w:rFonts w:cstheme="minorHAnsi"/>
          <w:bCs/>
          <w:color w:val="000000" w:themeColor="text1"/>
        </w:rPr>
        <w:fldChar w:fldCharType="end"/>
      </w:r>
      <w:r w:rsidR="00202F43" w:rsidRPr="002108CA">
        <w:rPr>
          <w:rFonts w:cstheme="minorHAnsi"/>
          <w:bCs/>
          <w:color w:val="000000" w:themeColor="text1"/>
        </w:rPr>
        <w:t>, in line with the commonly-held opinion that divergence in floral morphology underlies much of angiosperm diversification</w:t>
      </w:r>
      <w:r w:rsidR="003C72BC" w:rsidRPr="002108CA">
        <w:rPr>
          <w:rFonts w:cstheme="minorHAnsi"/>
          <w:bCs/>
          <w:color w:val="000000" w:themeColor="text1"/>
        </w:rPr>
        <w:t xml:space="preserve"> </w:t>
      </w:r>
      <w:r w:rsidR="00DF4C54" w:rsidRPr="002108CA">
        <w:rPr>
          <w:rFonts w:cstheme="minorHAnsi"/>
          <w:bCs/>
          <w:color w:val="000000" w:themeColor="text1"/>
        </w:rPr>
        <w:fldChar w:fldCharType="begin" w:fldLock="1"/>
      </w:r>
      <w:r w:rsidR="00CC0407" w:rsidRPr="002108CA">
        <w:rPr>
          <w:rFonts w:cstheme="minorHAnsi"/>
          <w:bCs/>
          <w:color w:val="000000" w:themeColor="text1"/>
        </w:rPr>
        <w:instrText>ADDIN CSL_CITATION {"citationItems":[{"id":"ITEM-1","itemData":{"DOI":"10.3732/ajb.0800126","ISSN":"00029122","abstract":"The rapid diversification and ecological dominance of the flowering plants beg the question \"Why are there so many angiosperm species and why are they so successful?\" A number of equally plausible hypotheses have been advanced in response to this question, among which the most widely accepted highlights the mutually beneficial animal-plant relationships that are nowhere better developed nor more widespread than among angiosperm species and their biotic vectors for pollination and dispersal. Nevertheless, consensus acknowledges that there are many other attributes unique to or characteristic of the flowering plants. In addition, the remarkable coevolution of the angiosperms and pollination/dispersal animal agents could be an effect of the intrinsic adaptability of the flowering plants rather than a primary cause of their success, suggesting that the search for underlying causes should focus on an exploration of the genetic and epigenetic mechanisms that might facilitate adaptive evolution and speciation. Here, we explore angiosperm diversity promoting attributes in their general form and draw particular attention to those that, either individually or collectively, have been shown empirically to favor high speciation rates, low extinction rates, or broad ecological tolerances. Among these are the annual growth form, homeotic gene effects, asexual/sexual reproduction, a propensity for hybrid polyploidy, and apparent \"resistance\" to extinction. Our survey of the literature suggests that no single vegetative, reproductive, or ecological feature taken in isolation can account for the evolutionary success of the angiosperms. Rather, we believe that the answer to Darwin's second \"abominable mystery\" lies in a confluence of features that collectively make the angiosperms unique among the land plants.","author":[{"dropping-particle":"","family":"Crepet","given":"William L.","non-dropping-particle":"","parse-names":false,"suffix":""},{"dropping-particle":"","family":"Niklas","given":"Karl J.","non-dropping-particle":"","parse-names":false,"suffix":""}],"container-title":"American Journal of Botany","id":"ITEM-1","issue":"1","issued":{"date-parts":[["2009"]]},"page":"366-381","title":"Darwin's second \"abominable mystery\": Why are there so many angiosperm species?","type":"article-journal","volume":"96"},"uris":["http://www.mendeley.com/documents/?uuid=c3edbb58-1d30-4b71-9d7f-c6a4148cf750"]}],"mendeley":{"formattedCitation":"(Crepet and Niklas 2009)","plainTextFormattedCitation":"(Crepet and Niklas 2009)","previouslyFormattedCitation":"(Crepet and Niklas 2009)"},"properties":{"noteIndex":0},"schema":"https://github.com/citation-style-language/schema/raw/master/csl-citation.json"}</w:instrText>
      </w:r>
      <w:r w:rsidR="00DF4C54" w:rsidRPr="002108CA">
        <w:rPr>
          <w:rFonts w:cstheme="minorHAnsi"/>
          <w:bCs/>
          <w:color w:val="000000" w:themeColor="text1"/>
        </w:rPr>
        <w:fldChar w:fldCharType="separate"/>
      </w:r>
      <w:r w:rsidR="00DF4C54" w:rsidRPr="002108CA">
        <w:rPr>
          <w:rFonts w:cstheme="minorHAnsi"/>
          <w:bCs/>
          <w:noProof/>
          <w:color w:val="000000" w:themeColor="text1"/>
        </w:rPr>
        <w:t>(Crepet and Niklas 2009)</w:t>
      </w:r>
      <w:r w:rsidR="00DF4C54" w:rsidRPr="002108CA">
        <w:rPr>
          <w:rFonts w:cstheme="minorHAnsi"/>
          <w:bCs/>
          <w:color w:val="000000" w:themeColor="text1"/>
        </w:rPr>
        <w:fldChar w:fldCharType="end"/>
      </w:r>
      <w:r w:rsidR="00202F43" w:rsidRPr="002108CA">
        <w:rPr>
          <w:rFonts w:cstheme="minorHAnsi"/>
          <w:bCs/>
          <w:color w:val="000000" w:themeColor="text1"/>
        </w:rPr>
        <w:t xml:space="preserve">. Indeed, </w:t>
      </w:r>
      <w:r w:rsidR="00E75608" w:rsidRPr="002108CA">
        <w:rPr>
          <w:rFonts w:cstheme="minorHAnsi"/>
          <w:bCs/>
          <w:color w:val="000000" w:themeColor="text1"/>
        </w:rPr>
        <w:t>hybridization studies</w:t>
      </w:r>
      <w:r w:rsidR="003A3630" w:rsidRPr="002108CA">
        <w:rPr>
          <w:rFonts w:cstheme="minorHAnsi"/>
          <w:bCs/>
          <w:color w:val="000000" w:themeColor="text1"/>
        </w:rPr>
        <w:t xml:space="preserve"> </w:t>
      </w:r>
      <w:r w:rsidR="006C66C5" w:rsidRPr="002108CA">
        <w:rPr>
          <w:rFonts w:cstheme="minorHAnsi"/>
          <w:bCs/>
          <w:color w:val="000000" w:themeColor="text1"/>
        </w:rPr>
        <w:t>through the lens of floral morphology ha</w:t>
      </w:r>
      <w:r w:rsidR="00273612" w:rsidRPr="002108CA">
        <w:rPr>
          <w:rFonts w:cstheme="minorHAnsi"/>
          <w:bCs/>
          <w:color w:val="000000" w:themeColor="text1"/>
        </w:rPr>
        <w:t>ve</w:t>
      </w:r>
      <w:r w:rsidR="006C66C5" w:rsidRPr="002108CA">
        <w:rPr>
          <w:rFonts w:cstheme="minorHAnsi"/>
          <w:bCs/>
          <w:color w:val="000000" w:themeColor="text1"/>
        </w:rPr>
        <w:t xml:space="preserve"> provided important insights into the evolutionary process</w:t>
      </w:r>
      <w:r w:rsidR="00202F43" w:rsidRPr="002108CA">
        <w:rPr>
          <w:rFonts w:cstheme="minorHAnsi"/>
          <w:bCs/>
          <w:color w:val="000000" w:themeColor="text1"/>
        </w:rPr>
        <w:t xml:space="preserve">, often focusing on the role of divergent pollination systems in maintaining reproductive isolation </w:t>
      </w:r>
      <w:r w:rsidR="00202F43" w:rsidRPr="002108CA">
        <w:rPr>
          <w:rFonts w:cstheme="minorHAnsi"/>
          <w:bCs/>
          <w:color w:val="000000" w:themeColor="text1"/>
        </w:rPr>
        <w:fldChar w:fldCharType="begin" w:fldLock="1"/>
      </w:r>
      <w:r w:rsidR="007E52B5">
        <w:rPr>
          <w:rFonts w:cstheme="minorHAnsi"/>
          <w:bCs/>
          <w:color w:val="000000" w:themeColor="text1"/>
        </w:rPr>
        <w:instrText>ADDIN CSL_CITATION {"citationItems":[{"id":"ITEM-1","itemData":{"author":[{"dropping-particle":"","family":"Grant","given":"Verne","non-dropping-particle":"","parse-names":false,"suffix":""}],"id":"ITEM-1","issue":"1","issued":{"date-parts":[["1949"]]},"page":"82-97","title":"Pollination Systems as Isolating Mechanisms in Angiosperms","type":"article-journal","volume":"3"},"uris":["http://www.mendeley.com/documents/?uuid=99356d72-7172-4042-a666-539c4ed41aab"]},{"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pubescens","type":"article-journal","volume":"2"},"uris":["http://www.mendeley.com/documents/?uuid=27a9a62d-17cc-45b7-976a-b8d34ede2e89"]},{"id":"ITEM-3","itemData":{"abstract":"The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sciences","id":"ITEM-3","issued":{"date-parts":[["1999"]]},"page":"2247-2252","title":"Floral isolation between Aquilegia formosa and Aquilegia pubescens","type":"article-journal","volume":"266"},"uris":["http://www.mendeley.com/documents/?uuid=6756df04-7092-3339-b593-1381c67af014"]},{"id":"ITEM-4","itemData":{"DOI":"10.1073/pnas.96.21.11910","ISBN":"0027-8424","ISSN":"00278424","PMID":"10518550","abstract":"A paradigm of evolutionary biology is that adaptation and reproductive isolation are caused by a nearly infinite number of mutations of individually small effect. Here, we test this hypothesis by investigating the genetic basis of pollinator discrimination in two closely related species of monkeyflowers that differ in their major pollinators. This system provides a unique opportunity to investigate the genetic architecture of adaptation and speciation because floral traits that confer pollinator specificity also contribute to premating reproductive isolation. We asked: (i) What floral traits cause pollinator discrimination among plant species? and (ii) What is the genetic basis of these traits? We examined these questions by using data obtained from a large-scale field experiment where genetic markers were employed to determine the genetic basis of pollinator visitation. Observations of F2 hybrids produced by crossing bee-pollinated Mimulus lewisii with hummingbird-pollinated Mimulus cardinalis revealed that bees preferred large flowers low in anthocyanin and carotenoid pigments, whereas hummingbirds favored nectar-rich flowers high in anthocyanins. An allele that increases petal carotenoid concentration reduced bee visitation by 80%, whereas an allele that increases nectar production doubled hummingbird visitation. These results suggest that genes of large effect on pollinator preference have contributed to floral evolution and premating reproductive isolation in these monkeyflowers. This work contributes to growing evidence that adaptation and reproductive isolation may often involve major genes.","author":[{"dropping-particle":"","family":"Schemske","given":"Douglas W.","non-dropping-particle":"","parse-names":false,"suffix":""},{"dropping-particle":"","family":"Bradshaw","given":"H D","non-dropping-particle":"","parse-names":false,"suffix":""}],"container-title":"Proceedings of the National Academy of Sciences of the United States of America","id":"ITEM-4","issue":"21","issued":{"date-parts":[["1999"]]},"page":"11910-11915","title":"Pollinator preference and the evolution of floral traits in monkeyflowers (Mimulus).","type":"article-journal","volume":"96"},"uris":["http://www.mendeley.com/documents/?uuid=187e6d83-92c3-426e-a98f-6ae341ae026b"]},{"id":"ITEM-5","itemData":{"DOI":"10.1111/mec.13752","ISSN":"1365294X","PMID":"27392816","abstract":"Plant-pollinator interactions are thought to be major drivers of floral trait diversity. However, the relative importance of divergent pollinator-mediated selection vs. neutral processes in floral character evolution has rarely been explored. We tested for adaptive floral trait evolution by comparing differentiation at neutral genetic loci to differentiation at quantitative floral traits in a putative Ipomopsis aggregata hybrid zone. Typical I. aggregata subsp. candida displays slender white tubular flowers that are typical of flowers pollinated by hawkmoths, and subsp. collina displays robust red tubular flowers typical of flowers pollinated by hummingbirds; yet, hybrid flower morphs are abundant across the East Slope of the Colorado Rockies. We estimated genetic differentiation (FST ) for nuclear and chloroplast microsatellite loci and used a half-sib design to calculate quantitative trait divergence (QST ) from collection sites across the morphological hybrid zone. We found little evidence for population structure and estimated mean FST to be 0.032. QST values for several floral traits including corolla tube length and width, colour, and nectar volume were large and significantly greater than mean FST . We performed multivariate comparisons of neutral loci to genetic correlations within and between populations and found a strong signal for divergent selection, suggesting that specific combinations of floral display and reward traits may be the targets of selection. Our results show little support for historical subspecies categories, yet floral traits are more diverged than expected due to drift alone. Non-neutral divergence for multivariate quantitative traits suggests that selection by pollinators is maintaining a correlation between display and reward traits","author":[{"dropping-particle":"","family":"Milano","given":"Elizabeth R.","non-dropping-particle":"","parse-names":false,"suffix":""},{"dropping-particle":"","family":"Kenney","given":"Amanda M.","non-dropping-particle":"","parse-names":false,"suffix":""},{"dropping-particle":"","family":"Juenger","given":"Thomas E.","non-dropping-particle":"","parse-names":false,"suffix":""}],"container-title":"Molecular Ecology","id":"ITEM-5","issue":"23","issued":{"date-parts":[["2016"]]},"page":"5862-5875","title":"Adaptive differentiation in floral traits in the presence of high gene flow in scarlet gilia (Ipomopsis aggregata)","type":"article-journal","volume":"25"},"uris":["http://www.mendeley.com/documents/?uuid=2e8d3b10-66f6-4a93-835d-25370f16359b"]}],"mendeley":{"formattedCitation":"(Grant 1949, 1952; Fulton and Hodges 1999; Schemske and Bradshaw 1999; Milano et al. 2016)","plainTextFormattedCitation":"(Grant 1949, 1952; Fulton and Hodges 1999; Schemske and Bradshaw 1999; Milano et al. 2016)","previouslyFormattedCitation":"(Grant 1949, 1952; Fulton and Hodges 1999; Schemske and Bradshaw 1999; Milano et al. 2016)"},"properties":{"noteIndex":0},"schema":"https://github.com/citation-style-language/schema/raw/master/csl-citation.json"}</w:instrText>
      </w:r>
      <w:r w:rsidR="00202F43" w:rsidRPr="002108CA">
        <w:rPr>
          <w:rFonts w:cstheme="minorHAnsi"/>
          <w:bCs/>
          <w:color w:val="000000" w:themeColor="text1"/>
        </w:rPr>
        <w:fldChar w:fldCharType="separate"/>
      </w:r>
      <w:r w:rsidR="004837B0" w:rsidRPr="004837B0">
        <w:rPr>
          <w:rFonts w:cstheme="minorHAnsi"/>
          <w:bCs/>
          <w:noProof/>
          <w:color w:val="000000" w:themeColor="text1"/>
        </w:rPr>
        <w:t>(Grant 1949, 1952; Fulton and Hodges 1999; Schemske and Bradshaw 1999; Milano et al. 2016)</w:t>
      </w:r>
      <w:r w:rsidR="00202F43" w:rsidRPr="002108CA">
        <w:rPr>
          <w:rFonts w:cstheme="minorHAnsi"/>
          <w:bCs/>
          <w:color w:val="000000" w:themeColor="text1"/>
        </w:rPr>
        <w:fldChar w:fldCharType="end"/>
      </w:r>
      <w:r w:rsidR="00E021F1" w:rsidRPr="002108CA">
        <w:rPr>
          <w:rFonts w:cstheme="minorHAnsi"/>
          <w:bCs/>
          <w:color w:val="000000" w:themeColor="text1"/>
        </w:rPr>
        <w:t xml:space="preserve">. </w:t>
      </w:r>
      <w:r w:rsidR="0013018E">
        <w:rPr>
          <w:rFonts w:cstheme="minorHAnsi"/>
          <w:bCs/>
          <w:color w:val="000000" w:themeColor="text1"/>
        </w:rPr>
        <w:t>In contrast to</w:t>
      </w:r>
      <w:r w:rsidR="003C72BC" w:rsidRPr="002108CA">
        <w:rPr>
          <w:rFonts w:cstheme="minorHAnsi"/>
          <w:bCs/>
          <w:color w:val="000000" w:themeColor="text1"/>
        </w:rPr>
        <w:t xml:space="preserve"> revealing hybrid intermediacy, floral phenotypes may </w:t>
      </w:r>
      <w:r w:rsidR="008D1D41">
        <w:rPr>
          <w:rFonts w:cstheme="minorHAnsi"/>
          <w:bCs/>
          <w:color w:val="000000" w:themeColor="text1"/>
        </w:rPr>
        <w:t>instead exhibit</w:t>
      </w:r>
      <w:r w:rsidR="003C72BC" w:rsidRPr="002108CA">
        <w:rPr>
          <w:rFonts w:cstheme="minorHAnsi"/>
          <w:bCs/>
          <w:color w:val="000000" w:themeColor="text1"/>
        </w:rPr>
        <w:t xml:space="preserve"> exaggerated divergence in sympatry, a pattern consistent</w:t>
      </w:r>
      <w:r w:rsidR="000A3D9A" w:rsidRPr="002108CA">
        <w:rPr>
          <w:rFonts w:cstheme="minorHAnsi"/>
          <w:bCs/>
          <w:color w:val="000000" w:themeColor="text1"/>
        </w:rPr>
        <w:t xml:space="preserve"> with character displacement or reinforcement</w:t>
      </w:r>
      <w:r w:rsidR="00C93105" w:rsidRPr="002108CA">
        <w:rPr>
          <w:rFonts w:cstheme="minorHAnsi"/>
          <w:bCs/>
          <w:color w:val="000000" w:themeColor="text1"/>
        </w:rPr>
        <w:t xml:space="preserve"> </w:t>
      </w:r>
      <w:r w:rsidR="00C93105" w:rsidRPr="002108CA">
        <w:rPr>
          <w:rFonts w:cstheme="minorHAnsi"/>
          <w:bCs/>
          <w:color w:val="000000" w:themeColor="text1"/>
        </w:rPr>
        <w:fldChar w:fldCharType="begin" w:fldLock="1"/>
      </w:r>
      <w:r w:rsidR="002508A2">
        <w:rPr>
          <w:rFonts w:cstheme="minorHAnsi"/>
          <w:bCs/>
          <w:color w:val="000000" w:themeColor="text1"/>
        </w:rPr>
        <w:instrText>ADDIN CSL_CITATION {"citationItems":[{"id":"ITEM-1","itemData":{"DOI":"10.1554/05-705.1","ISSN":"0014-3820","abstract":"Reproductive isolation can evolve either as a by-product of divergent selection or through reinforcement. We used the Cape flora of South Africa, known for its high level of pollination specialization, as a model system to test the potential role of shifts in pollination system in the speciation process. Comparative analysis of 41 sister-species pairs (representing Geraniaceae, Iridaceae, and Orchidaceae) for which complete pollinator, edaphic, and distribution data are available showed that for sister species with overlapping distribution ranges, pollination system shifts are significantly associated with edaphic shifts. In contrast, there is no significant association between pollination system shifts and edaphic shifts for allopatric sister species. These results are interpreted as evidence for reinforcement.","author":[{"dropping-particle":"","family":"Niet","given":"Timotheüs","non-dropping-particle":"van der","parse-names":false,"suffix":""},{"dropping-particle":"","family":"Johnson","given":"Steven D.","non-dropping-particle":"","parse-names":false,"suffix":""},{"dropping-particle":"","family":"Linder","given":"H. Peter","non-dropping-particle":"","parse-names":false,"suffix":""}],"container-title":"Evolution","id":"ITEM-1","issue":"8","issued":{"date-parts":[["2006"]]},"page":"1596-1601","title":"Macroevolutionary Data Suggest a Role for Reinforcement in Pollination System Shifts","type":"article-journal","volume":"60"},"uris":["http://www.mendeley.com/documents/?uuid=3c3f8ecd-10e5-46b5-954a-322414259bcb"]},{"id":"ITEM-2","itemData":{"author":[{"dropping-particle":"","family":"Hopkins","given":"Robin","non-dropping-particle":"","parse-names":false,"suffix":""}],"id":"ITEM-2","issued":{"date-parts":[["2013"]]},"page":"1095-1103","title":"Minireview Reinforcement in plants","type":"article-journal"},"uris":["http://www.mendeley.com/documents/?uuid=b71e2a8e-4c13-4f99-baf7-fbb25136f5b5"]},{"id":"ITEM-3","itemData":{"DOI":"10.1111/j.1558-5646.2011.01306.x","author":[{"dropping-particle":"","family":"Grossenbacher","given":"Dena L","non-dropping-particle":"","parse-names":false,"suffix":""},{"dropping-particle":"","family":"Whittall","given":"Justen B","non-dropping-particle":"","parse-names":false,"suffix":""}],"id":"ITEM-3","issued":{"date-parts":[["2011"]]},"page":"2712-2718","title":"INCREASED FLORAL DIVERGENCE IN SYMPATRIC MONKEYFLOWERS","type":"article-journal"},"uris":["http://www.mendeley.com/documents/?uuid=3e896ec9-b302-46bc-b599-2ba07dbb4ac3"]},{"id":"ITEM-4","itemData":{"DOI":"10.3732/ajb.1400204","ISSN":"00029122","abstract":"• Premise of study: When coflowering plant species share pollinators, pollinator-mediated competition may favor divergent floral characters associated with pollinator attraction. One potential outcome of this process is that sympatric populations will display increased divergence in floral traits compared with allopatric populations. We developed a new system to study the pattern and process of character displacement. In the central Sierra Nevada of California, USA, Mimulus bicolor is a spring wildflower with two flower-color morphs, one of which resembles coflowering M. guttatus.\n• Methods: We documented a fine-scale geographic pattern of character displacement in sympatric and allopatric patches and, using experimental arrays, measured seed set in M. bicolor color morphs in the presence versus absence of M. guttatus.\n• Key results: In sympatric arrays yellow, guttatus-like M. bicolor morphs had lower relative fitness (0.35 ± 0.05) and reduced conspecific pollen deposition compared with the distinct alternative morph, whereas in allopatric arrays yellow, guttatus-like morphs were occasionally strongly favored.\n• Conclusions: Pollinator-mediated competition with M. guttatus is consistent with ecological character displacement in M. bicolor and likely contributes to a geographic pattern of character displacement.","author":[{"dropping-particle":"","family":"Grossenbacher","given":"Dena L.","non-dropping-particle":"","parse-names":false,"suffix":""},{"dropping-particle":"","family":"Stanton","given":"Maureen L.","non-dropping-particle":"","parse-names":false,"suffix":""}],"container-title":"American Journal of Botany","id":"ITEM-4","issue":"11","issued":{"date-parts":[["2014"]]},"page":"1915-1924","title":"Pollinator-mediated competition influences selection for flower-color displacement in sympatric monkeyflowers","type":"article-journal","volume":"101"},"uris":["http://www.mendeley.com/documents/?uuid=80d19081-6eea-4b3b-807e-8f59ad313472"]}],"mendeley":{"formattedCitation":"(van der Niet et al. 2006; Grossenbacher and Whittall 2011; Hopkins 2013; Grossenbacher and Stanton 2014)","manualFormatting":"(van der Niet et al. 2006; Grossenbacher and Whittall 2011; Hopkins 2013; Grossenbacher and Stanton 2014; Runquist and Moeller 2014)","plainTextFormattedCitation":"(van der Niet et al. 2006; Grossenbacher and Whittall 2011; Hopkins 2013; Grossenbacher and Stanton 2014)","previouslyFormattedCitation":"(van der Niet et al. 2006; Grossenbacher and Whittall 2011; Hopkins 2013; Grossenbacher and Stanton 2014)"},"properties":{"noteIndex":0},"schema":"https://github.com/citation-style-language/schema/raw/master/csl-citation.json"}</w:instrText>
      </w:r>
      <w:r w:rsidR="00C93105" w:rsidRPr="002108CA">
        <w:rPr>
          <w:rFonts w:cstheme="minorHAnsi"/>
          <w:bCs/>
          <w:color w:val="000000" w:themeColor="text1"/>
        </w:rPr>
        <w:fldChar w:fldCharType="separate"/>
      </w:r>
      <w:r w:rsidR="00C93105" w:rsidRPr="002108CA">
        <w:rPr>
          <w:rFonts w:cstheme="minorHAnsi"/>
          <w:bCs/>
          <w:noProof/>
          <w:color w:val="000000" w:themeColor="text1"/>
        </w:rPr>
        <w:t>(van der Niet et al. 2006; Grossenbacher and Whittall 2011; Hopkins 2013; Grossenbacher and Stanton 2014</w:t>
      </w:r>
      <w:ins w:id="117" w:author="Jeffrey Groh" w:date="2020-03-24T12:09:00Z">
        <w:r w:rsidR="002508A2">
          <w:rPr>
            <w:rFonts w:cstheme="minorHAnsi"/>
            <w:bCs/>
            <w:noProof/>
            <w:color w:val="000000" w:themeColor="text1"/>
          </w:rPr>
          <w:t>; Runquist and Moeller 2014</w:t>
        </w:r>
      </w:ins>
      <w:r w:rsidR="00C93105" w:rsidRPr="002108CA">
        <w:rPr>
          <w:rFonts w:cstheme="minorHAnsi"/>
          <w:bCs/>
          <w:noProof/>
          <w:color w:val="000000" w:themeColor="text1"/>
        </w:rPr>
        <w:t>)</w:t>
      </w:r>
      <w:r w:rsidR="00C93105" w:rsidRPr="002108CA">
        <w:rPr>
          <w:rFonts w:cstheme="minorHAnsi"/>
          <w:bCs/>
          <w:color w:val="000000" w:themeColor="text1"/>
        </w:rPr>
        <w:fldChar w:fldCharType="end"/>
      </w:r>
      <w:ins w:id="118" w:author="Jeffrey Groh" w:date="2020-03-22T13:23:00Z">
        <w:r w:rsidR="0013018E">
          <w:rPr>
            <w:rFonts w:cstheme="minorHAnsi"/>
            <w:bCs/>
            <w:color w:val="000000" w:themeColor="text1"/>
          </w:rPr>
          <w:t>, although it is possible that b</w:t>
        </w:r>
      </w:ins>
      <w:ins w:id="119" w:author="Jeffrey Groh" w:date="2020-03-22T13:22:00Z">
        <w:r w:rsidR="0013018E">
          <w:rPr>
            <w:rFonts w:cstheme="minorHAnsi"/>
            <w:bCs/>
            <w:color w:val="000000" w:themeColor="text1"/>
          </w:rPr>
          <w:t xml:space="preserve">oth patterns </w:t>
        </w:r>
      </w:ins>
      <w:ins w:id="120" w:author="Jeffrey Groh" w:date="2020-03-22T13:23:00Z">
        <w:r w:rsidR="0013018E">
          <w:rPr>
            <w:rFonts w:cstheme="minorHAnsi"/>
            <w:bCs/>
            <w:color w:val="000000" w:themeColor="text1"/>
          </w:rPr>
          <w:t>might</w:t>
        </w:r>
      </w:ins>
      <w:ins w:id="121" w:author="Jeffrey Groh" w:date="2020-03-22T13:22:00Z">
        <w:r w:rsidR="0013018E">
          <w:rPr>
            <w:rFonts w:cstheme="minorHAnsi"/>
            <w:bCs/>
            <w:color w:val="000000" w:themeColor="text1"/>
          </w:rPr>
          <w:t xml:space="preserve"> </w:t>
        </w:r>
      </w:ins>
      <w:ins w:id="122" w:author="Jeffrey Groh" w:date="2020-03-22T13:23:00Z">
        <w:r w:rsidR="0013018E">
          <w:rPr>
            <w:rFonts w:cstheme="minorHAnsi"/>
            <w:bCs/>
            <w:color w:val="000000" w:themeColor="text1"/>
          </w:rPr>
          <w:t>be observed</w:t>
        </w:r>
      </w:ins>
      <w:ins w:id="123" w:author="Jeffrey Groh" w:date="2020-03-22T13:22:00Z">
        <w:r w:rsidR="0013018E">
          <w:rPr>
            <w:rFonts w:cstheme="minorHAnsi"/>
            <w:bCs/>
            <w:color w:val="000000" w:themeColor="text1"/>
          </w:rPr>
          <w:t xml:space="preserve"> over different time scales. </w:t>
        </w:r>
      </w:ins>
      <w:r w:rsidR="000A3D9A" w:rsidRPr="002108CA">
        <w:rPr>
          <w:rFonts w:cstheme="minorHAnsi"/>
          <w:bCs/>
          <w:color w:val="000000" w:themeColor="text1"/>
        </w:rPr>
        <w:t xml:space="preserve">While careful experiments </w:t>
      </w:r>
      <w:r w:rsidR="00A71B36" w:rsidRPr="002108CA">
        <w:rPr>
          <w:rFonts w:cstheme="minorHAnsi"/>
          <w:bCs/>
          <w:color w:val="000000" w:themeColor="text1"/>
        </w:rPr>
        <w:t>are</w:t>
      </w:r>
      <w:r w:rsidR="000A3D9A" w:rsidRPr="002108CA">
        <w:rPr>
          <w:rFonts w:cstheme="minorHAnsi"/>
          <w:bCs/>
          <w:color w:val="000000" w:themeColor="text1"/>
        </w:rPr>
        <w:t xml:space="preserve"> </w:t>
      </w:r>
      <w:r w:rsidR="00A71B36" w:rsidRPr="002108CA">
        <w:rPr>
          <w:rFonts w:cstheme="minorHAnsi"/>
          <w:bCs/>
          <w:color w:val="000000" w:themeColor="text1"/>
        </w:rPr>
        <w:t>necessary</w:t>
      </w:r>
      <w:r w:rsidR="000A3D9A" w:rsidRPr="002108CA">
        <w:rPr>
          <w:rFonts w:cstheme="minorHAnsi"/>
          <w:bCs/>
          <w:color w:val="000000" w:themeColor="text1"/>
        </w:rPr>
        <w:t xml:space="preserve"> to address these hypotheses, documenting phenotypes patterns in areas of sympatry is a prerequisite step</w:t>
      </w:r>
      <w:r w:rsidR="00A71B36" w:rsidRPr="002108CA">
        <w:rPr>
          <w:rFonts w:cstheme="minorHAnsi"/>
          <w:bCs/>
          <w:color w:val="000000" w:themeColor="text1"/>
        </w:rPr>
        <w:t xml:space="preserve"> </w:t>
      </w:r>
      <w:r w:rsidR="0013018E">
        <w:rPr>
          <w:rFonts w:cstheme="minorHAnsi"/>
          <w:bCs/>
          <w:color w:val="000000" w:themeColor="text1"/>
        </w:rPr>
        <w:t>toward</w:t>
      </w:r>
      <w:r w:rsidR="00A71B36" w:rsidRPr="002108CA">
        <w:rPr>
          <w:rFonts w:cstheme="minorHAnsi"/>
          <w:bCs/>
          <w:color w:val="000000" w:themeColor="text1"/>
        </w:rPr>
        <w:t xml:space="preserve"> understanding the </w:t>
      </w:r>
      <w:r w:rsidR="0013018E">
        <w:rPr>
          <w:rFonts w:cstheme="minorHAnsi"/>
          <w:bCs/>
          <w:color w:val="000000" w:themeColor="text1"/>
        </w:rPr>
        <w:t xml:space="preserve">course and </w:t>
      </w:r>
      <w:r w:rsidR="00C93105" w:rsidRPr="002108CA">
        <w:rPr>
          <w:rFonts w:cstheme="minorHAnsi"/>
          <w:bCs/>
          <w:color w:val="000000" w:themeColor="text1"/>
        </w:rPr>
        <w:t>fate of</w:t>
      </w:r>
      <w:r w:rsidR="00A71B36" w:rsidRPr="002108CA">
        <w:rPr>
          <w:rFonts w:cstheme="minorHAnsi"/>
          <w:bCs/>
          <w:color w:val="000000" w:themeColor="text1"/>
        </w:rPr>
        <w:t xml:space="preserve"> trait divergence</w:t>
      </w:r>
      <w:r w:rsidR="00C93105" w:rsidRPr="002108CA">
        <w:rPr>
          <w:rFonts w:cstheme="minorHAnsi"/>
          <w:bCs/>
          <w:color w:val="000000" w:themeColor="text1"/>
        </w:rPr>
        <w:t xml:space="preserve"> during secondary contact </w:t>
      </w:r>
      <w:r w:rsidR="00E05D16">
        <w:rPr>
          <w:rFonts w:cstheme="minorHAnsi"/>
          <w:bCs/>
          <w:color w:val="000000" w:themeColor="text1"/>
        </w:rPr>
        <w:t>between</w:t>
      </w:r>
      <w:r w:rsidR="0013018E">
        <w:rPr>
          <w:rFonts w:cstheme="minorHAnsi"/>
          <w:bCs/>
          <w:color w:val="000000" w:themeColor="text1"/>
        </w:rPr>
        <w:t xml:space="preserve"> hybridizing</w:t>
      </w:r>
      <w:r w:rsidR="00C93105" w:rsidRPr="002108CA">
        <w:rPr>
          <w:rFonts w:cstheme="minorHAnsi"/>
          <w:bCs/>
          <w:color w:val="000000" w:themeColor="text1"/>
        </w:rPr>
        <w:t xml:space="preserve"> taxa. </w:t>
      </w:r>
    </w:p>
    <w:p w14:paraId="40C367AA" w14:textId="07F65F78" w:rsidR="002F62F3" w:rsidRPr="002108CA" w:rsidRDefault="00F1174D" w:rsidP="004C515D">
      <w:pPr>
        <w:spacing w:line="480" w:lineRule="auto"/>
        <w:ind w:firstLine="720"/>
        <w:outlineLvl w:val="0"/>
        <w:rPr>
          <w:rFonts w:cstheme="minorHAnsi"/>
          <w:bCs/>
          <w:color w:val="000000" w:themeColor="text1"/>
        </w:rPr>
      </w:pPr>
      <w:r w:rsidRPr="002108CA">
        <w:rPr>
          <w:rFonts w:cstheme="minorHAnsi"/>
          <w:bCs/>
          <w:color w:val="000000" w:themeColor="text1"/>
        </w:rPr>
        <w:lastRenderedPageBreak/>
        <w:t xml:space="preserve">The columbines </w:t>
      </w:r>
      <w:r w:rsidR="00A122DA" w:rsidRPr="002108CA">
        <w:rPr>
          <w:rFonts w:cstheme="minorHAnsi"/>
          <w:bCs/>
          <w:color w:val="000000" w:themeColor="text1"/>
        </w:rPr>
        <w:t>(</w:t>
      </w:r>
      <w:r w:rsidR="00A122DA" w:rsidRPr="002108CA">
        <w:rPr>
          <w:rFonts w:cstheme="minorHAnsi"/>
          <w:bCs/>
          <w:i/>
          <w:iCs/>
          <w:color w:val="000000" w:themeColor="text1"/>
        </w:rPr>
        <w:t>Aquilegia</w:t>
      </w:r>
      <w:r w:rsidR="00A122DA" w:rsidRPr="002108CA">
        <w:rPr>
          <w:rFonts w:cstheme="minorHAnsi"/>
          <w:bCs/>
          <w:color w:val="000000" w:themeColor="text1"/>
        </w:rPr>
        <w:t xml:space="preserve">) </w:t>
      </w:r>
      <w:r w:rsidRPr="002108CA">
        <w:rPr>
          <w:rFonts w:cstheme="minorHAnsi"/>
          <w:bCs/>
          <w:color w:val="000000" w:themeColor="text1"/>
        </w:rPr>
        <w:t>are well-known</w:t>
      </w:r>
      <w:r w:rsidR="00AE3112">
        <w:rPr>
          <w:rFonts w:cstheme="minorHAnsi"/>
          <w:bCs/>
          <w:color w:val="000000" w:themeColor="text1"/>
        </w:rPr>
        <w:t xml:space="preserve"> for</w:t>
      </w:r>
      <w:r w:rsidR="00AE3112" w:rsidRPr="002108CA">
        <w:rPr>
          <w:rFonts w:cstheme="minorHAnsi"/>
          <w:bCs/>
          <w:color w:val="000000" w:themeColor="text1"/>
        </w:rPr>
        <w:t xml:space="preserve"> </w:t>
      </w:r>
      <w:r w:rsidRPr="002108CA">
        <w:rPr>
          <w:rFonts w:cstheme="minorHAnsi"/>
          <w:bCs/>
          <w:color w:val="000000" w:themeColor="text1"/>
        </w:rPr>
        <w:t xml:space="preserve">impressive </w:t>
      </w:r>
      <w:r w:rsidR="00AE3112">
        <w:rPr>
          <w:rFonts w:cstheme="minorHAnsi"/>
          <w:bCs/>
          <w:color w:val="000000" w:themeColor="text1"/>
        </w:rPr>
        <w:t xml:space="preserve">interspecific </w:t>
      </w:r>
      <w:r w:rsidR="00A122DA" w:rsidRPr="002108CA">
        <w:rPr>
          <w:rFonts w:cstheme="minorHAnsi"/>
          <w:bCs/>
          <w:color w:val="000000" w:themeColor="text1"/>
        </w:rPr>
        <w:t>floral diversity</w:t>
      </w:r>
      <w:r w:rsidR="008724AB" w:rsidRPr="002108CA">
        <w:rPr>
          <w:rFonts w:cstheme="minorHAnsi"/>
          <w:bCs/>
          <w:color w:val="000000" w:themeColor="text1"/>
        </w:rPr>
        <w:t xml:space="preserve"> </w:t>
      </w:r>
      <w:r w:rsidRPr="002108CA">
        <w:rPr>
          <w:rFonts w:cstheme="minorHAnsi"/>
          <w:bCs/>
          <w:color w:val="000000" w:themeColor="text1"/>
        </w:rPr>
        <w:t xml:space="preserve">despite </w:t>
      </w:r>
      <w:r w:rsidR="00053FA9" w:rsidRPr="002108CA">
        <w:rPr>
          <w:rFonts w:cstheme="minorHAnsi"/>
          <w:bCs/>
          <w:color w:val="000000" w:themeColor="text1"/>
        </w:rPr>
        <w:t>broad</w:t>
      </w:r>
      <w:r w:rsidRPr="002108CA">
        <w:rPr>
          <w:rFonts w:cstheme="minorHAnsi"/>
          <w:bCs/>
          <w:color w:val="000000" w:themeColor="text1"/>
        </w:rPr>
        <w:t xml:space="preserve"> similarity at the genomic level </w:t>
      </w:r>
      <w:r w:rsidR="00053FA9" w:rsidRPr="002108CA">
        <w:rPr>
          <w:rFonts w:cstheme="minorHAnsi"/>
          <w:bCs/>
          <w:color w:val="000000" w:themeColor="text1"/>
        </w:rPr>
        <w:t xml:space="preserve">and extensive natural hybridization </w:t>
      </w:r>
      <w:r w:rsidR="00053FA9" w:rsidRPr="002108CA">
        <w:rPr>
          <w:rFonts w:cstheme="minorHAnsi"/>
          <w:bCs/>
          <w:color w:val="000000" w:themeColor="text1"/>
        </w:rPr>
        <w:fldChar w:fldCharType="begin" w:fldLock="1"/>
      </w:r>
      <w:r w:rsidR="00053FA9" w:rsidRPr="002108CA">
        <w:rPr>
          <w:rFonts w:cstheme="minorHAnsi"/>
          <w:bCs/>
          <w:color w:val="000000" w:themeColor="text1"/>
        </w:rPr>
        <w:instrText>ADDIN CSL_CITATION {"citationItems":[{"id":"ITEM-1","itemData":{"author":[{"dropping-particle":"","family":"Hodges","given":"Scott A","non-dropping-particle":"","parse-names":false,"suffix":""},{"dropping-particle":"","family":"Arnold","given":"Michael L","non-dropping-particle":"","parse-names":false,"suffix":""}],"container-title":"Proceedings of the National Academy of Sciences, USA","id":"ITEM-1","issue":"11","issued":{"date-parts":[["1994"]]},"page":"5129-5132","title":"Columbines : A Geographically Widespread Species Flock Author","type":"article-journal","volume":"91"},"uris":["http://www.mendeley.com/documents/?uuid=a1775a51-14a9-456a-a04d-fcd9706170df"]},{"id":"ITEM-2","itemData":{"author":[{"dropping-particle":"","family":"Filiault","given":"Daniele L","non-dropping-particle":"","parse-names":false,"suffix":""},{"dropping-particle":"","family":"Ballerini","given":"Evangeline S","non-dropping-particle":"","parse-names":false,"suffix":""},{"dropping-particle":"","family":"Mandakova","given":"Terezie","non-dropping-particle":"","parse-names":false,"suffix":""},{"dropping-particle":"","family":"Akoz","given":"Gokce","non-dropping-particle":"","parse-names":false,"suffix":""},{"dropping-particle":"","family":"Derieg","given":"Nathan J","non-dropping-particle":"","parse-names":false,"suffix":""},{"dropping-particle":"","family":"Schmutz","given":"Jeremy","non-dropping-particle":"","parse-names":false,"suffix":""},{"dropping-particle":"","family":"Jenkins","given":"Jerry","non-dropping-particle":"","parse-names":false,"suffix":""},{"dropping-particle":"","family":"Grimwood","given":"Jane","non-dropping-particle":"","parse-names":false,"suffix":""},{"dropping-particle":"","family":"Shu","given":"Shengqiang","non-dropping-particle":"","parse-names":false,"suffix":""},{"dropping-particle":"","family":"Hayes","given":"Richard D","non-dropping-particle":"","parse-names":false,"suffix":""},{"dropping-particle":"","family":"Hellsten","given":"Uffe","non-dropping-particle":"","parse-names":false,"suffix":""},{"dropping-particle":"","family":"Barry","given":"Kerrie","non-dropping-particle":"","parse-names":false,"suffix":""},{"dropping-particle":"","family":"Yan","given":"Juying","non-dropping-particle":"","parse-names":false,"suffix":""},{"dropping-particle":"","family":"Mihaltcheva","given":"Sirma","non-dropping-particle":"","parse-names":false,"suffix":""},{"dropping-particle":"","family":"Karafiatova","given":"Miroslava","non-dropping-particle":"","parse-names":false,"suffix":""},{"dropping-particle":"","family":"Nizhynska","given":"Viktoria","non-dropping-particle":"","parse-names":false,"suffix":""},{"dropping-particle":"","family":"Kramer","given":"Elena M","non-dropping-particle":"","parse-names":false,"suffix":""},{"dropping-particle":"","family":"Lysak","given":"Martin A","non-dropping-particle":"","parse-names":false,"suffix":""},{"dropping-particle":"","family":"Hodges","given":"Scott A","non-dropping-particle":"","parse-names":false,"suffix":""},{"dropping-particle":"","family":"Nordborg","given":"Magnus","non-dropping-particle":"","parse-names":false,"suffix":""}],"container-title":"eLIFE","id":"ITEM-2","issued":{"date-parts":[["2018"]]},"page":"1-31","title":"The Aquilegia genome provides insight into adaptive radiation and reveals an extraordinarily polymorphic chromosome with a unique history","type":"article-journal"},"uris":["http://www.mendeley.com/documents/?uuid=9176151a-1396-4d15-a8a8-a63eac929d25"]}],"mendeley":{"formattedCitation":"(Hodges and Arnold 1994; Filiault et al. 2018)","plainTextFormattedCitation":"(Hodges and Arnold 1994; Filiault et al. 2018)","previouslyFormattedCitation":"(Hodges and Arnold 1994; Filiault et al. 2018)"},"properties":{"noteIndex":0},"schema":"https://github.com/citation-style-language/schema/raw/master/csl-citation.json"}</w:instrText>
      </w:r>
      <w:r w:rsidR="00053FA9" w:rsidRPr="002108CA">
        <w:rPr>
          <w:rFonts w:cstheme="minorHAnsi"/>
          <w:bCs/>
          <w:color w:val="000000" w:themeColor="text1"/>
        </w:rPr>
        <w:fldChar w:fldCharType="separate"/>
      </w:r>
      <w:r w:rsidR="00053FA9" w:rsidRPr="002108CA">
        <w:rPr>
          <w:rFonts w:cstheme="minorHAnsi"/>
          <w:bCs/>
          <w:noProof/>
          <w:color w:val="000000" w:themeColor="text1"/>
        </w:rPr>
        <w:t>(Hodges and Arnold 1994; Filiault et al. 2018)</w:t>
      </w:r>
      <w:r w:rsidR="00053FA9" w:rsidRPr="002108CA">
        <w:rPr>
          <w:rFonts w:cstheme="minorHAnsi"/>
          <w:bCs/>
          <w:color w:val="000000" w:themeColor="text1"/>
        </w:rPr>
        <w:fldChar w:fldCharType="end"/>
      </w:r>
      <w:r w:rsidR="00053FA9" w:rsidRPr="002108CA">
        <w:rPr>
          <w:rFonts w:cstheme="minorHAnsi"/>
          <w:bCs/>
          <w:color w:val="000000" w:themeColor="text1"/>
        </w:rPr>
        <w:t xml:space="preserve">. </w:t>
      </w:r>
      <w:ins w:id="124" w:author="Jeffrey Groh" w:date="2020-03-24T14:32:00Z">
        <w:r w:rsidR="00D17DE6">
          <w:rPr>
            <w:rFonts w:cstheme="minorHAnsi"/>
            <w:bCs/>
            <w:color w:val="000000" w:themeColor="text1"/>
          </w:rPr>
          <w:t xml:space="preserve">Previously, </w:t>
        </w:r>
      </w:ins>
      <w:ins w:id="125" w:author="Jeffrey Groh" w:date="2020-03-24T14:23:00Z">
        <w:r w:rsidR="001735CC">
          <w:rPr>
            <w:rFonts w:cstheme="minorHAnsi"/>
            <w:bCs/>
            <w:color w:val="000000" w:themeColor="text1"/>
          </w:rPr>
          <w:t>we des</w:t>
        </w:r>
      </w:ins>
      <w:ins w:id="126" w:author="Jeffrey Groh" w:date="2020-03-24T14:24:00Z">
        <w:r w:rsidR="001735CC">
          <w:rPr>
            <w:rFonts w:cstheme="minorHAnsi"/>
            <w:bCs/>
            <w:color w:val="000000" w:themeColor="text1"/>
          </w:rPr>
          <w:t xml:space="preserve">cribed in detail a hybrid population between </w:t>
        </w:r>
      </w:ins>
      <w:ins w:id="127" w:author="Jeffrey Groh" w:date="2020-03-24T14:26:00Z">
        <w:r w:rsidR="001735CC">
          <w:rPr>
            <w:rFonts w:cstheme="minorHAnsi"/>
            <w:bCs/>
            <w:i/>
            <w:iCs/>
            <w:color w:val="000000" w:themeColor="text1"/>
          </w:rPr>
          <w:t xml:space="preserve">Aquilegia flavescens </w:t>
        </w:r>
      </w:ins>
      <w:ins w:id="128" w:author="Jeffrey Groh" w:date="2020-03-24T14:37:00Z">
        <w:r w:rsidR="00B0636D">
          <w:rPr>
            <w:rFonts w:cstheme="minorHAnsi"/>
            <w:bCs/>
            <w:color w:val="000000" w:themeColor="text1"/>
          </w:rPr>
          <w:t xml:space="preserve">S. Watson </w:t>
        </w:r>
      </w:ins>
      <w:ins w:id="129" w:author="Jeffrey Groh" w:date="2020-03-24T14:26:00Z">
        <w:r w:rsidR="001735CC">
          <w:rPr>
            <w:rFonts w:cstheme="minorHAnsi"/>
            <w:bCs/>
            <w:color w:val="000000" w:themeColor="text1"/>
          </w:rPr>
          <w:t xml:space="preserve">and </w:t>
        </w:r>
        <w:r w:rsidR="001735CC">
          <w:rPr>
            <w:rFonts w:cstheme="minorHAnsi"/>
            <w:bCs/>
            <w:i/>
            <w:color w:val="000000" w:themeColor="text1"/>
          </w:rPr>
          <w:t>A. formosa</w:t>
        </w:r>
      </w:ins>
      <w:ins w:id="130" w:author="Jeffrey Groh" w:date="2020-03-24T14:37:00Z">
        <w:r w:rsidR="00B0636D">
          <w:rPr>
            <w:rFonts w:cstheme="minorHAnsi"/>
            <w:bCs/>
            <w:i/>
            <w:color w:val="000000" w:themeColor="text1"/>
          </w:rPr>
          <w:t xml:space="preserve"> </w:t>
        </w:r>
        <w:r w:rsidR="00B0636D">
          <w:rPr>
            <w:rFonts w:cstheme="minorHAnsi"/>
            <w:bCs/>
            <w:iCs/>
            <w:color w:val="000000" w:themeColor="text1"/>
          </w:rPr>
          <w:t xml:space="preserve">Fisch. </w:t>
        </w:r>
      </w:ins>
      <w:ins w:id="131" w:author="Jeffrey Groh" w:date="2020-03-24T14:38:00Z">
        <w:r w:rsidR="00B0636D">
          <w:rPr>
            <w:rFonts w:cstheme="minorHAnsi"/>
            <w:bCs/>
            <w:iCs/>
            <w:color w:val="000000" w:themeColor="text1"/>
          </w:rPr>
          <w:t>ex DC</w:t>
        </w:r>
      </w:ins>
      <w:ins w:id="132" w:author="Jeffrey Groh" w:date="2020-03-24T14:40:00Z">
        <w:r w:rsidR="00B0636D">
          <w:rPr>
            <w:rFonts w:cstheme="minorHAnsi"/>
            <w:bCs/>
            <w:iCs/>
            <w:color w:val="000000" w:themeColor="text1"/>
          </w:rPr>
          <w:t>.</w:t>
        </w:r>
      </w:ins>
      <w:ins w:id="133" w:author="Jeffrey Groh" w:date="2020-03-24T14:26:00Z">
        <w:r w:rsidR="001735CC">
          <w:rPr>
            <w:rFonts w:cstheme="minorHAnsi"/>
            <w:bCs/>
            <w:iCs/>
            <w:color w:val="000000" w:themeColor="text1"/>
          </w:rPr>
          <w:t xml:space="preserve">, </w:t>
        </w:r>
      </w:ins>
      <w:ins w:id="134" w:author="Jeffrey Groh" w:date="2020-03-24T14:32:00Z">
        <w:r w:rsidR="00D17DE6">
          <w:rPr>
            <w:rFonts w:cstheme="minorHAnsi"/>
            <w:bCs/>
            <w:iCs/>
            <w:color w:val="000000" w:themeColor="text1"/>
          </w:rPr>
          <w:t xml:space="preserve">two species </w:t>
        </w:r>
      </w:ins>
      <w:ins w:id="135" w:author="Jeffrey Groh" w:date="2020-03-24T14:26:00Z">
        <w:r w:rsidR="001735CC">
          <w:rPr>
            <w:rFonts w:cstheme="minorHAnsi"/>
            <w:bCs/>
            <w:iCs/>
            <w:color w:val="000000" w:themeColor="text1"/>
          </w:rPr>
          <w:t>which occur</w:t>
        </w:r>
      </w:ins>
      <w:ins w:id="136" w:author="Jeffrey Groh" w:date="2020-03-24T14:27:00Z">
        <w:r w:rsidR="001735CC">
          <w:rPr>
            <w:rFonts w:cstheme="minorHAnsi"/>
            <w:bCs/>
            <w:iCs/>
            <w:color w:val="000000" w:themeColor="text1"/>
          </w:rPr>
          <w:t xml:space="preserve"> </w:t>
        </w:r>
      </w:ins>
      <w:ins w:id="137" w:author="Jeffrey Groh" w:date="2020-03-24T14:34:00Z">
        <w:r w:rsidR="00757B27">
          <w:rPr>
            <w:rFonts w:cstheme="minorHAnsi"/>
            <w:bCs/>
            <w:iCs/>
            <w:color w:val="000000" w:themeColor="text1"/>
          </w:rPr>
          <w:t>in sympatry</w:t>
        </w:r>
      </w:ins>
      <w:ins w:id="138" w:author="Jeffrey Groh" w:date="2020-03-24T14:27:00Z">
        <w:r w:rsidR="001735CC">
          <w:rPr>
            <w:rFonts w:cstheme="minorHAnsi"/>
            <w:bCs/>
            <w:iCs/>
            <w:color w:val="000000" w:themeColor="text1"/>
          </w:rPr>
          <w:t xml:space="preserve"> in </w:t>
        </w:r>
      </w:ins>
      <w:ins w:id="139" w:author="Jeffrey Groh" w:date="2020-03-24T14:33:00Z">
        <w:r w:rsidR="00757B27">
          <w:rPr>
            <w:rFonts w:cstheme="minorHAnsi"/>
            <w:bCs/>
            <w:iCs/>
            <w:color w:val="000000" w:themeColor="text1"/>
          </w:rPr>
          <w:t xml:space="preserve">montane regions of </w:t>
        </w:r>
      </w:ins>
      <w:ins w:id="140" w:author="Jeffrey Groh" w:date="2020-03-24T14:27:00Z">
        <w:r w:rsidR="001735CC">
          <w:rPr>
            <w:rFonts w:cstheme="minorHAnsi"/>
            <w:bCs/>
            <w:iCs/>
            <w:color w:val="000000" w:themeColor="text1"/>
          </w:rPr>
          <w:t>western North America</w:t>
        </w:r>
      </w:ins>
      <w:ins w:id="141" w:author="Jeffrey Groh" w:date="2020-03-24T14:32:00Z">
        <w:r w:rsidR="00D17DE6">
          <w:rPr>
            <w:rFonts w:cstheme="minorHAnsi"/>
            <w:bCs/>
            <w:iCs/>
            <w:color w:val="000000" w:themeColor="text1"/>
          </w:rPr>
          <w:t xml:space="preserve"> (Groh et al. 201</w:t>
        </w:r>
      </w:ins>
      <w:ins w:id="142" w:author="Jeffrey Groh" w:date="2020-03-24T16:07:00Z">
        <w:r w:rsidR="0066076D">
          <w:rPr>
            <w:rFonts w:cstheme="minorHAnsi"/>
            <w:bCs/>
            <w:iCs/>
            <w:color w:val="000000" w:themeColor="text1"/>
          </w:rPr>
          <w:t>9</w:t>
        </w:r>
      </w:ins>
      <w:ins w:id="143" w:author="Jeffrey Groh" w:date="2020-03-24T14:32:00Z">
        <w:r w:rsidR="00D17DE6">
          <w:rPr>
            <w:rFonts w:cstheme="minorHAnsi"/>
            <w:bCs/>
            <w:iCs/>
            <w:color w:val="000000" w:themeColor="text1"/>
          </w:rPr>
          <w:t>)</w:t>
        </w:r>
      </w:ins>
      <w:ins w:id="144" w:author="Jeffrey Groh" w:date="2020-03-24T14:27:00Z">
        <w:r w:rsidR="001735CC">
          <w:rPr>
            <w:rFonts w:cstheme="minorHAnsi"/>
            <w:bCs/>
            <w:iCs/>
            <w:color w:val="000000" w:themeColor="text1"/>
          </w:rPr>
          <w:t>.</w:t>
        </w:r>
      </w:ins>
      <w:ins w:id="145" w:author="Jeffrey Groh" w:date="2020-03-24T14:23:00Z">
        <w:r w:rsidR="001735CC">
          <w:rPr>
            <w:rFonts w:cstheme="minorHAnsi"/>
            <w:bCs/>
            <w:color w:val="000000" w:themeColor="text1"/>
          </w:rPr>
          <w:t xml:space="preserve"> </w:t>
        </w:r>
      </w:ins>
      <w:r w:rsidR="002152AA" w:rsidRPr="002108CA">
        <w:rPr>
          <w:rFonts w:cstheme="minorHAnsi"/>
          <w:bCs/>
          <w:color w:val="000000" w:themeColor="text1"/>
        </w:rPr>
        <w:t xml:space="preserve">In the present work, we </w:t>
      </w:r>
      <w:ins w:id="146" w:author="Jeffrey Groh" w:date="2020-03-24T14:31:00Z">
        <w:r w:rsidR="004C515D">
          <w:rPr>
            <w:rFonts w:cstheme="minorHAnsi"/>
            <w:bCs/>
            <w:color w:val="000000" w:themeColor="text1"/>
          </w:rPr>
          <w:t xml:space="preserve">use floral phenotypes of herbarium specimens to describe more broadly the structure of the hybrid zone between these two species. </w:t>
        </w:r>
      </w:ins>
      <w:r w:rsidR="00053FA9" w:rsidRPr="002108CA">
        <w:rPr>
          <w:rFonts w:cstheme="minorHAnsi"/>
          <w:bCs/>
          <w:color w:val="000000" w:themeColor="text1"/>
        </w:rPr>
        <w:t xml:space="preserve">We </w:t>
      </w:r>
      <w:r w:rsidR="00847573" w:rsidRPr="002108CA">
        <w:rPr>
          <w:rFonts w:cstheme="minorHAnsi"/>
          <w:bCs/>
          <w:color w:val="000000" w:themeColor="text1"/>
        </w:rPr>
        <w:t xml:space="preserve">combine </w:t>
      </w:r>
      <w:ins w:id="147" w:author="Jeffrey Groh" w:date="2020-03-24T16:52:00Z">
        <w:r w:rsidR="00611882">
          <w:rPr>
            <w:rFonts w:cstheme="minorHAnsi"/>
            <w:bCs/>
            <w:color w:val="000000" w:themeColor="text1"/>
          </w:rPr>
          <w:t>th</w:t>
        </w:r>
      </w:ins>
      <w:ins w:id="148" w:author="Jeffrey Groh" w:date="2020-03-23T09:30:00Z">
        <w:r w:rsidR="00EF4790">
          <w:rPr>
            <w:rFonts w:cstheme="minorHAnsi"/>
            <w:bCs/>
            <w:color w:val="000000" w:themeColor="text1"/>
          </w:rPr>
          <w:t xml:space="preserve">ese herbarium data </w:t>
        </w:r>
      </w:ins>
      <w:r w:rsidR="00053FA9" w:rsidRPr="002108CA">
        <w:rPr>
          <w:rFonts w:cstheme="minorHAnsi"/>
          <w:bCs/>
          <w:color w:val="000000" w:themeColor="text1"/>
        </w:rPr>
        <w:t xml:space="preserve">with </w:t>
      </w:r>
      <w:r w:rsidR="00A122DA" w:rsidRPr="002108CA">
        <w:rPr>
          <w:rFonts w:cstheme="minorHAnsi"/>
          <w:bCs/>
          <w:color w:val="000000" w:themeColor="text1"/>
        </w:rPr>
        <w:t xml:space="preserve">phenotypic </w:t>
      </w:r>
      <w:r w:rsidR="00053FA9" w:rsidRPr="002108CA">
        <w:rPr>
          <w:rFonts w:cstheme="minorHAnsi"/>
          <w:bCs/>
          <w:color w:val="000000" w:themeColor="text1"/>
        </w:rPr>
        <w:t>analys</w:t>
      </w:r>
      <w:r w:rsidR="00847573" w:rsidRPr="002108CA">
        <w:rPr>
          <w:rFonts w:cstheme="minorHAnsi"/>
          <w:bCs/>
          <w:color w:val="000000" w:themeColor="text1"/>
        </w:rPr>
        <w:t>e</w:t>
      </w:r>
      <w:r w:rsidR="00053FA9" w:rsidRPr="002108CA">
        <w:rPr>
          <w:rFonts w:cstheme="minorHAnsi"/>
          <w:bCs/>
          <w:color w:val="000000" w:themeColor="text1"/>
        </w:rPr>
        <w:t xml:space="preserve">s of </w:t>
      </w:r>
      <w:r w:rsidR="001735CC">
        <w:rPr>
          <w:rFonts w:cstheme="minorHAnsi"/>
          <w:bCs/>
          <w:color w:val="000000" w:themeColor="text1"/>
        </w:rPr>
        <w:t xml:space="preserve">additional </w:t>
      </w:r>
      <w:r w:rsidR="00053FA9" w:rsidRPr="002108CA">
        <w:rPr>
          <w:rFonts w:cstheme="minorHAnsi"/>
          <w:bCs/>
          <w:color w:val="000000" w:themeColor="text1"/>
        </w:rPr>
        <w:t xml:space="preserve">population samples from </w:t>
      </w:r>
      <w:ins w:id="149" w:author="Jeffrey Groh" w:date="2020-03-22T13:26:00Z">
        <w:r w:rsidR="00E05D16">
          <w:rPr>
            <w:rFonts w:cstheme="minorHAnsi"/>
            <w:bCs/>
            <w:color w:val="000000" w:themeColor="text1"/>
          </w:rPr>
          <w:t xml:space="preserve">identified </w:t>
        </w:r>
      </w:ins>
      <w:r w:rsidR="00053FA9" w:rsidRPr="002108CA">
        <w:rPr>
          <w:rFonts w:cstheme="minorHAnsi"/>
          <w:bCs/>
          <w:color w:val="000000" w:themeColor="text1"/>
        </w:rPr>
        <w:t xml:space="preserve">contact regions, including </w:t>
      </w:r>
      <w:r w:rsidR="00D54009">
        <w:rPr>
          <w:rFonts w:cstheme="minorHAnsi"/>
          <w:bCs/>
          <w:color w:val="000000" w:themeColor="text1"/>
        </w:rPr>
        <w:t xml:space="preserve">the </w:t>
      </w:r>
      <w:r w:rsidR="00300FAE" w:rsidRPr="002108CA">
        <w:rPr>
          <w:rFonts w:cstheme="minorHAnsi"/>
          <w:bCs/>
          <w:color w:val="000000" w:themeColor="text1"/>
        </w:rPr>
        <w:t>original type</w:t>
      </w:r>
      <w:r w:rsidR="00053FA9" w:rsidRPr="002108CA">
        <w:rPr>
          <w:rFonts w:cstheme="minorHAnsi"/>
          <w:bCs/>
          <w:color w:val="000000" w:themeColor="text1"/>
        </w:rPr>
        <w:t xml:space="preserve"> specimens</w:t>
      </w:r>
      <w:r w:rsidR="006A45AE" w:rsidRPr="002108CA">
        <w:rPr>
          <w:rFonts w:cstheme="minorHAnsi"/>
          <w:bCs/>
          <w:color w:val="000000" w:themeColor="text1"/>
        </w:rPr>
        <w:t xml:space="preserve"> of the</w:t>
      </w:r>
      <w:r w:rsidR="00300FAE" w:rsidRPr="002108CA">
        <w:rPr>
          <w:rFonts w:cstheme="minorHAnsi"/>
          <w:bCs/>
          <w:color w:val="000000" w:themeColor="text1"/>
        </w:rPr>
        <w:t xml:space="preserve"> controversial taxon </w:t>
      </w:r>
      <w:r w:rsidR="00300FAE" w:rsidRPr="002108CA">
        <w:rPr>
          <w:rFonts w:cstheme="minorHAnsi"/>
          <w:bCs/>
          <w:i/>
          <w:iCs/>
          <w:color w:val="000000" w:themeColor="text1"/>
        </w:rPr>
        <w:t xml:space="preserve">A. flavescens </w:t>
      </w:r>
      <w:r w:rsidR="00300FAE" w:rsidRPr="002108CA">
        <w:rPr>
          <w:rFonts w:cstheme="minorHAnsi"/>
          <w:bCs/>
          <w:color w:val="000000" w:themeColor="text1"/>
        </w:rPr>
        <w:t xml:space="preserve">var. </w:t>
      </w:r>
      <w:r w:rsidR="00300FAE" w:rsidRPr="002108CA">
        <w:rPr>
          <w:rFonts w:cstheme="minorHAnsi"/>
          <w:bCs/>
          <w:i/>
          <w:iCs/>
          <w:color w:val="000000" w:themeColor="text1"/>
        </w:rPr>
        <w:t>miniana</w:t>
      </w:r>
      <w:r w:rsidR="00D71366" w:rsidRPr="00806DA2">
        <w:rPr>
          <w:rFonts w:cstheme="minorHAnsi"/>
          <w:bCs/>
          <w:iCs/>
          <w:color w:val="000000" w:themeColor="text1"/>
        </w:rPr>
        <w:t xml:space="preserve"> </w:t>
      </w:r>
      <w:r w:rsidR="00D71366" w:rsidRPr="00806DA2">
        <w:t>J.</w:t>
      </w:r>
      <w:ins w:id="150" w:author="Jeffrey Groh" w:date="2020-03-24T16:53:00Z">
        <w:r w:rsidR="00611882">
          <w:t xml:space="preserve"> </w:t>
        </w:r>
      </w:ins>
      <w:r w:rsidR="00D71366" w:rsidRPr="00806DA2">
        <w:t>F.</w:t>
      </w:r>
      <w:ins w:id="151" w:author="Jeffrey Groh" w:date="2020-03-24T16:17:00Z">
        <w:r w:rsidR="008F0F88">
          <w:t xml:space="preserve"> </w:t>
        </w:r>
      </w:ins>
      <w:proofErr w:type="spellStart"/>
      <w:r w:rsidR="00D71366" w:rsidRPr="00806DA2">
        <w:t>Macbr</w:t>
      </w:r>
      <w:proofErr w:type="spellEnd"/>
      <w:r w:rsidR="00D71366" w:rsidRPr="00806DA2">
        <w:t>. &amp; Payson</w:t>
      </w:r>
      <w:r w:rsidR="00847573" w:rsidRPr="002108CA">
        <w:rPr>
          <w:rFonts w:cstheme="minorHAnsi"/>
          <w:bCs/>
          <w:color w:val="000000" w:themeColor="text1"/>
        </w:rPr>
        <w:t>, to corroborate our biogeographic analyses and test for evidence of introgression</w:t>
      </w:r>
      <w:ins w:id="152" w:author="Jeffrey Groh" w:date="2020-03-24T14:23:00Z">
        <w:r w:rsidR="001735CC">
          <w:rPr>
            <w:rFonts w:cstheme="minorHAnsi"/>
            <w:bCs/>
            <w:color w:val="000000" w:themeColor="text1"/>
          </w:rPr>
          <w:t xml:space="preserve"> in these regions</w:t>
        </w:r>
      </w:ins>
      <w:r w:rsidR="00847573" w:rsidRPr="002108CA">
        <w:rPr>
          <w:rFonts w:cstheme="minorHAnsi"/>
          <w:bCs/>
          <w:color w:val="000000" w:themeColor="text1"/>
        </w:rPr>
        <w:t>.</w:t>
      </w:r>
      <w:r w:rsidR="00300FAE" w:rsidRPr="002108CA">
        <w:rPr>
          <w:rFonts w:cstheme="minorHAnsi"/>
          <w:bCs/>
          <w:color w:val="000000" w:themeColor="text1"/>
        </w:rPr>
        <w:t xml:space="preserve"> Last, we </w:t>
      </w:r>
      <w:ins w:id="153" w:author="Jeffrey Groh" w:date="2020-03-24T14:35:00Z">
        <w:r w:rsidR="00ED497C">
          <w:rPr>
            <w:rFonts w:cstheme="minorHAnsi"/>
            <w:bCs/>
            <w:color w:val="000000" w:themeColor="text1"/>
          </w:rPr>
          <w:t>show results from an analysis of</w:t>
        </w:r>
        <w:r w:rsidR="00ED497C" w:rsidRPr="002108CA">
          <w:rPr>
            <w:rFonts w:cstheme="minorHAnsi"/>
            <w:bCs/>
            <w:color w:val="000000" w:themeColor="text1"/>
          </w:rPr>
          <w:t xml:space="preserve"> </w:t>
        </w:r>
      </w:ins>
      <w:r w:rsidR="00847573" w:rsidRPr="002108CA">
        <w:rPr>
          <w:rFonts w:cstheme="minorHAnsi"/>
          <w:bCs/>
          <w:color w:val="000000" w:themeColor="text1"/>
        </w:rPr>
        <w:t xml:space="preserve">phenotypes along a local elevational gradient in a </w:t>
      </w:r>
      <w:r w:rsidR="00A9461A" w:rsidRPr="002108CA">
        <w:rPr>
          <w:rFonts w:cstheme="minorHAnsi"/>
          <w:bCs/>
          <w:color w:val="000000" w:themeColor="text1"/>
        </w:rPr>
        <w:t xml:space="preserve">previously identified </w:t>
      </w:r>
      <w:r w:rsidR="00847573" w:rsidRPr="002108CA">
        <w:rPr>
          <w:rFonts w:cstheme="minorHAnsi"/>
          <w:bCs/>
          <w:color w:val="000000" w:themeColor="text1"/>
        </w:rPr>
        <w:t>hybrid population in British Columbia, Canada</w:t>
      </w:r>
      <w:r w:rsidR="00A9461A" w:rsidRPr="002108CA">
        <w:rPr>
          <w:rFonts w:cstheme="minorHAnsi"/>
          <w:bCs/>
          <w:color w:val="000000" w:themeColor="text1"/>
        </w:rPr>
        <w:t xml:space="preserve"> </w:t>
      </w:r>
      <w:r w:rsidR="00A9461A" w:rsidRPr="002108CA">
        <w:rPr>
          <w:rFonts w:cstheme="minorHAnsi"/>
          <w:bCs/>
          <w:color w:val="000000" w:themeColor="text1"/>
        </w:rPr>
        <w:fldChar w:fldCharType="begin" w:fldLock="1"/>
      </w:r>
      <w:r w:rsidR="001A6846">
        <w:rPr>
          <w:rFonts w:cstheme="minorHAnsi"/>
          <w:bCs/>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A9461A" w:rsidRPr="002108CA">
        <w:rPr>
          <w:rFonts w:cstheme="minorHAnsi"/>
          <w:bCs/>
          <w:color w:val="000000" w:themeColor="text1"/>
        </w:rPr>
        <w:fldChar w:fldCharType="separate"/>
      </w:r>
      <w:r w:rsidR="00A9461A" w:rsidRPr="002108CA">
        <w:rPr>
          <w:rFonts w:cstheme="minorHAnsi"/>
          <w:bCs/>
          <w:noProof/>
          <w:color w:val="000000" w:themeColor="text1"/>
        </w:rPr>
        <w:t>(Groh et al. 201</w:t>
      </w:r>
      <w:r w:rsidR="00A102C4">
        <w:rPr>
          <w:rFonts w:cstheme="minorHAnsi"/>
          <w:bCs/>
          <w:noProof/>
          <w:color w:val="000000" w:themeColor="text1"/>
        </w:rPr>
        <w:t>9</w:t>
      </w:r>
      <w:r w:rsidR="00A9461A" w:rsidRPr="002108CA">
        <w:rPr>
          <w:rFonts w:cstheme="minorHAnsi"/>
          <w:bCs/>
          <w:noProof/>
          <w:color w:val="000000" w:themeColor="text1"/>
        </w:rPr>
        <w:t>)</w:t>
      </w:r>
      <w:r w:rsidR="00A9461A" w:rsidRPr="002108CA">
        <w:rPr>
          <w:rFonts w:cstheme="minorHAnsi"/>
          <w:bCs/>
          <w:color w:val="000000" w:themeColor="text1"/>
        </w:rPr>
        <w:fldChar w:fldCharType="end"/>
      </w:r>
      <w:r w:rsidR="00847573" w:rsidRPr="002108CA">
        <w:rPr>
          <w:rFonts w:cstheme="minorHAnsi"/>
          <w:bCs/>
          <w:color w:val="000000" w:themeColor="text1"/>
        </w:rPr>
        <w:t xml:space="preserve">, to </w:t>
      </w:r>
      <w:r w:rsidR="00A9461A" w:rsidRPr="002108CA">
        <w:rPr>
          <w:rFonts w:cstheme="minorHAnsi"/>
          <w:bCs/>
          <w:color w:val="000000" w:themeColor="text1"/>
        </w:rPr>
        <w:t>examine evidence for divergent ecological selection between parental phenotypes</w:t>
      </w:r>
      <w:r w:rsidR="00FC2179">
        <w:rPr>
          <w:rFonts w:cstheme="minorHAnsi"/>
          <w:bCs/>
          <w:color w:val="000000" w:themeColor="text1"/>
        </w:rPr>
        <w:t xml:space="preserve"> as an explanation for the observed mosaic hybrid zone structure.</w:t>
      </w:r>
    </w:p>
    <w:p w14:paraId="58270982" w14:textId="77777777" w:rsidR="00A46929" w:rsidRPr="002108CA" w:rsidRDefault="00A46929" w:rsidP="00866B68">
      <w:pPr>
        <w:spacing w:line="480" w:lineRule="auto"/>
        <w:rPr>
          <w:rFonts w:cstheme="minorHAnsi"/>
          <w:b/>
        </w:rPr>
      </w:pPr>
    </w:p>
    <w:p w14:paraId="6E523DF8" w14:textId="003F03A2" w:rsidR="006D084E" w:rsidRPr="006D084E" w:rsidRDefault="00597CAE" w:rsidP="00866B68">
      <w:pPr>
        <w:spacing w:line="480" w:lineRule="auto"/>
        <w:outlineLvl w:val="0"/>
        <w:rPr>
          <w:rFonts w:cstheme="minorHAnsi"/>
          <w:b/>
        </w:rPr>
      </w:pPr>
      <w:r>
        <w:rPr>
          <w:rFonts w:cstheme="minorHAnsi"/>
          <w:b/>
        </w:rPr>
        <w:t xml:space="preserve">Materials and </w:t>
      </w:r>
      <w:r w:rsidR="000F3820" w:rsidRPr="002108CA">
        <w:rPr>
          <w:rFonts w:cstheme="minorHAnsi"/>
          <w:b/>
        </w:rPr>
        <w:t>Methods</w:t>
      </w:r>
    </w:p>
    <w:p w14:paraId="342C6F9A" w14:textId="77777777" w:rsidR="00597CAE" w:rsidRDefault="00BF0A6D" w:rsidP="00866B68">
      <w:pPr>
        <w:spacing w:line="480" w:lineRule="auto"/>
        <w:rPr>
          <w:rFonts w:cstheme="minorHAnsi"/>
          <w:b/>
        </w:rPr>
      </w:pPr>
      <w:r w:rsidRPr="00597CAE">
        <w:rPr>
          <w:rFonts w:cstheme="minorHAnsi"/>
          <w:bCs/>
          <w:i/>
          <w:iCs/>
        </w:rPr>
        <w:t>Herbarium data collection</w:t>
      </w:r>
      <w:r w:rsidR="00D97310" w:rsidRPr="002108CA">
        <w:rPr>
          <w:rFonts w:cstheme="minorHAnsi"/>
          <w:b/>
        </w:rPr>
        <w:t xml:space="preserve"> </w:t>
      </w:r>
    </w:p>
    <w:p w14:paraId="08FE6CF6" w14:textId="29E322C8" w:rsidR="00891071" w:rsidRPr="002108CA" w:rsidRDefault="00DC7724" w:rsidP="00597CAE">
      <w:pPr>
        <w:spacing w:line="480" w:lineRule="auto"/>
        <w:ind w:firstLine="720"/>
        <w:rPr>
          <w:rFonts w:cstheme="minorHAnsi"/>
        </w:rPr>
      </w:pPr>
      <w:ins w:id="154" w:author="Jeffrey Groh" w:date="2020-03-24T14:43:00Z">
        <w:r>
          <w:rPr>
            <w:rFonts w:cstheme="minorHAnsi"/>
          </w:rPr>
          <w:t>As part of</w:t>
        </w:r>
      </w:ins>
      <w:ins w:id="155" w:author="Jeffrey Groh" w:date="2020-03-22T12:17:00Z">
        <w:r w:rsidR="001E1AFF">
          <w:rPr>
            <w:rFonts w:cstheme="minorHAnsi"/>
          </w:rPr>
          <w:t xml:space="preserve"> our previous study</w:t>
        </w:r>
      </w:ins>
      <w:ins w:id="156" w:author="Jeffrey Groh" w:date="2020-03-22T12:18:00Z">
        <w:r w:rsidR="001E1AFF">
          <w:rPr>
            <w:rFonts w:cstheme="minorHAnsi"/>
          </w:rPr>
          <w:t xml:space="preserve"> (Groh et al. 201</w:t>
        </w:r>
      </w:ins>
      <w:ins w:id="157" w:author="Jeffrey Groh" w:date="2020-03-24T16:07:00Z">
        <w:r w:rsidR="001A6846">
          <w:rPr>
            <w:rFonts w:cstheme="minorHAnsi"/>
          </w:rPr>
          <w:t>9</w:t>
        </w:r>
      </w:ins>
      <w:ins w:id="158" w:author="Jeffrey Groh" w:date="2020-03-22T12:18:00Z">
        <w:r w:rsidR="001E1AFF">
          <w:rPr>
            <w:rFonts w:cstheme="minorHAnsi"/>
          </w:rPr>
          <w:t>)</w:t>
        </w:r>
      </w:ins>
      <w:ins w:id="159" w:author="Jeffrey Groh" w:date="2020-03-22T12:17:00Z">
        <w:r w:rsidR="001E1AFF">
          <w:rPr>
            <w:rFonts w:cstheme="minorHAnsi"/>
          </w:rPr>
          <w:t xml:space="preserve">, we </w:t>
        </w:r>
      </w:ins>
      <w:ins w:id="160" w:author="Jeffrey Groh" w:date="2020-03-22T12:18:00Z">
        <w:r w:rsidR="001E1AFF">
          <w:rPr>
            <w:rFonts w:cstheme="minorHAnsi"/>
          </w:rPr>
          <w:t>compile</w:t>
        </w:r>
      </w:ins>
      <w:ins w:id="161" w:author="Jeffrey Groh" w:date="2020-03-22T12:19:00Z">
        <w:r w:rsidR="001E1AFF">
          <w:rPr>
            <w:rFonts w:cstheme="minorHAnsi"/>
          </w:rPr>
          <w:t>d</w:t>
        </w:r>
      </w:ins>
      <w:ins w:id="162" w:author="Jeffrey Groh" w:date="2020-03-22T12:18:00Z">
        <w:r w:rsidR="001E1AFF">
          <w:rPr>
            <w:rFonts w:cstheme="minorHAnsi"/>
          </w:rPr>
          <w:t xml:space="preserve"> </w:t>
        </w:r>
      </w:ins>
      <w:ins w:id="163" w:author="Jeffrey Groh" w:date="2020-03-23T10:27:00Z">
        <w:r w:rsidR="004C6534">
          <w:rPr>
            <w:rFonts w:cstheme="minorHAnsi"/>
          </w:rPr>
          <w:t xml:space="preserve">floral trait </w:t>
        </w:r>
      </w:ins>
      <w:ins w:id="164" w:author="Jeffrey Groh" w:date="2020-03-22T12:18:00Z">
        <w:r w:rsidR="001E1AFF">
          <w:rPr>
            <w:rFonts w:cstheme="minorHAnsi"/>
          </w:rPr>
          <w:t>data fr</w:t>
        </w:r>
      </w:ins>
      <w:ins w:id="165" w:author="Jeffrey Groh" w:date="2020-03-22T12:19:00Z">
        <w:r w:rsidR="001E1AFF">
          <w:rPr>
            <w:rFonts w:cstheme="minorHAnsi"/>
          </w:rPr>
          <w:t xml:space="preserve">om 191 herbarium specimens of </w:t>
        </w:r>
      </w:ins>
      <w:r w:rsidR="00411789" w:rsidRPr="002108CA">
        <w:rPr>
          <w:rFonts w:cstheme="minorHAnsi"/>
          <w:i/>
        </w:rPr>
        <w:t xml:space="preserve">Aquilegia </w:t>
      </w:r>
      <w:r w:rsidR="003B5082" w:rsidRPr="002108CA">
        <w:rPr>
          <w:rFonts w:cstheme="minorHAnsi"/>
          <w:i/>
        </w:rPr>
        <w:t>f</w:t>
      </w:r>
      <w:r w:rsidR="003B5082">
        <w:rPr>
          <w:rFonts w:cstheme="minorHAnsi"/>
          <w:i/>
        </w:rPr>
        <w:t>lavescens</w:t>
      </w:r>
      <w:r w:rsidR="003B5082" w:rsidRPr="002108CA">
        <w:rPr>
          <w:rFonts w:cstheme="minorHAnsi"/>
          <w:i/>
        </w:rPr>
        <w:t xml:space="preserve"> </w:t>
      </w:r>
      <w:r w:rsidR="00411789" w:rsidRPr="002108CA">
        <w:rPr>
          <w:rFonts w:cstheme="minorHAnsi"/>
        </w:rPr>
        <w:t xml:space="preserve">and </w:t>
      </w:r>
      <w:r w:rsidR="00411789" w:rsidRPr="002108CA">
        <w:rPr>
          <w:rFonts w:cstheme="minorHAnsi"/>
          <w:i/>
        </w:rPr>
        <w:t xml:space="preserve">A. </w:t>
      </w:r>
      <w:r w:rsidR="003B5082">
        <w:rPr>
          <w:rFonts w:cstheme="minorHAnsi"/>
          <w:i/>
        </w:rPr>
        <w:t>formosa</w:t>
      </w:r>
      <w:r w:rsidR="001E1AFF" w:rsidRPr="001E1AFF">
        <w:rPr>
          <w:rFonts w:cstheme="minorHAnsi"/>
          <w:iCs/>
        </w:rPr>
        <w:t>.</w:t>
      </w:r>
      <w:r w:rsidR="001E1AFF">
        <w:rPr>
          <w:rFonts w:cstheme="minorHAnsi"/>
          <w:i/>
        </w:rPr>
        <w:t xml:space="preserve"> </w:t>
      </w:r>
      <w:ins w:id="166" w:author="Jeffrey Groh" w:date="2020-03-22T12:19:00Z">
        <w:r w:rsidR="001E1AFF">
          <w:rPr>
            <w:rFonts w:cstheme="minorHAnsi"/>
            <w:iCs/>
          </w:rPr>
          <w:t>In this study we</w:t>
        </w:r>
        <w:r w:rsidR="001E1AFF">
          <w:rPr>
            <w:rFonts w:cstheme="minorHAnsi"/>
            <w:i/>
          </w:rPr>
          <w:t xml:space="preserve"> </w:t>
        </w:r>
        <w:r w:rsidR="001E1AFF">
          <w:rPr>
            <w:rFonts w:cstheme="minorHAnsi"/>
            <w:iCs/>
          </w:rPr>
          <w:t>used</w:t>
        </w:r>
      </w:ins>
      <w:r w:rsidR="00411789" w:rsidRPr="002108CA">
        <w:rPr>
          <w:rFonts w:cstheme="minorHAnsi"/>
          <w:i/>
        </w:rPr>
        <w:t xml:space="preserve"> </w:t>
      </w:r>
      <w:ins w:id="167" w:author="Jeffrey Groh" w:date="2020-03-22T12:15:00Z">
        <w:r w:rsidR="001E1AFF">
          <w:rPr>
            <w:rFonts w:cstheme="minorHAnsi"/>
            <w:iCs/>
          </w:rPr>
          <w:t xml:space="preserve">a subset of </w:t>
        </w:r>
      </w:ins>
      <w:ins w:id="168" w:author="Jeffrey Groh" w:date="2020-03-22T12:19:00Z">
        <w:r w:rsidR="001E1AFF">
          <w:rPr>
            <w:rFonts w:cstheme="minorHAnsi"/>
            <w:iCs/>
          </w:rPr>
          <w:t xml:space="preserve">these </w:t>
        </w:r>
      </w:ins>
      <w:ins w:id="169" w:author="Jeffrey Groh" w:date="2020-03-22T12:15:00Z">
        <w:r w:rsidR="001E1AFF">
          <w:rPr>
            <w:rFonts w:cstheme="minorHAnsi"/>
            <w:iCs/>
          </w:rPr>
          <w:t>data</w:t>
        </w:r>
      </w:ins>
      <w:ins w:id="170" w:author="Jeffrey Groh" w:date="2020-03-22T12:20:00Z">
        <w:r w:rsidR="001E1AFF">
          <w:rPr>
            <w:rFonts w:cstheme="minorHAnsi"/>
            <w:iCs/>
          </w:rPr>
          <w:t xml:space="preserve"> </w:t>
        </w:r>
      </w:ins>
      <w:ins w:id="171" w:author="Jeffrey Groh" w:date="2020-03-23T10:26:00Z">
        <w:r w:rsidR="004C6534">
          <w:rPr>
            <w:rFonts w:cstheme="minorHAnsi"/>
            <w:iCs/>
          </w:rPr>
          <w:t>for which</w:t>
        </w:r>
      </w:ins>
      <w:ins w:id="172" w:author="Jeffrey Groh" w:date="2020-03-22T12:20:00Z">
        <w:r w:rsidR="001E1AFF">
          <w:rPr>
            <w:rFonts w:cstheme="minorHAnsi"/>
            <w:iCs/>
          </w:rPr>
          <w:t xml:space="preserve"> complete </w:t>
        </w:r>
      </w:ins>
      <w:ins w:id="173" w:author="Jeffrey Groh" w:date="2020-03-23T10:25:00Z">
        <w:r w:rsidR="004C6534">
          <w:rPr>
            <w:rFonts w:cstheme="minorHAnsi"/>
            <w:iCs/>
          </w:rPr>
          <w:t xml:space="preserve">floral </w:t>
        </w:r>
      </w:ins>
      <w:ins w:id="174" w:author="Jeffrey Groh" w:date="2020-03-22T12:20:00Z">
        <w:r w:rsidR="001E1AFF">
          <w:rPr>
            <w:rFonts w:cstheme="minorHAnsi"/>
            <w:iCs/>
          </w:rPr>
          <w:t>trait measurements</w:t>
        </w:r>
      </w:ins>
      <w:ins w:id="175" w:author="Jeffrey Groh" w:date="2020-03-23T10:26:00Z">
        <w:r w:rsidR="004C6534">
          <w:rPr>
            <w:rFonts w:cstheme="minorHAnsi"/>
            <w:iCs/>
          </w:rPr>
          <w:t xml:space="preserve"> were available (</w:t>
        </w:r>
      </w:ins>
      <w:ins w:id="176" w:author="Jeffrey Groh" w:date="2020-03-22T12:20:00Z">
        <w:r w:rsidR="001E1AFF">
          <w:rPr>
            <w:rFonts w:cstheme="minorHAnsi"/>
            <w:iCs/>
          </w:rPr>
          <w:t>151 specimens,</w:t>
        </w:r>
      </w:ins>
      <w:ins w:id="177" w:author="Jeffrey Groh" w:date="2020-03-23T10:26:00Z">
        <w:r w:rsidR="004C6534">
          <w:rPr>
            <w:rFonts w:cstheme="minorHAnsi"/>
            <w:iCs/>
          </w:rPr>
          <w:t>)</w:t>
        </w:r>
      </w:ins>
      <w:ins w:id="178" w:author="Jeffrey Groh" w:date="2020-03-22T12:20:00Z">
        <w:r w:rsidR="001E1AFF">
          <w:rPr>
            <w:rFonts w:cstheme="minorHAnsi"/>
            <w:iCs/>
          </w:rPr>
          <w:t xml:space="preserve"> </w:t>
        </w:r>
      </w:ins>
      <w:ins w:id="179" w:author="Jeffrey Groh" w:date="2020-03-22T12:15:00Z">
        <w:r w:rsidR="001E1AFF">
          <w:rPr>
            <w:rFonts w:cstheme="minorHAnsi"/>
          </w:rPr>
          <w:t>and</w:t>
        </w:r>
      </w:ins>
      <w:r w:rsidR="00B36F6D" w:rsidRPr="002108CA">
        <w:rPr>
          <w:rFonts w:cstheme="minorHAnsi"/>
        </w:rPr>
        <w:t xml:space="preserve"> </w:t>
      </w:r>
      <w:ins w:id="180" w:author="Jeffrey Groh" w:date="2020-03-22T12:22:00Z">
        <w:r w:rsidR="001E1AFF">
          <w:rPr>
            <w:rFonts w:cstheme="minorHAnsi"/>
          </w:rPr>
          <w:t>added</w:t>
        </w:r>
      </w:ins>
      <w:r w:rsidR="00D66E80" w:rsidRPr="002108CA">
        <w:rPr>
          <w:rFonts w:cstheme="minorHAnsi"/>
        </w:rPr>
        <w:t xml:space="preserve"> an additional 10</w:t>
      </w:r>
      <w:r w:rsidR="00EF4C09" w:rsidRPr="002108CA">
        <w:rPr>
          <w:rFonts w:cstheme="minorHAnsi"/>
        </w:rPr>
        <w:t>7</w:t>
      </w:r>
      <w:r w:rsidR="00411789" w:rsidRPr="002108CA">
        <w:rPr>
          <w:rFonts w:cstheme="minorHAnsi"/>
        </w:rPr>
        <w:t xml:space="preserve"> </w:t>
      </w:r>
      <w:r w:rsidR="0050640B">
        <w:rPr>
          <w:rFonts w:cstheme="minorHAnsi"/>
        </w:rPr>
        <w:t xml:space="preserve">herbarium </w:t>
      </w:r>
      <w:r w:rsidR="00625D9F" w:rsidRPr="002108CA">
        <w:rPr>
          <w:rFonts w:cstheme="minorHAnsi"/>
        </w:rPr>
        <w:t>specimen</w:t>
      </w:r>
      <w:r w:rsidR="001E1AFF">
        <w:rPr>
          <w:rFonts w:cstheme="minorHAnsi"/>
        </w:rPr>
        <w:t>s</w:t>
      </w:r>
      <w:ins w:id="181" w:author="Jeffrey Groh" w:date="2020-03-23T10:26:00Z">
        <w:r w:rsidR="004C6534">
          <w:rPr>
            <w:rFonts w:cstheme="minorHAnsi"/>
          </w:rPr>
          <w:t xml:space="preserve"> with complete floral trait measurements</w:t>
        </w:r>
      </w:ins>
      <w:ins w:id="182" w:author="Jeffrey Groh" w:date="2020-03-22T12:22:00Z">
        <w:r w:rsidR="001E1AFF">
          <w:rPr>
            <w:rFonts w:cstheme="minorHAnsi"/>
          </w:rPr>
          <w:t xml:space="preserve"> to the data set</w:t>
        </w:r>
      </w:ins>
      <w:ins w:id="183" w:author="Jeffrey Groh" w:date="2020-03-22T12:16:00Z">
        <w:r w:rsidR="001E1AFF">
          <w:rPr>
            <w:rFonts w:cstheme="minorHAnsi"/>
          </w:rPr>
          <w:t xml:space="preserve">. </w:t>
        </w:r>
      </w:ins>
      <w:r w:rsidR="001E1AFF">
        <w:rPr>
          <w:rFonts w:cstheme="minorHAnsi"/>
        </w:rPr>
        <w:t>The</w:t>
      </w:r>
      <w:r w:rsidR="00482B9F" w:rsidRPr="002108CA">
        <w:rPr>
          <w:rFonts w:cstheme="minorHAnsi"/>
        </w:rPr>
        <w:t xml:space="preserve"> </w:t>
      </w:r>
      <w:r w:rsidR="001E1AFF">
        <w:rPr>
          <w:rFonts w:cstheme="minorHAnsi"/>
        </w:rPr>
        <w:t>latter specimens</w:t>
      </w:r>
      <w:r w:rsidR="00482B9F" w:rsidRPr="002108CA">
        <w:rPr>
          <w:rFonts w:cstheme="minorHAnsi"/>
        </w:rPr>
        <w:t xml:space="preserve"> wer</w:t>
      </w:r>
      <w:r w:rsidR="001E1AFF">
        <w:rPr>
          <w:rFonts w:cstheme="minorHAnsi"/>
        </w:rPr>
        <w:t>e</w:t>
      </w:r>
      <w:r w:rsidR="00482B9F" w:rsidRPr="002108CA">
        <w:rPr>
          <w:rFonts w:cstheme="minorHAnsi"/>
        </w:rPr>
        <w:t xml:space="preserve"> either</w:t>
      </w:r>
      <w:r w:rsidR="00411789" w:rsidRPr="002108CA">
        <w:rPr>
          <w:rFonts w:cstheme="minorHAnsi"/>
        </w:rPr>
        <w:t xml:space="preserve"> accessed through </w:t>
      </w:r>
      <w:r w:rsidR="00482B9F" w:rsidRPr="002108CA">
        <w:rPr>
          <w:rFonts w:cstheme="minorHAnsi"/>
        </w:rPr>
        <w:t xml:space="preserve">online databases – </w:t>
      </w:r>
      <w:r w:rsidR="00411789" w:rsidRPr="002108CA">
        <w:rPr>
          <w:rFonts w:cstheme="minorHAnsi"/>
        </w:rPr>
        <w:t>Consortium of</w:t>
      </w:r>
      <w:r w:rsidR="000F3820" w:rsidRPr="002108CA">
        <w:rPr>
          <w:rFonts w:cstheme="minorHAnsi"/>
        </w:rPr>
        <w:t xml:space="preserve"> </w:t>
      </w:r>
      <w:r w:rsidR="000F3820" w:rsidRPr="002108CA">
        <w:rPr>
          <w:rFonts w:cstheme="minorHAnsi"/>
        </w:rPr>
        <w:lastRenderedPageBreak/>
        <w:t>Pacific Northwest Herbaria specimen database (http://www.pnwherbaria.org/data.php</w:t>
      </w:r>
      <w:r w:rsidR="00482B9F" w:rsidRPr="002108CA">
        <w:rPr>
          <w:rFonts w:cstheme="minorHAnsi"/>
        </w:rPr>
        <w:t xml:space="preserve">) and </w:t>
      </w:r>
      <w:r w:rsidR="000F3820" w:rsidRPr="002108CA">
        <w:rPr>
          <w:rFonts w:cstheme="minorHAnsi"/>
        </w:rPr>
        <w:t>the G</w:t>
      </w:r>
      <w:r w:rsidR="00FC6C0C" w:rsidRPr="002108CA">
        <w:rPr>
          <w:rFonts w:cstheme="minorHAnsi"/>
        </w:rPr>
        <w:t>lobal Biodiversity Information Facility</w:t>
      </w:r>
      <w:r w:rsidR="000F3820" w:rsidRPr="002108CA">
        <w:rPr>
          <w:rFonts w:cstheme="minorHAnsi"/>
        </w:rPr>
        <w:t xml:space="preserve"> database </w:t>
      </w:r>
      <w:r w:rsidR="000F3820" w:rsidRPr="002108CA">
        <w:rPr>
          <w:rFonts w:cstheme="minorHAnsi"/>
          <w:color w:val="000000" w:themeColor="text1"/>
        </w:rPr>
        <w:t>(</w:t>
      </w:r>
      <w:r w:rsidR="000F3820" w:rsidRPr="002108CA">
        <w:rPr>
          <w:rStyle w:val="Hyperlink"/>
          <w:rFonts w:cstheme="minorHAnsi"/>
          <w:color w:val="000000" w:themeColor="text1"/>
          <w:u w:val="none"/>
        </w:rPr>
        <w:t>https://www.gbif.org</w:t>
      </w:r>
      <w:r w:rsidR="00FC6C0C" w:rsidRPr="002108CA">
        <w:rPr>
          <w:rFonts w:cstheme="minorHAnsi"/>
        </w:rPr>
        <w:t xml:space="preserve">) </w:t>
      </w:r>
      <w:r w:rsidR="00482B9F" w:rsidRPr="002108CA">
        <w:rPr>
          <w:rFonts w:cstheme="minorHAnsi"/>
        </w:rPr>
        <w:t>– or</w:t>
      </w:r>
      <w:r w:rsidR="00D71366">
        <w:rPr>
          <w:rFonts w:cstheme="minorHAnsi"/>
        </w:rPr>
        <w:t xml:space="preserve"> as images</w:t>
      </w:r>
      <w:r w:rsidR="00482B9F" w:rsidRPr="002108CA">
        <w:rPr>
          <w:rFonts w:cstheme="minorHAnsi"/>
        </w:rPr>
        <w:t xml:space="preserve"> provided directly by </w:t>
      </w:r>
      <w:r w:rsidR="00B95CCF">
        <w:rPr>
          <w:rFonts w:cstheme="minorHAnsi"/>
        </w:rPr>
        <w:t>staff</w:t>
      </w:r>
      <w:r w:rsidR="00482B9F" w:rsidRPr="002108CA">
        <w:rPr>
          <w:rFonts w:cstheme="minorHAnsi"/>
        </w:rPr>
        <w:t xml:space="preserve"> </w:t>
      </w:r>
      <w:r w:rsidR="00B95CCF">
        <w:rPr>
          <w:rFonts w:cstheme="minorHAnsi"/>
        </w:rPr>
        <w:t xml:space="preserve">from herbaria </w:t>
      </w:r>
      <w:r w:rsidR="00482B9F" w:rsidRPr="002108CA">
        <w:rPr>
          <w:rFonts w:cstheme="minorHAnsi"/>
        </w:rPr>
        <w:t>in the Pacific Northwest</w:t>
      </w:r>
      <w:r w:rsidR="00D71366">
        <w:rPr>
          <w:rFonts w:cstheme="minorHAnsi"/>
        </w:rPr>
        <w:t xml:space="preserve"> (</w:t>
      </w:r>
      <w:r w:rsidR="00D71366" w:rsidRPr="002108CA">
        <w:rPr>
          <w:rFonts w:cstheme="minorHAnsi"/>
          <w:color w:val="000000" w:themeColor="text1"/>
        </w:rPr>
        <w:t>WTU, WS, V</w:t>
      </w:r>
      <w:r w:rsidR="00D71366">
        <w:rPr>
          <w:rFonts w:cstheme="minorHAnsi"/>
          <w:color w:val="000000" w:themeColor="text1"/>
        </w:rPr>
        <w:t>)</w:t>
      </w:r>
      <w:r w:rsidR="00482B9F" w:rsidRPr="002108CA">
        <w:rPr>
          <w:rFonts w:cstheme="minorHAnsi"/>
        </w:rPr>
        <w:t xml:space="preserve">. We focused on </w:t>
      </w:r>
      <w:r w:rsidR="00257F96" w:rsidRPr="002108CA">
        <w:rPr>
          <w:rFonts w:cstheme="minorHAnsi"/>
        </w:rPr>
        <w:t>obtaining specimens from</w:t>
      </w:r>
      <w:r w:rsidR="00482B9F" w:rsidRPr="002108CA">
        <w:rPr>
          <w:rFonts w:cstheme="minorHAnsi"/>
        </w:rPr>
        <w:t xml:space="preserve"> the entire </w:t>
      </w:r>
      <w:r w:rsidR="0050640B">
        <w:rPr>
          <w:rFonts w:cstheme="minorHAnsi"/>
        </w:rPr>
        <w:t>range</w:t>
      </w:r>
      <w:r w:rsidR="00482B9F" w:rsidRPr="002108CA">
        <w:rPr>
          <w:rFonts w:cstheme="minorHAnsi"/>
        </w:rPr>
        <w:t xml:space="preserve"> of each species</w:t>
      </w:r>
      <w:r w:rsidR="00FC6C0C" w:rsidRPr="002108CA">
        <w:rPr>
          <w:rFonts w:cstheme="minorHAnsi"/>
        </w:rPr>
        <w:t xml:space="preserve"> </w:t>
      </w:r>
      <w:r w:rsidR="00482B9F" w:rsidRPr="002108CA">
        <w:rPr>
          <w:rFonts w:cstheme="minorHAnsi"/>
        </w:rPr>
        <w:t>and</w:t>
      </w:r>
      <w:r w:rsidR="0077763E" w:rsidRPr="002108CA">
        <w:rPr>
          <w:rFonts w:cstheme="minorHAnsi"/>
        </w:rPr>
        <w:t xml:space="preserve"> in</w:t>
      </w:r>
      <w:r w:rsidR="00411789" w:rsidRPr="002108CA">
        <w:rPr>
          <w:rFonts w:cstheme="minorHAnsi"/>
        </w:rPr>
        <w:t xml:space="preserve">creasing sampling in potential contact zones between the </w:t>
      </w:r>
      <w:r w:rsidR="00482B9F" w:rsidRPr="002108CA">
        <w:rPr>
          <w:rFonts w:cstheme="minorHAnsi"/>
        </w:rPr>
        <w:t xml:space="preserve">focal </w:t>
      </w:r>
      <w:r w:rsidR="00411789" w:rsidRPr="002108CA">
        <w:rPr>
          <w:rFonts w:cstheme="minorHAnsi"/>
        </w:rPr>
        <w:t xml:space="preserve">species. </w:t>
      </w:r>
      <w:r w:rsidR="000F3820" w:rsidRPr="002108CA">
        <w:rPr>
          <w:rFonts w:cstheme="minorHAnsi"/>
        </w:rPr>
        <w:t>Herbarium specimens without previous geolocations</w:t>
      </w:r>
      <w:ins w:id="184" w:author="Jeffrey Groh" w:date="2020-03-24T14:43:00Z">
        <w:r>
          <w:rPr>
            <w:rFonts w:cstheme="minorHAnsi"/>
          </w:rPr>
          <w:t>, or whose geolocations were clearly inaccurate,</w:t>
        </w:r>
      </w:ins>
      <w:r w:rsidR="000F3820" w:rsidRPr="002108CA">
        <w:rPr>
          <w:rFonts w:cstheme="minorHAnsi"/>
        </w:rPr>
        <w:t xml:space="preserve"> were assigned </w:t>
      </w:r>
      <w:r w:rsidR="00482B9F" w:rsidRPr="002108CA">
        <w:rPr>
          <w:rFonts w:cstheme="minorHAnsi"/>
        </w:rPr>
        <w:t xml:space="preserve">estimated </w:t>
      </w:r>
      <w:r w:rsidR="000F3820" w:rsidRPr="002108CA">
        <w:rPr>
          <w:rFonts w:cstheme="minorHAnsi"/>
        </w:rPr>
        <w:t>coordinates according to</w:t>
      </w:r>
      <w:ins w:id="185" w:author="Jeffrey Groh" w:date="2020-03-24T14:44:00Z">
        <w:r>
          <w:rPr>
            <w:rFonts w:cstheme="minorHAnsi"/>
          </w:rPr>
          <w:t xml:space="preserve"> the most accurate</w:t>
        </w:r>
      </w:ins>
      <w:r w:rsidR="000F3820" w:rsidRPr="002108CA">
        <w:rPr>
          <w:rFonts w:cstheme="minorHAnsi"/>
        </w:rPr>
        <w:t xml:space="preserve"> information</w:t>
      </w:r>
      <w:ins w:id="186" w:author="Jeffrey Groh" w:date="2020-03-24T14:44:00Z">
        <w:r>
          <w:rPr>
            <w:rFonts w:cstheme="minorHAnsi"/>
          </w:rPr>
          <w:t xml:space="preserve"> given</w:t>
        </w:r>
      </w:ins>
      <w:r w:rsidR="000F3820" w:rsidRPr="002108CA">
        <w:rPr>
          <w:rFonts w:cstheme="minorHAnsi"/>
        </w:rPr>
        <w:t xml:space="preserve"> </w:t>
      </w:r>
      <w:ins w:id="187" w:author="Jeffrey Groh" w:date="2020-03-24T14:44:00Z">
        <w:r>
          <w:rPr>
            <w:rFonts w:cstheme="minorHAnsi"/>
          </w:rPr>
          <w:t xml:space="preserve">on </w:t>
        </w:r>
      </w:ins>
      <w:r w:rsidR="00482B9F" w:rsidRPr="002108CA">
        <w:rPr>
          <w:rFonts w:cstheme="minorHAnsi"/>
        </w:rPr>
        <w:t>herbarium sh</w:t>
      </w:r>
      <w:r w:rsidR="00625D9F" w:rsidRPr="002108CA">
        <w:rPr>
          <w:rFonts w:cstheme="minorHAnsi"/>
        </w:rPr>
        <w:t>eet labels</w:t>
      </w:r>
      <w:r w:rsidR="000F3820" w:rsidRPr="002108CA">
        <w:rPr>
          <w:rFonts w:cstheme="minorHAnsi"/>
        </w:rPr>
        <w:t xml:space="preserve">. </w:t>
      </w:r>
      <w:r w:rsidR="00411789" w:rsidRPr="002108CA">
        <w:rPr>
          <w:rFonts w:cstheme="minorHAnsi"/>
        </w:rPr>
        <w:t xml:space="preserve">The phenotype dataset consists of </w:t>
      </w:r>
      <w:ins w:id="188" w:author="Jeffrey Groh" w:date="2020-03-22T12:24:00Z">
        <w:r w:rsidR="007E52B5">
          <w:rPr>
            <w:rFonts w:cstheme="minorHAnsi"/>
          </w:rPr>
          <w:t>seven continuous</w:t>
        </w:r>
      </w:ins>
      <w:ins w:id="189" w:author="Jeffrey Groh" w:date="2020-03-19T17:02:00Z">
        <w:r w:rsidR="001E4BAC">
          <w:rPr>
            <w:rFonts w:cstheme="minorHAnsi"/>
          </w:rPr>
          <w:t xml:space="preserve"> characters (spur length, anther exsertion, petal lamina</w:t>
        </w:r>
      </w:ins>
      <w:r w:rsidR="0077763E" w:rsidRPr="002108CA">
        <w:rPr>
          <w:rFonts w:cstheme="minorHAnsi"/>
        </w:rPr>
        <w:t xml:space="preserve"> </w:t>
      </w:r>
      <w:ins w:id="190" w:author="Jeffrey Groh" w:date="2020-03-19T17:02:00Z">
        <w:r w:rsidR="001E4BAC">
          <w:rPr>
            <w:rFonts w:cstheme="minorHAnsi"/>
          </w:rPr>
          <w:t>length, lami</w:t>
        </w:r>
      </w:ins>
      <w:ins w:id="191" w:author="Jeffrey Groh" w:date="2020-03-19T17:03:00Z">
        <w:r w:rsidR="001E4BAC">
          <w:rPr>
            <w:rFonts w:cstheme="minorHAnsi"/>
          </w:rPr>
          <w:t xml:space="preserve">na width, corolla width, sepal length, </w:t>
        </w:r>
      </w:ins>
      <w:ins w:id="192" w:author="Jeffrey Groh" w:date="2020-03-22T12:24:00Z">
        <w:r w:rsidR="007E52B5">
          <w:rPr>
            <w:rFonts w:cstheme="minorHAnsi"/>
          </w:rPr>
          <w:t xml:space="preserve">and </w:t>
        </w:r>
      </w:ins>
      <w:ins w:id="193" w:author="Jeffrey Groh" w:date="2020-03-19T17:03:00Z">
        <w:r w:rsidR="001E4BAC">
          <w:rPr>
            <w:rFonts w:cstheme="minorHAnsi"/>
          </w:rPr>
          <w:t>sepal width</w:t>
        </w:r>
      </w:ins>
      <w:ins w:id="194" w:author="Jeffrey Groh" w:date="2020-03-22T12:25:00Z">
        <w:r w:rsidR="007E52B5">
          <w:rPr>
            <w:rFonts w:cstheme="minorHAnsi"/>
          </w:rPr>
          <w:t xml:space="preserve"> (Fig. S1)</w:t>
        </w:r>
      </w:ins>
      <w:ins w:id="195" w:author="Jeffrey Groh" w:date="2020-03-22T12:24:00Z">
        <w:r w:rsidR="007E52B5">
          <w:rPr>
            <w:rFonts w:cstheme="minorHAnsi"/>
          </w:rPr>
          <w:t>.</w:t>
        </w:r>
      </w:ins>
      <w:r w:rsidR="00B36F6D" w:rsidRPr="002108CA">
        <w:rPr>
          <w:rFonts w:cstheme="minorHAnsi"/>
        </w:rPr>
        <w:t xml:space="preserve"> </w:t>
      </w:r>
    </w:p>
    <w:p w14:paraId="45BFCC3F" w14:textId="77777777" w:rsidR="00597CAE" w:rsidRDefault="00597CAE" w:rsidP="00866B68">
      <w:pPr>
        <w:spacing w:line="480" w:lineRule="auto"/>
        <w:rPr>
          <w:rFonts w:cstheme="minorHAnsi"/>
          <w:bCs/>
          <w:i/>
          <w:iCs/>
        </w:rPr>
      </w:pPr>
    </w:p>
    <w:p w14:paraId="395F029A" w14:textId="3CEF5C96" w:rsidR="00597CAE" w:rsidRDefault="00FF7C6E" w:rsidP="00866B68">
      <w:pPr>
        <w:spacing w:line="480" w:lineRule="auto"/>
        <w:rPr>
          <w:rFonts w:cstheme="minorHAnsi"/>
          <w:b/>
          <w:i/>
        </w:rPr>
      </w:pPr>
      <w:r w:rsidRPr="00597CAE">
        <w:rPr>
          <w:rFonts w:cstheme="minorHAnsi"/>
          <w:bCs/>
          <w:i/>
          <w:iCs/>
        </w:rPr>
        <w:t xml:space="preserve">Construction of </w:t>
      </w:r>
      <w:r w:rsidR="004E5745" w:rsidRPr="00597CAE">
        <w:rPr>
          <w:rFonts w:cstheme="minorHAnsi"/>
          <w:bCs/>
          <w:i/>
          <w:iCs/>
        </w:rPr>
        <w:t xml:space="preserve">the </w:t>
      </w:r>
      <w:r w:rsidR="00B36F6D" w:rsidRPr="00597CAE">
        <w:rPr>
          <w:rFonts w:cstheme="minorHAnsi"/>
          <w:bCs/>
          <w:i/>
          <w:iCs/>
        </w:rPr>
        <w:t>hybrid index</w:t>
      </w:r>
    </w:p>
    <w:p w14:paraId="41C1F986" w14:textId="6198EA8F" w:rsidR="00DC7724" w:rsidRDefault="00D97310" w:rsidP="00866B68">
      <w:pPr>
        <w:spacing w:line="480" w:lineRule="auto"/>
        <w:rPr>
          <w:ins w:id="196" w:author="Jeffrey Groh" w:date="2020-03-24T14:46:00Z"/>
          <w:rFonts w:cstheme="minorHAnsi"/>
        </w:rPr>
      </w:pPr>
      <w:r w:rsidRPr="002108CA">
        <w:rPr>
          <w:rFonts w:cstheme="minorHAnsi"/>
        </w:rPr>
        <w:t xml:space="preserve"> </w:t>
      </w:r>
      <w:r w:rsidR="00597CAE">
        <w:rPr>
          <w:rFonts w:cstheme="minorHAnsi"/>
        </w:rPr>
        <w:tab/>
      </w:r>
      <w:r w:rsidR="00402F98" w:rsidRPr="002108CA">
        <w:rPr>
          <w:rFonts w:cstheme="minorHAnsi"/>
        </w:rPr>
        <w:t xml:space="preserve">We used </w:t>
      </w:r>
      <w:r w:rsidR="007E52B5">
        <w:rPr>
          <w:rFonts w:cstheme="minorHAnsi"/>
        </w:rPr>
        <w:t xml:space="preserve">linear discriminant analysis (LDA) </w:t>
      </w:r>
      <w:r w:rsidR="00625D9F" w:rsidRPr="002108CA">
        <w:rPr>
          <w:rFonts w:cstheme="minorHAnsi"/>
        </w:rPr>
        <w:t>on a training set of herbarium specimen phenotypes</w:t>
      </w:r>
      <w:r w:rsidR="00402F98" w:rsidRPr="002108CA">
        <w:rPr>
          <w:rFonts w:cstheme="minorHAnsi"/>
        </w:rPr>
        <w:t xml:space="preserve"> to calculate hybrid index values</w:t>
      </w:r>
      <w:r w:rsidR="00487C66">
        <w:rPr>
          <w:rFonts w:cstheme="minorHAnsi"/>
        </w:rPr>
        <w:t xml:space="preserve"> for all herbarium specimens</w:t>
      </w:r>
      <w:ins w:id="197" w:author="Jeffrey Groh" w:date="2020-03-17T12:51:00Z">
        <w:r w:rsidR="00AD5F90">
          <w:rPr>
            <w:rFonts w:cstheme="minorHAnsi"/>
          </w:rPr>
          <w:t xml:space="preserve">. </w:t>
        </w:r>
      </w:ins>
      <w:ins w:id="198" w:author="Jeffrey Groh" w:date="2020-03-24T14:50:00Z">
        <w:r w:rsidR="00DC7724">
          <w:rPr>
            <w:rFonts w:cstheme="minorHAnsi"/>
          </w:rPr>
          <w:t>This method</w:t>
        </w:r>
      </w:ins>
      <w:ins w:id="199" w:author="Jeffrey Groh" w:date="2020-03-22T12:29:00Z">
        <w:r w:rsidR="007E52B5">
          <w:rPr>
            <w:rFonts w:cstheme="minorHAnsi"/>
          </w:rPr>
          <w:t xml:space="preserve"> </w:t>
        </w:r>
      </w:ins>
      <w:ins w:id="200" w:author="Jeffrey Groh" w:date="2020-03-22T12:27:00Z">
        <w:r w:rsidR="007E52B5">
          <w:rPr>
            <w:rFonts w:cstheme="minorHAnsi"/>
          </w:rPr>
          <w:t>is a</w:t>
        </w:r>
      </w:ins>
      <w:ins w:id="201" w:author="Jeffrey Groh" w:date="2020-03-19T08:40:00Z">
        <w:r w:rsidR="00DB06FD">
          <w:rPr>
            <w:rFonts w:cstheme="minorHAnsi"/>
          </w:rPr>
          <w:t xml:space="preserve"> dimensionality-reduction </w:t>
        </w:r>
      </w:ins>
      <w:ins w:id="202" w:author="Jeffrey Groh" w:date="2020-03-19T08:41:00Z">
        <w:r w:rsidR="00DB06FD">
          <w:rPr>
            <w:rFonts w:cstheme="minorHAnsi"/>
          </w:rPr>
          <w:t xml:space="preserve">technique </w:t>
        </w:r>
      </w:ins>
      <w:ins w:id="203" w:author="Jeffrey Groh" w:date="2020-03-22T12:28:00Z">
        <w:r w:rsidR="007E52B5">
          <w:rPr>
            <w:rFonts w:cstheme="minorHAnsi"/>
          </w:rPr>
          <w:t>that</w:t>
        </w:r>
      </w:ins>
      <w:ins w:id="204" w:author="Jeffrey Groh" w:date="2020-03-19T08:41:00Z">
        <w:r w:rsidR="00DB06FD">
          <w:rPr>
            <w:rFonts w:cstheme="minorHAnsi"/>
          </w:rPr>
          <w:t xml:space="preserve"> </w:t>
        </w:r>
      </w:ins>
      <w:ins w:id="205" w:author="Jeffrey Groh" w:date="2020-03-24T14:48:00Z">
        <w:r w:rsidR="00DC7724">
          <w:rPr>
            <w:rFonts w:cstheme="minorHAnsi"/>
          </w:rPr>
          <w:t xml:space="preserve">finds </w:t>
        </w:r>
      </w:ins>
      <w:ins w:id="206" w:author="Jeffrey Groh" w:date="2020-03-24T14:51:00Z">
        <w:r w:rsidR="00DC7724">
          <w:rPr>
            <w:rFonts w:cstheme="minorHAnsi"/>
          </w:rPr>
          <w:t>a</w:t>
        </w:r>
      </w:ins>
      <w:ins w:id="207" w:author="Jeffrey Groh" w:date="2020-03-24T14:47:00Z">
        <w:r w:rsidR="00DC7724">
          <w:rPr>
            <w:rFonts w:cstheme="minorHAnsi"/>
          </w:rPr>
          <w:t xml:space="preserve"> </w:t>
        </w:r>
      </w:ins>
      <w:ins w:id="208" w:author="Jeffrey Groh" w:date="2020-03-24T14:48:00Z">
        <w:r w:rsidR="00DC7724">
          <w:rPr>
            <w:rFonts w:cstheme="minorHAnsi"/>
          </w:rPr>
          <w:t xml:space="preserve">linear combination of original trait variables </w:t>
        </w:r>
      </w:ins>
      <w:ins w:id="209" w:author="Jeffrey Groh" w:date="2020-03-24T14:46:00Z">
        <w:r w:rsidR="00DC7724">
          <w:rPr>
            <w:rFonts w:cstheme="minorHAnsi"/>
          </w:rPr>
          <w:t>maximiz</w:t>
        </w:r>
      </w:ins>
      <w:ins w:id="210" w:author="Jeffrey Groh" w:date="2020-03-24T14:49:00Z">
        <w:r w:rsidR="00DC7724">
          <w:rPr>
            <w:rFonts w:cstheme="minorHAnsi"/>
          </w:rPr>
          <w:t>ing</w:t>
        </w:r>
      </w:ins>
      <w:ins w:id="211" w:author="Jeffrey Groh" w:date="2020-03-24T14:46:00Z">
        <w:r w:rsidR="00DC7724">
          <w:rPr>
            <w:rFonts w:cstheme="minorHAnsi"/>
          </w:rPr>
          <w:t xml:space="preserve"> the distance between group means</w:t>
        </w:r>
      </w:ins>
      <w:ins w:id="212" w:author="Jeffrey Groh" w:date="2020-03-24T14:47:00Z">
        <w:r w:rsidR="00DC7724">
          <w:rPr>
            <w:rFonts w:cstheme="minorHAnsi"/>
          </w:rPr>
          <w:t xml:space="preserve"> while minimizing within-group variance</w:t>
        </w:r>
      </w:ins>
      <w:ins w:id="213" w:author="Jeffrey Groh" w:date="2020-03-24T14:49:00Z">
        <w:r w:rsidR="00DC7724">
          <w:rPr>
            <w:rFonts w:cstheme="minorHAnsi"/>
          </w:rPr>
          <w:t xml:space="preserve">, </w:t>
        </w:r>
      </w:ins>
      <w:ins w:id="214" w:author="Jeffrey Groh" w:date="2020-03-24T14:52:00Z">
        <w:r w:rsidR="00DC7724">
          <w:rPr>
            <w:rFonts w:cstheme="minorHAnsi"/>
          </w:rPr>
          <w:t xml:space="preserve">making it useful for </w:t>
        </w:r>
      </w:ins>
      <w:ins w:id="215" w:author="Jeffrey Groh" w:date="2020-03-24T14:53:00Z">
        <w:r w:rsidR="00DC7724">
          <w:rPr>
            <w:rFonts w:cstheme="minorHAnsi"/>
          </w:rPr>
          <w:t xml:space="preserve">multivariate </w:t>
        </w:r>
      </w:ins>
      <w:ins w:id="216" w:author="Jeffrey Groh" w:date="2020-03-24T14:52:00Z">
        <w:r w:rsidR="00DC7724">
          <w:rPr>
            <w:rFonts w:cstheme="minorHAnsi"/>
          </w:rPr>
          <w:t>studies</w:t>
        </w:r>
      </w:ins>
      <w:ins w:id="217" w:author="Jeffrey Groh" w:date="2020-03-24T14:53:00Z">
        <w:r w:rsidR="00DC7724">
          <w:rPr>
            <w:rFonts w:cstheme="minorHAnsi"/>
          </w:rPr>
          <w:t xml:space="preserve"> of introgression between predefined taxa </w:t>
        </w:r>
      </w:ins>
      <w:ins w:id="218" w:author="Jeffrey Groh" w:date="2020-03-24T14:49:00Z">
        <w:r w:rsidR="00DC7724">
          <w:rPr>
            <w:rFonts w:cstheme="minorHAnsi"/>
          </w:rPr>
          <w:t>(</w:t>
        </w:r>
        <w:proofErr w:type="spellStart"/>
        <w:r w:rsidR="00DC7724">
          <w:rPr>
            <w:rFonts w:cstheme="minorHAnsi"/>
          </w:rPr>
          <w:t>Nam</w:t>
        </w:r>
      </w:ins>
      <w:ins w:id="219" w:author="Jeffrey Groh" w:date="2020-03-24T14:51:00Z">
        <w:r w:rsidR="00DC7724">
          <w:rPr>
            <w:rFonts w:cstheme="minorHAnsi"/>
          </w:rPr>
          <w:t>koong</w:t>
        </w:r>
        <w:proofErr w:type="spellEnd"/>
        <w:r w:rsidR="00DC7724">
          <w:rPr>
            <w:rFonts w:cstheme="minorHAnsi"/>
          </w:rPr>
          <w:t xml:space="preserve"> 1966). </w:t>
        </w:r>
      </w:ins>
    </w:p>
    <w:p w14:paraId="12E6725B" w14:textId="0D035056" w:rsidR="00184528" w:rsidRPr="00654BAE" w:rsidRDefault="00487C66" w:rsidP="00D6616A">
      <w:pPr>
        <w:spacing w:line="480" w:lineRule="auto"/>
        <w:rPr>
          <w:rFonts w:cstheme="minorHAnsi"/>
        </w:rPr>
      </w:pPr>
      <w:r>
        <w:rPr>
          <w:rFonts w:cstheme="minorHAnsi"/>
        </w:rPr>
        <w:t>We sought to</w:t>
      </w:r>
      <w:r w:rsidR="00625D9F" w:rsidRPr="002108CA">
        <w:rPr>
          <w:rFonts w:cstheme="minorHAnsi"/>
        </w:rPr>
        <w:t xml:space="preserve"> </w:t>
      </w:r>
      <w:r>
        <w:rPr>
          <w:rFonts w:cstheme="minorHAnsi"/>
        </w:rPr>
        <w:t>restrict the training data set to specimens clearly representing the parental phenotypes in order to remove potential effects of misidentification or introgression in the discriminant function</w:t>
      </w:r>
      <w:ins w:id="220" w:author="Jeffrey Groh" w:date="2020-03-16T15:48:00Z">
        <w:r>
          <w:rPr>
            <w:rFonts w:cstheme="minorHAnsi"/>
          </w:rPr>
          <w:t>.</w:t>
        </w:r>
      </w:ins>
      <w:ins w:id="221" w:author="Jeffrey Groh" w:date="2020-03-16T15:49:00Z">
        <w:r>
          <w:rPr>
            <w:rFonts w:cstheme="minorHAnsi"/>
          </w:rPr>
          <w:t xml:space="preserve"> We thus</w:t>
        </w:r>
      </w:ins>
      <w:ins w:id="222" w:author="Jeffrey Groh" w:date="2020-03-16T15:51:00Z">
        <w:r>
          <w:rPr>
            <w:rFonts w:cstheme="minorHAnsi"/>
          </w:rPr>
          <w:t xml:space="preserve"> </w:t>
        </w:r>
      </w:ins>
      <w:ins w:id="223" w:author="Jeffrey Groh" w:date="2020-03-16T15:50:00Z">
        <w:r>
          <w:rPr>
            <w:rFonts w:cstheme="minorHAnsi"/>
          </w:rPr>
          <w:t>filtered out</w:t>
        </w:r>
      </w:ins>
      <w:r w:rsidR="00625D9F" w:rsidRPr="002108CA">
        <w:rPr>
          <w:rFonts w:cstheme="minorHAnsi"/>
        </w:rPr>
        <w:t xml:space="preserve"> </w:t>
      </w:r>
      <w:ins w:id="224" w:author="Jeffrey Groh" w:date="2020-03-16T10:55:00Z">
        <w:r w:rsidR="00FB613F">
          <w:rPr>
            <w:rFonts w:cstheme="minorHAnsi"/>
          </w:rPr>
          <w:t xml:space="preserve">a subset of </w:t>
        </w:r>
      </w:ins>
      <w:ins w:id="225" w:author="Jeffrey Groh" w:date="2020-03-16T15:51:00Z">
        <w:r>
          <w:rPr>
            <w:rFonts w:cstheme="minorHAnsi"/>
          </w:rPr>
          <w:t>specimens</w:t>
        </w:r>
      </w:ins>
      <w:ins w:id="226" w:author="Jeffrey Groh" w:date="2020-03-16T10:55:00Z">
        <w:r w:rsidR="00FB613F">
          <w:rPr>
            <w:rFonts w:cstheme="minorHAnsi"/>
          </w:rPr>
          <w:t xml:space="preserve"> </w:t>
        </w:r>
      </w:ins>
      <w:ins w:id="227" w:author="Jeffrey Groh" w:date="2020-03-16T15:53:00Z">
        <w:r>
          <w:rPr>
            <w:rFonts w:cstheme="minorHAnsi"/>
          </w:rPr>
          <w:t>on the basis of proximity to records of the alternative species</w:t>
        </w:r>
      </w:ins>
      <w:ins w:id="228" w:author="Jeffrey Groh" w:date="2020-03-19T08:47:00Z">
        <w:r w:rsidR="00706EF3">
          <w:rPr>
            <w:rFonts w:cstheme="minorHAnsi"/>
          </w:rPr>
          <w:t>, which we understood a priori to be associated with phenot</w:t>
        </w:r>
      </w:ins>
      <w:ins w:id="229" w:author="Jeffrey Groh" w:date="2020-03-19T08:48:00Z">
        <w:r w:rsidR="00706EF3">
          <w:rPr>
            <w:rFonts w:cstheme="minorHAnsi"/>
          </w:rPr>
          <w:t xml:space="preserve">ypic </w:t>
        </w:r>
      </w:ins>
      <w:ins w:id="230" w:author="Jeffrey Groh" w:date="2020-03-19T08:47:00Z">
        <w:r w:rsidR="00706EF3">
          <w:rPr>
            <w:rFonts w:cstheme="minorHAnsi"/>
          </w:rPr>
          <w:t>intermediacy</w:t>
        </w:r>
      </w:ins>
      <w:ins w:id="231" w:author="Jeffrey Groh" w:date="2020-03-16T10:56:00Z">
        <w:r w:rsidR="00FB613F">
          <w:rPr>
            <w:rFonts w:cstheme="minorHAnsi"/>
          </w:rPr>
          <w:t xml:space="preserve">. We </w:t>
        </w:r>
      </w:ins>
      <w:ins w:id="232" w:author="Jeffrey Groh" w:date="2020-03-16T15:54:00Z">
        <w:r>
          <w:rPr>
            <w:rFonts w:cstheme="minorHAnsi"/>
          </w:rPr>
          <w:t>filtered out</w:t>
        </w:r>
      </w:ins>
      <w:ins w:id="233" w:author="Jeffrey Groh" w:date="2020-03-16T10:58:00Z">
        <w:r w:rsidR="00FB613F">
          <w:rPr>
            <w:rFonts w:cstheme="minorHAnsi"/>
          </w:rPr>
          <w:t xml:space="preserve"> </w:t>
        </w:r>
      </w:ins>
      <w:ins w:id="234" w:author="Jeffrey Groh" w:date="2020-03-17T12:44:00Z">
        <w:r w:rsidR="0050364E">
          <w:rPr>
            <w:rFonts w:cstheme="minorHAnsi"/>
          </w:rPr>
          <w:t xml:space="preserve">the </w:t>
        </w:r>
      </w:ins>
      <w:ins w:id="235" w:author="Jeffrey Groh" w:date="2020-03-16T10:58:00Z">
        <w:r w:rsidR="00FB613F">
          <w:rPr>
            <w:rFonts w:cstheme="minorHAnsi"/>
          </w:rPr>
          <w:t xml:space="preserve">40% of </w:t>
        </w:r>
      </w:ins>
      <w:ins w:id="236" w:author="Jeffrey Groh" w:date="2020-03-16T11:02:00Z">
        <w:r w:rsidR="008D63EA">
          <w:rPr>
            <w:rFonts w:cstheme="minorHAnsi"/>
          </w:rPr>
          <w:t>all</w:t>
        </w:r>
      </w:ins>
      <w:ins w:id="237" w:author="Jeffrey Groh" w:date="2020-03-16T11:01:00Z">
        <w:r w:rsidR="008D63EA">
          <w:rPr>
            <w:rFonts w:cstheme="minorHAnsi"/>
          </w:rPr>
          <w:t xml:space="preserve"> points (</w:t>
        </w:r>
      </w:ins>
      <w:ins w:id="238" w:author="Jeffrey Groh" w:date="2020-03-16T11:02:00Z">
        <w:r w:rsidR="008D63EA">
          <w:rPr>
            <w:rFonts w:cstheme="minorHAnsi"/>
          </w:rPr>
          <w:t>half of this value was filtered</w:t>
        </w:r>
      </w:ins>
      <w:ins w:id="239" w:author="Jeffrey Groh" w:date="2020-03-16T10:58:00Z">
        <w:r w:rsidR="00FB613F">
          <w:rPr>
            <w:rFonts w:cstheme="minorHAnsi"/>
          </w:rPr>
          <w:t xml:space="preserve"> </w:t>
        </w:r>
      </w:ins>
      <w:ins w:id="240" w:author="Jeffrey Groh" w:date="2020-03-16T11:02:00Z">
        <w:r w:rsidR="008D63EA">
          <w:rPr>
            <w:rFonts w:cstheme="minorHAnsi"/>
          </w:rPr>
          <w:t xml:space="preserve">from each species) </w:t>
        </w:r>
      </w:ins>
      <w:ins w:id="241" w:author="Jeffrey Groh" w:date="2020-03-16T11:03:00Z">
        <w:r w:rsidR="008D63EA">
          <w:rPr>
            <w:rFonts w:cstheme="minorHAnsi"/>
          </w:rPr>
          <w:t xml:space="preserve">with </w:t>
        </w:r>
      </w:ins>
      <w:ins w:id="242" w:author="Jeffrey Groh" w:date="2020-03-16T10:58:00Z">
        <w:r w:rsidR="00FB613F">
          <w:rPr>
            <w:rFonts w:cstheme="minorHAnsi"/>
          </w:rPr>
          <w:t xml:space="preserve">the least minimum distance to a record of the alternative species, </w:t>
        </w:r>
      </w:ins>
      <w:ins w:id="243" w:author="Jeffrey Groh" w:date="2020-03-16T15:54:00Z">
        <w:r>
          <w:rPr>
            <w:rFonts w:cstheme="minorHAnsi"/>
          </w:rPr>
          <w:lastRenderedPageBreak/>
          <w:t>guided by</w:t>
        </w:r>
      </w:ins>
      <w:ins w:id="244" w:author="Jeffrey Groh" w:date="2020-03-16T10:59:00Z">
        <w:r w:rsidR="00FB613F">
          <w:rPr>
            <w:rFonts w:cstheme="minorHAnsi"/>
          </w:rPr>
          <w:t xml:space="preserve"> </w:t>
        </w:r>
      </w:ins>
      <w:ins w:id="245" w:author="Jeffrey Groh" w:date="2020-03-19T08:43:00Z">
        <w:r w:rsidR="00686A6A">
          <w:rPr>
            <w:rFonts w:cstheme="minorHAnsi"/>
          </w:rPr>
          <w:t xml:space="preserve">a heuristic </w:t>
        </w:r>
      </w:ins>
      <w:ins w:id="246" w:author="Jeffrey Groh" w:date="2020-03-16T10:59:00Z">
        <w:r w:rsidR="00FB613F">
          <w:rPr>
            <w:rFonts w:cstheme="minorHAnsi"/>
          </w:rPr>
          <w:t xml:space="preserve">visual assessment of which </w:t>
        </w:r>
      </w:ins>
      <w:ins w:id="247" w:author="Jeffrey Groh" w:date="2020-03-16T11:00:00Z">
        <w:r w:rsidR="00FB613F">
          <w:rPr>
            <w:rFonts w:cstheme="minorHAnsi"/>
          </w:rPr>
          <w:t xml:space="preserve">percentage </w:t>
        </w:r>
      </w:ins>
      <w:ins w:id="248" w:author="Jeffrey Groh" w:date="2020-03-16T10:59:00Z">
        <w:r w:rsidR="00FB613F">
          <w:rPr>
            <w:rFonts w:cstheme="minorHAnsi"/>
          </w:rPr>
          <w:t xml:space="preserve">value yielded </w:t>
        </w:r>
      </w:ins>
      <w:ins w:id="249" w:author="Jeffrey Groh" w:date="2020-03-19T08:44:00Z">
        <w:r w:rsidR="00686A6A">
          <w:rPr>
            <w:rFonts w:cstheme="minorHAnsi"/>
          </w:rPr>
          <w:t>nearly completely non-</w:t>
        </w:r>
      </w:ins>
      <w:ins w:id="250" w:author="Jeffrey Groh" w:date="2020-03-16T10:59:00Z">
        <w:r w:rsidR="00FB613F">
          <w:rPr>
            <w:rFonts w:cstheme="minorHAnsi"/>
          </w:rPr>
          <w:t xml:space="preserve">overlapping </w:t>
        </w:r>
      </w:ins>
      <w:ins w:id="251" w:author="Jeffrey Groh" w:date="2020-03-19T08:44:00Z">
        <w:r w:rsidR="00686A6A">
          <w:rPr>
            <w:rFonts w:cstheme="minorHAnsi"/>
          </w:rPr>
          <w:t xml:space="preserve">distributions of </w:t>
        </w:r>
      </w:ins>
      <w:ins w:id="252" w:author="Jeffrey Groh" w:date="2020-03-24T14:54:00Z">
        <w:r w:rsidR="0060377C">
          <w:rPr>
            <w:rFonts w:cstheme="minorHAnsi"/>
          </w:rPr>
          <w:t xml:space="preserve">species </w:t>
        </w:r>
      </w:ins>
      <w:ins w:id="253" w:author="Jeffrey Groh" w:date="2020-03-19T08:44:00Z">
        <w:r w:rsidR="00686A6A">
          <w:rPr>
            <w:rFonts w:cstheme="minorHAnsi"/>
          </w:rPr>
          <w:t>discriminant scores in the trai</w:t>
        </w:r>
      </w:ins>
      <w:ins w:id="254" w:author="Jeffrey Groh" w:date="2020-03-19T08:45:00Z">
        <w:r w:rsidR="00686A6A">
          <w:rPr>
            <w:rFonts w:cstheme="minorHAnsi"/>
          </w:rPr>
          <w:t>ning data set</w:t>
        </w:r>
      </w:ins>
      <w:ins w:id="255" w:author="Jeffrey Groh" w:date="2020-03-24T14:54:00Z">
        <w:r w:rsidR="0060377C">
          <w:rPr>
            <w:rFonts w:cstheme="minorHAnsi"/>
          </w:rPr>
          <w:t>, while retaining as much data as possible</w:t>
        </w:r>
      </w:ins>
      <w:ins w:id="256" w:author="Jeffrey Groh" w:date="2020-03-16T11:01:00Z">
        <w:r w:rsidR="00FB613F">
          <w:rPr>
            <w:rFonts w:cstheme="minorHAnsi"/>
          </w:rPr>
          <w:t xml:space="preserve">. </w:t>
        </w:r>
      </w:ins>
      <w:r w:rsidR="00654BAE">
        <w:rPr>
          <w:rFonts w:cstheme="minorHAnsi"/>
        </w:rPr>
        <w:t xml:space="preserve">We also filtered out any specimens labelled as putative hybrids based on </w:t>
      </w:r>
      <w:r w:rsidR="00706EF3">
        <w:rPr>
          <w:rFonts w:cstheme="minorHAnsi"/>
        </w:rPr>
        <w:t>a</w:t>
      </w:r>
      <w:r w:rsidR="00654BAE">
        <w:rPr>
          <w:rFonts w:cstheme="minorHAnsi"/>
        </w:rPr>
        <w:t xml:space="preserve"> preliminary visual assessment. </w:t>
      </w:r>
      <w:ins w:id="257" w:author="Jeffrey Groh" w:date="2020-03-17T12:53:00Z">
        <w:r w:rsidR="00AD5F90">
          <w:rPr>
            <w:rFonts w:cstheme="minorHAnsi"/>
          </w:rPr>
          <w:t>The final training set consisted of 1</w:t>
        </w:r>
      </w:ins>
      <w:ins w:id="258" w:author="Jeffrey Groh" w:date="2020-03-17T12:55:00Z">
        <w:r w:rsidR="00AD5F90">
          <w:rPr>
            <w:rFonts w:cstheme="minorHAnsi"/>
          </w:rPr>
          <w:t>4</w:t>
        </w:r>
      </w:ins>
      <w:ins w:id="259" w:author="Jeffrey Groh" w:date="2020-03-17T12:53:00Z">
        <w:r w:rsidR="00AD5F90">
          <w:rPr>
            <w:rFonts w:cstheme="minorHAnsi"/>
          </w:rPr>
          <w:t>9 individuals</w:t>
        </w:r>
      </w:ins>
      <w:ins w:id="260" w:author="Jeffrey Groh" w:date="2020-03-17T12:55:00Z">
        <w:r w:rsidR="00AD5F90">
          <w:rPr>
            <w:rFonts w:cstheme="minorHAnsi"/>
          </w:rPr>
          <w:t xml:space="preserve"> (</w:t>
        </w:r>
        <w:r w:rsidR="00AD5F90">
          <w:rPr>
            <w:rFonts w:cstheme="minorHAnsi"/>
            <w:i/>
            <w:iCs/>
          </w:rPr>
          <w:t>A. flavescens</w:t>
        </w:r>
      </w:ins>
      <w:ins w:id="261" w:author="Jeffrey Groh" w:date="2020-03-22T12:43:00Z">
        <w:r w:rsidR="00F2497D">
          <w:rPr>
            <w:rFonts w:cstheme="minorHAnsi"/>
          </w:rPr>
          <w:t>, 77;</w:t>
        </w:r>
      </w:ins>
      <w:ins w:id="262" w:author="Jeffrey Groh" w:date="2020-03-17T12:55:00Z">
        <w:r w:rsidR="00AD5F90">
          <w:rPr>
            <w:rFonts w:cstheme="minorHAnsi"/>
          </w:rPr>
          <w:t xml:space="preserve"> </w:t>
        </w:r>
        <w:r w:rsidR="00AD5F90">
          <w:rPr>
            <w:rFonts w:cstheme="minorHAnsi"/>
            <w:i/>
            <w:iCs/>
          </w:rPr>
          <w:t>A. formosa</w:t>
        </w:r>
      </w:ins>
      <w:ins w:id="263" w:author="Jeffrey Groh" w:date="2020-03-22T12:44:00Z">
        <w:r w:rsidR="00F2497D">
          <w:rPr>
            <w:rFonts w:cstheme="minorHAnsi"/>
          </w:rPr>
          <w:t>, 72</w:t>
        </w:r>
      </w:ins>
      <w:ins w:id="264" w:author="Jeffrey Groh" w:date="2020-03-17T12:55:00Z">
        <w:r w:rsidR="00AD5F90">
          <w:rPr>
            <w:rFonts w:cstheme="minorHAnsi"/>
          </w:rPr>
          <w:t>)</w:t>
        </w:r>
      </w:ins>
      <w:ins w:id="265" w:author="Jeffrey Groh" w:date="2020-03-17T12:53:00Z">
        <w:r w:rsidR="00AD5F90">
          <w:rPr>
            <w:rFonts w:cstheme="minorHAnsi"/>
          </w:rPr>
          <w:t xml:space="preserve">. </w:t>
        </w:r>
      </w:ins>
      <w:r w:rsidR="00625D9F" w:rsidRPr="002108CA">
        <w:rPr>
          <w:rFonts w:cstheme="minorHAnsi"/>
        </w:rPr>
        <w:t xml:space="preserve">Linear discriminant analysis was implemented </w:t>
      </w:r>
      <w:ins w:id="266" w:author="Jeffrey Groh" w:date="2020-03-24T16:11:00Z">
        <w:r w:rsidR="00F643C0">
          <w:rPr>
            <w:rFonts w:cstheme="minorHAnsi"/>
          </w:rPr>
          <w:t>on raw trait values</w:t>
        </w:r>
      </w:ins>
      <w:r w:rsidR="00F2497D">
        <w:rPr>
          <w:rFonts w:cstheme="minorHAnsi"/>
        </w:rPr>
        <w:t xml:space="preserve"> </w:t>
      </w:r>
      <w:r w:rsidR="000735DD">
        <w:rPr>
          <w:rFonts w:cstheme="minorHAnsi"/>
        </w:rPr>
        <w:t>with</w:t>
      </w:r>
      <w:r w:rsidR="00625D9F" w:rsidRPr="002108CA">
        <w:rPr>
          <w:rFonts w:cstheme="minorHAnsi"/>
        </w:rPr>
        <w:t xml:space="preserve"> </w:t>
      </w:r>
      <w:r w:rsidR="00625D9F" w:rsidRPr="00F643C0">
        <w:rPr>
          <w:rFonts w:cstheme="minorHAnsi"/>
        </w:rPr>
        <w:t>the</w:t>
      </w:r>
      <w:r w:rsidR="00625D9F" w:rsidRPr="002108CA">
        <w:rPr>
          <w:rFonts w:cstheme="minorHAnsi"/>
        </w:rPr>
        <w:t xml:space="preserve"> </w:t>
      </w:r>
      <w:r w:rsidR="00F643C0">
        <w:rPr>
          <w:rFonts w:cstheme="minorHAnsi"/>
        </w:rPr>
        <w:t>lda</w:t>
      </w:r>
      <w:r w:rsidR="00F2497D">
        <w:rPr>
          <w:rFonts w:cstheme="minorHAnsi"/>
        </w:rPr>
        <w:t xml:space="preserve"> function </w:t>
      </w:r>
      <w:r w:rsidR="00DB40C1">
        <w:rPr>
          <w:rFonts w:cstheme="minorHAnsi"/>
        </w:rPr>
        <w:t xml:space="preserve">in the R </w:t>
      </w:r>
      <w:r w:rsidR="00625D9F" w:rsidRPr="002108CA">
        <w:rPr>
          <w:rFonts w:cstheme="minorHAnsi"/>
        </w:rPr>
        <w:t xml:space="preserve">package MASS </w:t>
      </w:r>
      <w:r w:rsidR="00233986" w:rsidRPr="002108CA">
        <w:rPr>
          <w:rFonts w:cstheme="minorHAnsi"/>
        </w:rPr>
        <w:fldChar w:fldCharType="begin" w:fldLock="1"/>
      </w:r>
      <w:ins w:id="267" w:author="Jeffrey Groh" w:date="2020-03-25T12:21:00Z">
        <w:r w:rsidR="00D6616A">
          <w:rPr>
            <w:rFonts w:cstheme="minorHAnsi"/>
          </w:rPr>
          <w: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2002)","manualFormatting":"(Venables and Ripley 2002; R Core Team 2018)","plainTextFormattedCitation":"(Venables and Ripley 2002)","previouslyFormattedCitation":"(Venables and Ripley 2002)"},"properties":{"noteIndex":0},"schema":"https://github.com/citation-style-language/schema/raw/master/csl-citation.json"}</w:instrText>
        </w:r>
      </w:ins>
      <w:del w:id="268" w:author="Jeffrey Groh" w:date="2020-03-25T12:21:00Z">
        <w:r w:rsidR="00233986" w:rsidRPr="002108CA" w:rsidDel="00D6616A">
          <w:rPr>
            <w:rFonts w:cstheme="minorHAnsi"/>
          </w:rPr>
          <w:delInstrText>ADDIN CSL_CITATION {"citationItems":[{"id":"ITEM-1","itemData":{"author":[{"dropping-particle":"","family":"Venables","given":"W N","non-dropping-particle":"","parse-names":false,"suffix":""},{"dropping-particle":"","family":"Ripley","given":"Brian D","non-dropping-particle":"","parse-names":false,"suffix":""}],"id":"ITEM-1","issued":{"date-parts":[["2002"]]},"publisher":"Springer","publisher-place":"New York","title":"Modern Applied Statistics with S-Plus","type":"book"},"uris":["http://www.mendeley.com/documents/?uuid=16d697eb-6a04-4187-811b-687781612be0"]}],"mendeley":{"formattedCitation":"(Venables and Ripley 2002)","plainTextFormattedCitation":"(Venables and Ripley 2002)","previouslyFormattedCitation":"(Venables and Ripley 2002)"},"properties":{"noteIndex":0},"schema":"https://github.com/citation-style-language/schema/raw/master/csl-citation.json"}</w:delInstrText>
        </w:r>
      </w:del>
      <w:r w:rsidR="00233986" w:rsidRPr="002108CA">
        <w:rPr>
          <w:rFonts w:cstheme="minorHAnsi"/>
        </w:rPr>
        <w:fldChar w:fldCharType="separate"/>
      </w:r>
      <w:r w:rsidR="00233986" w:rsidRPr="002108CA">
        <w:rPr>
          <w:rFonts w:cstheme="minorHAnsi"/>
          <w:noProof/>
        </w:rPr>
        <w:t>(Venables and Ripley 2002</w:t>
      </w:r>
      <w:ins w:id="269" w:author="Jeffrey Groh" w:date="2020-03-25T12:19:00Z">
        <w:r w:rsidR="00D6616A">
          <w:rPr>
            <w:rFonts w:cstheme="minorHAnsi"/>
            <w:noProof/>
          </w:rPr>
          <w:t xml:space="preserve">; </w:t>
        </w:r>
      </w:ins>
      <w:ins w:id="270" w:author="Jeffrey Groh" w:date="2020-03-25T12:21:00Z">
        <w:r w:rsidR="00D6616A">
          <w:rPr>
            <w:rFonts w:cstheme="minorHAnsi"/>
            <w:noProof/>
          </w:rPr>
          <w:t>R Core Team 2018</w:t>
        </w:r>
      </w:ins>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FF7C6E" w:rsidRPr="002108CA">
        <w:rPr>
          <w:rFonts w:cstheme="minorHAnsi"/>
        </w:rPr>
        <w:t xml:space="preserve">Discriminant scores for all </w:t>
      </w:r>
      <w:r w:rsidR="002D7E27">
        <w:rPr>
          <w:rFonts w:cstheme="minorHAnsi"/>
        </w:rPr>
        <w:t xml:space="preserve">herbarium </w:t>
      </w:r>
      <w:r w:rsidR="00FF7C6E" w:rsidRPr="002108CA">
        <w:rPr>
          <w:rFonts w:cstheme="minorHAnsi"/>
        </w:rPr>
        <w:t xml:space="preserve">specimens were then predicted </w:t>
      </w:r>
      <w:r w:rsidR="00654BAE">
        <w:rPr>
          <w:rFonts w:cstheme="minorHAnsi"/>
        </w:rPr>
        <w:t>under</w:t>
      </w:r>
      <w:r w:rsidR="00402F98" w:rsidRPr="002108CA">
        <w:rPr>
          <w:rFonts w:cstheme="minorHAnsi"/>
        </w:rPr>
        <w:t xml:space="preserve"> equal prior probability for each species</w:t>
      </w:r>
      <w:r w:rsidR="00184528" w:rsidRPr="002108CA">
        <w:rPr>
          <w:rFonts w:cstheme="minorHAnsi"/>
          <w:color w:val="000000" w:themeColor="text1"/>
        </w:rPr>
        <w:t xml:space="preserve">. Note that this hybrid index </w:t>
      </w:r>
      <w:r w:rsidR="00402F98" w:rsidRPr="002108CA">
        <w:rPr>
          <w:rFonts w:cstheme="minorHAnsi"/>
          <w:color w:val="000000" w:themeColor="text1"/>
        </w:rPr>
        <w:t xml:space="preserve">for </w:t>
      </w:r>
      <w:r w:rsidR="00654BAE">
        <w:rPr>
          <w:rFonts w:cstheme="minorHAnsi"/>
          <w:color w:val="000000" w:themeColor="text1"/>
        </w:rPr>
        <w:t xml:space="preserve">those </w:t>
      </w:r>
      <w:r w:rsidR="00402F98" w:rsidRPr="002108CA">
        <w:rPr>
          <w:rFonts w:cstheme="minorHAnsi"/>
          <w:color w:val="000000" w:themeColor="text1"/>
        </w:rPr>
        <w:t xml:space="preserve">specimens not in the training set </w:t>
      </w:r>
      <w:r w:rsidR="00184528" w:rsidRPr="002108CA">
        <w:rPr>
          <w:rFonts w:cstheme="minorHAnsi"/>
          <w:color w:val="000000" w:themeColor="text1"/>
        </w:rPr>
        <w:t xml:space="preserve">is therefore </w:t>
      </w:r>
      <w:r w:rsidR="00654BAE">
        <w:rPr>
          <w:rFonts w:cstheme="minorHAnsi"/>
          <w:color w:val="000000" w:themeColor="text1"/>
        </w:rPr>
        <w:t>agnostic towards</w:t>
      </w:r>
      <w:r w:rsidR="009F381B">
        <w:rPr>
          <w:rFonts w:cstheme="minorHAnsi"/>
          <w:color w:val="000000" w:themeColor="text1"/>
        </w:rPr>
        <w:t xml:space="preserve"> initial</w:t>
      </w:r>
      <w:r w:rsidR="00402F98" w:rsidRPr="002108CA">
        <w:rPr>
          <w:rFonts w:cstheme="minorHAnsi"/>
          <w:i/>
          <w:iCs/>
          <w:color w:val="000000" w:themeColor="text1"/>
        </w:rPr>
        <w:t xml:space="preserve"> </w:t>
      </w:r>
      <w:r w:rsidR="00402F98" w:rsidRPr="002108CA">
        <w:rPr>
          <w:rFonts w:cstheme="minorHAnsi"/>
          <w:color w:val="000000" w:themeColor="text1"/>
        </w:rPr>
        <w:t>identification</w:t>
      </w:r>
      <w:r w:rsidR="009F381B">
        <w:rPr>
          <w:rFonts w:cstheme="minorHAnsi"/>
          <w:color w:val="000000" w:themeColor="text1"/>
        </w:rPr>
        <w:t xml:space="preserve"> status</w:t>
      </w:r>
      <w:r w:rsidR="00184528" w:rsidRPr="002108CA">
        <w:rPr>
          <w:rFonts w:cstheme="minorHAnsi"/>
          <w:color w:val="000000" w:themeColor="text1"/>
        </w:rPr>
        <w:t>. It ignore</w:t>
      </w:r>
      <w:r w:rsidR="002D7E27">
        <w:rPr>
          <w:rFonts w:cstheme="minorHAnsi"/>
          <w:color w:val="000000" w:themeColor="text1"/>
        </w:rPr>
        <w:t>s</w:t>
      </w:r>
      <w:r w:rsidR="00184528" w:rsidRPr="002108CA">
        <w:rPr>
          <w:rFonts w:cstheme="minorHAnsi"/>
          <w:color w:val="000000" w:themeColor="text1"/>
        </w:rPr>
        <w:t xml:space="preserve"> other information</w:t>
      </w:r>
      <w:r w:rsidR="00E25FEF" w:rsidRPr="002108CA">
        <w:rPr>
          <w:rFonts w:cstheme="minorHAnsi"/>
          <w:color w:val="000000" w:themeColor="text1"/>
        </w:rPr>
        <w:t xml:space="preserve"> </w:t>
      </w:r>
      <w:r w:rsidR="002D7E27">
        <w:rPr>
          <w:rFonts w:cstheme="minorHAnsi"/>
          <w:color w:val="000000" w:themeColor="text1"/>
        </w:rPr>
        <w:t>pertinent to</w:t>
      </w:r>
      <w:r w:rsidR="00E25FEF" w:rsidRPr="002108CA">
        <w:rPr>
          <w:rFonts w:cstheme="minorHAnsi"/>
          <w:color w:val="000000" w:themeColor="text1"/>
        </w:rPr>
        <w:t xml:space="preserve"> species identification</w:t>
      </w:r>
      <w:r w:rsidR="00184528" w:rsidRPr="002108CA">
        <w:rPr>
          <w:rFonts w:cstheme="minorHAnsi"/>
          <w:color w:val="000000" w:themeColor="text1"/>
        </w:rPr>
        <w:t xml:space="preserve">, such as floral color and habitat, and </w:t>
      </w:r>
      <w:r w:rsidR="00E25FEF" w:rsidRPr="002108CA">
        <w:rPr>
          <w:rFonts w:cstheme="minorHAnsi"/>
          <w:color w:val="000000" w:themeColor="text1"/>
        </w:rPr>
        <w:t>as such is</w:t>
      </w:r>
      <w:r w:rsidR="00184528" w:rsidRPr="002108CA">
        <w:rPr>
          <w:rFonts w:cstheme="minorHAnsi"/>
          <w:color w:val="000000" w:themeColor="text1"/>
        </w:rPr>
        <w:t xml:space="preserve"> strictly a measure of </w:t>
      </w:r>
      <w:r w:rsidR="002A4CEB">
        <w:rPr>
          <w:rFonts w:cstheme="minorHAnsi"/>
          <w:color w:val="000000" w:themeColor="text1"/>
        </w:rPr>
        <w:t xml:space="preserve">morphological </w:t>
      </w:r>
      <w:r w:rsidR="00184528" w:rsidRPr="002108CA">
        <w:rPr>
          <w:rFonts w:cstheme="minorHAnsi"/>
          <w:color w:val="000000" w:themeColor="text1"/>
        </w:rPr>
        <w:t xml:space="preserve">intermediacy </w:t>
      </w:r>
      <w:r w:rsidR="002A4CEB">
        <w:rPr>
          <w:rFonts w:cstheme="minorHAnsi"/>
          <w:color w:val="000000" w:themeColor="text1"/>
        </w:rPr>
        <w:t>for</w:t>
      </w:r>
      <w:r w:rsidR="0050713F">
        <w:rPr>
          <w:rFonts w:cstheme="minorHAnsi"/>
          <w:color w:val="000000" w:themeColor="text1"/>
        </w:rPr>
        <w:t xml:space="preserve"> pressed specimens,</w:t>
      </w:r>
      <w:r w:rsidR="002D7E27">
        <w:rPr>
          <w:rFonts w:cstheme="minorHAnsi"/>
          <w:color w:val="000000" w:themeColor="text1"/>
        </w:rPr>
        <w:t xml:space="preserve"> </w:t>
      </w:r>
      <w:r w:rsidR="00B00A9E" w:rsidRPr="002108CA">
        <w:rPr>
          <w:rFonts w:cstheme="minorHAnsi"/>
          <w:color w:val="000000" w:themeColor="text1"/>
        </w:rPr>
        <w:t xml:space="preserve">rather than a </w:t>
      </w:r>
      <w:r w:rsidR="00242AEA">
        <w:rPr>
          <w:rFonts w:cstheme="minorHAnsi"/>
          <w:color w:val="000000" w:themeColor="text1"/>
        </w:rPr>
        <w:t>comprehensive</w:t>
      </w:r>
      <w:r w:rsidR="00242AEA" w:rsidRPr="002108CA">
        <w:rPr>
          <w:rFonts w:cstheme="minorHAnsi"/>
          <w:color w:val="000000" w:themeColor="text1"/>
        </w:rPr>
        <w:t xml:space="preserve"> </w:t>
      </w:r>
      <w:r w:rsidR="00B00A9E" w:rsidRPr="002108CA">
        <w:rPr>
          <w:rFonts w:cstheme="minorHAnsi"/>
          <w:color w:val="000000" w:themeColor="text1"/>
        </w:rPr>
        <w:t>predictor of species identity</w:t>
      </w:r>
      <w:r w:rsidR="00184528" w:rsidRPr="002108CA">
        <w:rPr>
          <w:rFonts w:cstheme="minorHAnsi"/>
          <w:color w:val="000000" w:themeColor="text1"/>
        </w:rPr>
        <w:t>.</w:t>
      </w:r>
      <w:ins w:id="271" w:author="Jeffrey Groh" w:date="2020-03-23T10:22:00Z">
        <w:r w:rsidR="0050713F">
          <w:rPr>
            <w:rFonts w:cstheme="minorHAnsi"/>
            <w:color w:val="000000" w:themeColor="text1"/>
          </w:rPr>
          <w:t xml:space="preserve"> </w:t>
        </w:r>
      </w:ins>
    </w:p>
    <w:p w14:paraId="5C75B9B2" w14:textId="668787B3" w:rsidR="00486F3C" w:rsidRDefault="000F3820" w:rsidP="00866B68">
      <w:pPr>
        <w:spacing w:line="480" w:lineRule="auto"/>
        <w:ind w:firstLine="720"/>
        <w:rPr>
          <w:rFonts w:cstheme="minorHAnsi"/>
        </w:rPr>
      </w:pPr>
      <w:r w:rsidRPr="002108CA">
        <w:rPr>
          <w:rFonts w:cstheme="minorHAnsi"/>
        </w:rPr>
        <w:t>Due to allometry of species-specific trait combinations, variation in overall flower size can potentially mislead interpretation of a hybrid index based on morphology</w:t>
      </w:r>
      <w:ins w:id="272" w:author="Jeffrey Groh" w:date="2020-03-22T12:51:00Z">
        <w:r w:rsidR="00AF30EE">
          <w:rPr>
            <w:rFonts w:cstheme="minorHAnsi"/>
          </w:rPr>
          <w:t>, as morphological differences become more pronounced throughout development.</w:t>
        </w:r>
      </w:ins>
      <w:r w:rsidRPr="002108CA">
        <w:rPr>
          <w:rFonts w:cstheme="minorHAnsi"/>
        </w:rPr>
        <w:t xml:space="preserve"> </w:t>
      </w:r>
      <w:r w:rsidR="003939AC" w:rsidRPr="002108CA">
        <w:rPr>
          <w:rFonts w:cstheme="minorHAnsi"/>
        </w:rPr>
        <w:t>General</w:t>
      </w:r>
      <w:r w:rsidR="0014409C" w:rsidRPr="002108CA">
        <w:rPr>
          <w:rFonts w:cstheme="minorHAnsi"/>
        </w:rPr>
        <w:t xml:space="preserve"> </w:t>
      </w:r>
      <w:r w:rsidR="003939AC" w:rsidRPr="002108CA">
        <w:rPr>
          <w:rFonts w:cstheme="minorHAnsi"/>
        </w:rPr>
        <w:t xml:space="preserve">floral size differs within individuals and within populations and does not </w:t>
      </w:r>
      <w:r w:rsidR="0014409C" w:rsidRPr="002108CA">
        <w:rPr>
          <w:rFonts w:cstheme="minorHAnsi"/>
        </w:rPr>
        <w:t>appear to be a taxonomically informative character</w:t>
      </w:r>
      <w:r w:rsidR="00DC0221">
        <w:rPr>
          <w:rFonts w:cstheme="minorHAnsi"/>
        </w:rPr>
        <w:t xml:space="preserve"> in these species</w:t>
      </w:r>
      <w:r w:rsidR="0014409C" w:rsidRPr="002108CA">
        <w:rPr>
          <w:rFonts w:cstheme="minorHAnsi"/>
        </w:rPr>
        <w:t>, unlike floral shape.</w:t>
      </w:r>
      <w:r w:rsidR="00B36F6D" w:rsidRPr="002108CA">
        <w:rPr>
          <w:rFonts w:cstheme="minorHAnsi"/>
        </w:rPr>
        <w:t xml:space="preserve"> </w:t>
      </w:r>
      <w:r w:rsidR="00044263">
        <w:rPr>
          <w:rFonts w:cstheme="minorHAnsi"/>
        </w:rPr>
        <w:t>To verify that our hybrid index metric was robust to size variation, w</w:t>
      </w:r>
      <w:r w:rsidR="00AF30EE">
        <w:rPr>
          <w:rFonts w:cstheme="minorHAnsi"/>
        </w:rPr>
        <w:t>e therefore sought to correct for the covariation of the discriminant score</w:t>
      </w:r>
      <w:r w:rsidR="0004357F">
        <w:rPr>
          <w:rFonts w:cstheme="minorHAnsi"/>
        </w:rPr>
        <w:t>s</w:t>
      </w:r>
      <w:r w:rsidR="00AF30EE">
        <w:rPr>
          <w:rFonts w:cstheme="minorHAnsi"/>
        </w:rPr>
        <w:t xml:space="preserve"> with size. To capture variation in size, we submitted traits</w:t>
      </w:r>
      <w:r w:rsidR="0004357F">
        <w:rPr>
          <w:rFonts w:cstheme="minorHAnsi"/>
        </w:rPr>
        <w:t xml:space="preserve"> of 522 individuals (all individuals with complete phenotype data from herbarium collections and from two sampling seasons) to a</w:t>
      </w:r>
      <w:r w:rsidR="00B36F6D" w:rsidRPr="002108CA">
        <w:rPr>
          <w:rFonts w:cstheme="minorHAnsi"/>
        </w:rPr>
        <w:t xml:space="preserve"> </w:t>
      </w:r>
      <w:proofErr w:type="gramStart"/>
      <w:r w:rsidR="00B36F6D" w:rsidRPr="002108CA">
        <w:rPr>
          <w:rFonts w:cstheme="minorHAnsi"/>
        </w:rPr>
        <w:t>principal components</w:t>
      </w:r>
      <w:proofErr w:type="gramEnd"/>
      <w:r w:rsidR="00B36F6D" w:rsidRPr="002108CA">
        <w:rPr>
          <w:rFonts w:cstheme="minorHAnsi"/>
        </w:rPr>
        <w:t xml:space="preserve"> analysis </w:t>
      </w:r>
      <w:r w:rsidR="004B14E7">
        <w:rPr>
          <w:rFonts w:cstheme="minorHAnsi"/>
        </w:rPr>
        <w:t xml:space="preserve">(PCA) </w:t>
      </w:r>
      <w:ins w:id="273" w:author="Jeffrey Groh" w:date="2020-03-22T12:54:00Z">
        <w:r w:rsidR="0004357F">
          <w:rPr>
            <w:rFonts w:cstheme="minorHAnsi"/>
          </w:rPr>
          <w:t xml:space="preserve">with traits scaled to unit variance. </w:t>
        </w:r>
      </w:ins>
      <w:r w:rsidR="0004357F">
        <w:rPr>
          <w:rFonts w:cstheme="minorHAnsi"/>
        </w:rPr>
        <w:t>While</w:t>
      </w:r>
      <w:r w:rsidRPr="002108CA">
        <w:rPr>
          <w:rFonts w:cstheme="minorHAnsi"/>
        </w:rPr>
        <w:t xml:space="preserve"> </w:t>
      </w:r>
      <w:r w:rsidR="0004357F">
        <w:rPr>
          <w:rFonts w:cstheme="minorHAnsi"/>
        </w:rPr>
        <w:t>the first axis (</w:t>
      </w:r>
      <w:r w:rsidR="00B36F6D" w:rsidRPr="002108CA">
        <w:rPr>
          <w:rFonts w:cstheme="minorHAnsi"/>
        </w:rPr>
        <w:t>PC1</w:t>
      </w:r>
      <w:r w:rsidR="0004357F">
        <w:rPr>
          <w:rFonts w:cstheme="minorHAnsi"/>
        </w:rPr>
        <w:t>)</w:t>
      </w:r>
      <w:r w:rsidR="00B36F6D" w:rsidRPr="002108CA">
        <w:rPr>
          <w:rFonts w:cstheme="minorHAnsi"/>
        </w:rPr>
        <w:t xml:space="preserve"> </w:t>
      </w:r>
      <w:r w:rsidR="0004357F">
        <w:rPr>
          <w:rFonts w:cstheme="minorHAnsi"/>
        </w:rPr>
        <w:t xml:space="preserve">clearly </w:t>
      </w:r>
      <w:r w:rsidR="00B36F6D" w:rsidRPr="002108CA">
        <w:rPr>
          <w:rFonts w:cstheme="minorHAnsi"/>
        </w:rPr>
        <w:t>s</w:t>
      </w:r>
      <w:r w:rsidRPr="002108CA">
        <w:rPr>
          <w:rFonts w:cstheme="minorHAnsi"/>
        </w:rPr>
        <w:t xml:space="preserve">eparated the two species, </w:t>
      </w:r>
      <w:r w:rsidR="0004357F">
        <w:rPr>
          <w:rFonts w:cstheme="minorHAnsi"/>
        </w:rPr>
        <w:t xml:space="preserve">trait loadings onto PC2 all showed </w:t>
      </w:r>
      <w:r w:rsidR="0004357F">
        <w:rPr>
          <w:rFonts w:cstheme="minorHAnsi"/>
        </w:rPr>
        <w:lastRenderedPageBreak/>
        <w:t>the same sign,</w:t>
      </w:r>
      <w:ins w:id="274" w:author="Jeffrey Groh" w:date="2020-03-22T12:56:00Z">
        <w:r w:rsidR="0004357F">
          <w:rPr>
            <w:rFonts w:cstheme="minorHAnsi"/>
          </w:rPr>
          <w:t xml:space="preserve"> indicating that PC2 captured variation attributable to</w:t>
        </w:r>
      </w:ins>
      <w:ins w:id="275" w:author="Jeffrey Groh" w:date="2020-03-22T12:58:00Z">
        <w:r w:rsidR="0004357F">
          <w:rPr>
            <w:rFonts w:cstheme="minorHAnsi"/>
          </w:rPr>
          <w:t xml:space="preserve"> the</w:t>
        </w:r>
      </w:ins>
      <w:ins w:id="276" w:author="Jeffrey Groh" w:date="2020-03-22T12:56:00Z">
        <w:r w:rsidR="0004357F">
          <w:rPr>
            <w:rFonts w:cstheme="minorHAnsi"/>
          </w:rPr>
          <w:t xml:space="preserve"> joint increase of all traits throughout development</w:t>
        </w:r>
      </w:ins>
      <w:ins w:id="277" w:author="Jeffrey Groh" w:date="2020-03-22T12:57:00Z">
        <w:r w:rsidR="0004357F">
          <w:rPr>
            <w:rFonts w:cstheme="minorHAnsi"/>
          </w:rPr>
          <w:t>, which we hereafter interpret as size</w:t>
        </w:r>
      </w:ins>
      <w:ins w:id="278" w:author="Jeffrey Groh" w:date="2020-03-22T12:56:00Z">
        <w:r w:rsidR="0004357F">
          <w:rPr>
            <w:rFonts w:cstheme="minorHAnsi"/>
          </w:rPr>
          <w:t xml:space="preserve">. </w:t>
        </w:r>
      </w:ins>
      <w:ins w:id="279" w:author="Jeffrey Groh" w:date="2020-03-22T12:55:00Z">
        <w:r w:rsidR="0004357F">
          <w:rPr>
            <w:rFonts w:cstheme="minorHAnsi"/>
          </w:rPr>
          <w:t xml:space="preserve"> </w:t>
        </w:r>
      </w:ins>
      <w:r w:rsidR="00B36F6D" w:rsidRPr="002108CA">
        <w:rPr>
          <w:rFonts w:cstheme="minorHAnsi"/>
        </w:rPr>
        <w:t>As we</w:t>
      </w:r>
      <w:r w:rsidRPr="002108CA">
        <w:rPr>
          <w:rFonts w:cstheme="minorHAnsi"/>
        </w:rPr>
        <w:t xml:space="preserve"> found significant correlations between our predicted discriminant scores and</w:t>
      </w:r>
      <w:ins w:id="280" w:author="Jeffrey Groh" w:date="2020-03-24T16:13:00Z">
        <w:r w:rsidR="00257887">
          <w:rPr>
            <w:rFonts w:cstheme="minorHAnsi"/>
          </w:rPr>
          <w:t xml:space="preserve"> </w:t>
        </w:r>
      </w:ins>
      <w:r w:rsidR="0004357F">
        <w:rPr>
          <w:rFonts w:cstheme="minorHAnsi"/>
        </w:rPr>
        <w:t xml:space="preserve">PC2 (size) </w:t>
      </w:r>
      <w:r w:rsidR="00257887">
        <w:rPr>
          <w:rFonts w:cstheme="minorHAnsi"/>
        </w:rPr>
        <w:t xml:space="preserve">scores </w:t>
      </w:r>
      <w:r w:rsidR="0004357F">
        <w:rPr>
          <w:rFonts w:cstheme="minorHAnsi"/>
        </w:rPr>
        <w:t>for each species</w:t>
      </w:r>
      <w:r w:rsidR="00B36F6D" w:rsidRPr="002108CA">
        <w:rPr>
          <w:rFonts w:cstheme="minorHAnsi"/>
        </w:rPr>
        <w:t>,</w:t>
      </w:r>
      <w:r w:rsidRPr="002108CA">
        <w:rPr>
          <w:rFonts w:cstheme="minorHAnsi"/>
        </w:rPr>
        <w:t xml:space="preserve"> </w:t>
      </w:r>
      <w:r w:rsidR="00B36F6D" w:rsidRPr="002108CA">
        <w:rPr>
          <w:rFonts w:cstheme="minorHAnsi"/>
        </w:rPr>
        <w:t>w</w:t>
      </w:r>
      <w:r w:rsidRPr="002108CA">
        <w:rPr>
          <w:rFonts w:cstheme="minorHAnsi"/>
        </w:rPr>
        <w:t xml:space="preserve">e </w:t>
      </w:r>
      <w:r w:rsidR="004B14E7">
        <w:rPr>
          <w:rFonts w:cstheme="minorHAnsi"/>
        </w:rPr>
        <w:t>implemented a</w:t>
      </w:r>
      <w:r w:rsidR="00B36F6D" w:rsidRPr="002108CA">
        <w:rPr>
          <w:rFonts w:cstheme="minorHAnsi"/>
        </w:rPr>
        <w:t xml:space="preserve"> </w:t>
      </w:r>
      <w:r w:rsidR="0004357F">
        <w:rPr>
          <w:rFonts w:cstheme="minorHAnsi"/>
        </w:rPr>
        <w:t xml:space="preserve">regression-based </w:t>
      </w:r>
      <w:r w:rsidR="00B36F6D" w:rsidRPr="002108CA">
        <w:rPr>
          <w:rFonts w:cstheme="minorHAnsi"/>
        </w:rPr>
        <w:t xml:space="preserve">size correction </w:t>
      </w:r>
      <w:r w:rsidR="004B14E7">
        <w:rPr>
          <w:rFonts w:cstheme="minorHAnsi"/>
        </w:rPr>
        <w:t>procedure</w:t>
      </w:r>
      <w:r w:rsidR="0004357F">
        <w:rPr>
          <w:rFonts w:cstheme="minorHAnsi"/>
        </w:rPr>
        <w:t>. This was done</w:t>
      </w:r>
      <w:r w:rsidR="004B14E7">
        <w:rPr>
          <w:rFonts w:cstheme="minorHAnsi"/>
        </w:rPr>
        <w:t xml:space="preserve"> </w:t>
      </w:r>
      <w:r w:rsidR="0004357F">
        <w:rPr>
          <w:rFonts w:cstheme="minorHAnsi"/>
        </w:rPr>
        <w:t xml:space="preserve">for each species separately </w:t>
      </w:r>
      <w:r w:rsidR="00B36F6D" w:rsidRPr="002108CA">
        <w:rPr>
          <w:rFonts w:cstheme="minorHAnsi"/>
        </w:rPr>
        <w:t>by taking</w:t>
      </w:r>
      <w:r w:rsidRPr="002108CA">
        <w:rPr>
          <w:rFonts w:cstheme="minorHAnsi"/>
        </w:rPr>
        <w:t xml:space="preserve"> </w:t>
      </w:r>
      <w:r w:rsidR="00602E6A" w:rsidRPr="002108CA">
        <w:rPr>
          <w:rFonts w:cstheme="minorHAnsi"/>
        </w:rPr>
        <w:t>residuals from a regression of discriminant scores onto PC2</w:t>
      </w:r>
      <w:ins w:id="281" w:author="Jeffrey Groh" w:date="2020-03-24T16:12:00Z">
        <w:r w:rsidR="00257887">
          <w:rPr>
            <w:rFonts w:cstheme="minorHAnsi"/>
          </w:rPr>
          <w:t xml:space="preserve"> scores</w:t>
        </w:r>
      </w:ins>
      <w:ins w:id="282" w:author="Jeffrey Groh" w:date="2020-03-24T16:14:00Z">
        <w:r w:rsidR="00257887">
          <w:rPr>
            <w:rFonts w:cstheme="minorHAnsi"/>
          </w:rPr>
          <w:t xml:space="preserve"> (calculated from the pooled PCA</w:t>
        </w:r>
        <w:proofErr w:type="gramStart"/>
        <w:r w:rsidR="00257887">
          <w:rPr>
            <w:rFonts w:cstheme="minorHAnsi"/>
          </w:rPr>
          <w:t>)</w:t>
        </w:r>
      </w:ins>
      <w:r w:rsidR="00602E6A" w:rsidRPr="002108CA">
        <w:rPr>
          <w:rFonts w:cstheme="minorHAnsi"/>
        </w:rPr>
        <w:t>, and</w:t>
      </w:r>
      <w:proofErr w:type="gramEnd"/>
      <w:r w:rsidR="00602E6A" w:rsidRPr="002108CA">
        <w:rPr>
          <w:rFonts w:cstheme="minorHAnsi"/>
        </w:rPr>
        <w:t xml:space="preserve"> add</w:t>
      </w:r>
      <w:r w:rsidR="00DC0221">
        <w:rPr>
          <w:rFonts w:cstheme="minorHAnsi"/>
        </w:rPr>
        <w:t>ing</w:t>
      </w:r>
      <w:r w:rsidR="00602E6A" w:rsidRPr="002108CA">
        <w:rPr>
          <w:rFonts w:cstheme="minorHAnsi"/>
        </w:rPr>
        <w:t xml:space="preserve"> these </w:t>
      </w:r>
      <w:r w:rsidR="0004357F">
        <w:rPr>
          <w:rFonts w:cstheme="minorHAnsi"/>
        </w:rPr>
        <w:t xml:space="preserve">residuals </w:t>
      </w:r>
      <w:r w:rsidR="00602E6A" w:rsidRPr="002108CA">
        <w:rPr>
          <w:rFonts w:cstheme="minorHAnsi"/>
        </w:rPr>
        <w:t>to</w:t>
      </w:r>
      <w:r w:rsidR="0004357F">
        <w:rPr>
          <w:rFonts w:cstheme="minorHAnsi"/>
        </w:rPr>
        <w:t xml:space="preserve"> the </w:t>
      </w:r>
      <w:r w:rsidR="00602E6A" w:rsidRPr="002108CA">
        <w:rPr>
          <w:rFonts w:cstheme="minorHAnsi"/>
        </w:rPr>
        <w:t xml:space="preserve">discriminant score predicted by </w:t>
      </w:r>
      <w:r w:rsidR="0004357F">
        <w:rPr>
          <w:rFonts w:cstheme="minorHAnsi"/>
        </w:rPr>
        <w:t>the regression</w:t>
      </w:r>
      <w:r w:rsidR="00602E6A" w:rsidRPr="002108CA">
        <w:rPr>
          <w:rFonts w:cstheme="minorHAnsi"/>
        </w:rPr>
        <w:t xml:space="preserve"> </w:t>
      </w:r>
      <w:r w:rsidR="008C3523">
        <w:rPr>
          <w:rFonts w:cstheme="minorHAnsi"/>
        </w:rPr>
        <w:t xml:space="preserve">line </w:t>
      </w:r>
      <w:r w:rsidR="00602E6A" w:rsidRPr="002108CA">
        <w:rPr>
          <w:rFonts w:cstheme="minorHAnsi"/>
        </w:rPr>
        <w:t>at the overall mean size</w:t>
      </w:r>
      <w:ins w:id="283" w:author="Jeffrey Groh" w:date="2020-03-22T13:01:00Z">
        <w:r w:rsidR="0004357F">
          <w:rPr>
            <w:rFonts w:cstheme="minorHAnsi"/>
          </w:rPr>
          <w:t xml:space="preserve"> (mean value of PC2 scores from all specimens)</w:t>
        </w:r>
      </w:ins>
      <w:r w:rsidR="00602E6A" w:rsidRPr="002108CA">
        <w:rPr>
          <w:rFonts w:cstheme="minorHAnsi"/>
        </w:rPr>
        <w:t xml:space="preserve">. </w:t>
      </w:r>
      <w:r w:rsidR="0004357F">
        <w:rPr>
          <w:rFonts w:cstheme="minorHAnsi"/>
        </w:rPr>
        <w:t>These s</w:t>
      </w:r>
      <w:r w:rsidR="00486F3C" w:rsidRPr="002108CA">
        <w:rPr>
          <w:rFonts w:cstheme="minorHAnsi"/>
        </w:rPr>
        <w:t>ize</w:t>
      </w:r>
      <w:r w:rsidRPr="002108CA">
        <w:rPr>
          <w:rFonts w:cstheme="minorHAnsi"/>
        </w:rPr>
        <w:t xml:space="preserve">-adjusted discriminant scores were </w:t>
      </w:r>
      <w:r w:rsidR="00486F3C" w:rsidRPr="002108CA">
        <w:rPr>
          <w:rFonts w:cstheme="minorHAnsi"/>
        </w:rPr>
        <w:t xml:space="preserve">re-scaled between zero and one using </w:t>
      </w:r>
      <w:ins w:id="284" w:author="Jeffrey Groh" w:date="2020-03-24T16:14:00Z">
        <w:r w:rsidR="004B228B">
          <w:rPr>
            <w:rFonts w:cstheme="minorHAnsi"/>
          </w:rPr>
          <w:t xml:space="preserve">one of </w:t>
        </w:r>
      </w:ins>
      <w:r w:rsidR="00486F3C" w:rsidRPr="002108CA">
        <w:rPr>
          <w:rFonts w:cstheme="minorHAnsi"/>
        </w:rPr>
        <w:t xml:space="preserve">two different methods. To mimic the classic hybrid index, we used a sigmoid transformation, </w:t>
      </w:r>
      <m:oMath>
        <m:r>
          <w:ins w:id="285" w:author="Jeffrey Groh" w:date="2020-03-26T09:19:00Z">
            <w:rPr>
              <w:rFonts w:ascii="Cambria Math" w:hAnsi="Cambria Math" w:cstheme="minorHAnsi"/>
            </w:rPr>
            <m:t>1÷</m:t>
          </w:ins>
        </m:r>
        <m:d>
          <m:dPr>
            <m:ctrlPr>
              <w:ins w:id="286" w:author="Jeffrey Groh" w:date="2020-03-26T09:19:00Z">
                <w:rPr>
                  <w:rFonts w:ascii="Cambria Math" w:hAnsi="Cambria Math" w:cstheme="minorHAnsi"/>
                  <w:i/>
                </w:rPr>
              </w:ins>
            </m:ctrlPr>
          </m:dPr>
          <m:e>
            <m:r>
              <w:ins w:id="287" w:author="Jeffrey Groh" w:date="2020-03-26T09:19:00Z">
                <w:rPr>
                  <w:rFonts w:ascii="Cambria Math" w:hAnsi="Cambria Math" w:cstheme="minorHAnsi"/>
                </w:rPr>
                <m:t>1+</m:t>
              </w:ins>
            </m:r>
            <m:sSup>
              <m:sSupPr>
                <m:ctrlPr>
                  <w:ins w:id="288" w:author="Jeffrey Groh" w:date="2020-03-26T09:19:00Z">
                    <w:rPr>
                      <w:rFonts w:ascii="Cambria Math" w:hAnsi="Cambria Math" w:cstheme="minorHAnsi"/>
                      <w:i/>
                    </w:rPr>
                  </w:ins>
                </m:ctrlPr>
              </m:sSupPr>
              <m:e>
                <m:r>
                  <w:ins w:id="289" w:author="Jeffrey Groh" w:date="2020-03-26T09:20:00Z">
                    <w:rPr>
                      <w:rFonts w:ascii="Cambria Math" w:hAnsi="Cambria Math" w:cstheme="minorHAnsi"/>
                    </w:rPr>
                    <m:t>e</m:t>
                  </w:ins>
                </m:r>
              </m:e>
              <m:sup>
                <m:r>
                  <w:ins w:id="290" w:author="Jeffrey Groh" w:date="2020-03-26T09:21:00Z">
                    <w:rPr>
                      <w:rFonts w:ascii="Cambria Math" w:hAnsi="Cambria Math" w:cstheme="minorHAnsi"/>
                    </w:rPr>
                    <m:t>-</m:t>
                  </w:ins>
                </m:r>
                <m:r>
                  <w:ins w:id="291" w:author="Jeffrey Groh" w:date="2020-03-26T09:20:00Z">
                    <w:rPr>
                      <w:rFonts w:ascii="Cambria Math" w:hAnsi="Cambria Math" w:cstheme="minorHAnsi"/>
                    </w:rPr>
                    <m:t>x</m:t>
                  </w:ins>
                </m:r>
              </m:sup>
            </m:sSup>
          </m:e>
        </m:d>
        <m:r>
          <w:ins w:id="292" w:author="Jeffrey Groh" w:date="2020-03-26T09:20:00Z">
            <w:rPr>
              <w:rFonts w:ascii="Cambria Math" w:hAnsi="Cambria Math" w:cstheme="minorHAnsi"/>
            </w:rPr>
            <m:t xml:space="preserve">, </m:t>
          </w:ins>
        </m:r>
      </m:oMath>
      <w:r w:rsidR="00486F3C" w:rsidRPr="002108CA">
        <w:rPr>
          <w:rFonts w:cstheme="minorHAnsi"/>
        </w:rPr>
        <w:t xml:space="preserve">which </w:t>
      </w:r>
      <w:r w:rsidR="002B6E0A" w:rsidRPr="002108CA">
        <w:rPr>
          <w:rFonts w:cstheme="minorHAnsi"/>
        </w:rPr>
        <w:t xml:space="preserve">collapses the variation </w:t>
      </w:r>
      <w:r w:rsidR="00B9264D" w:rsidRPr="002108CA">
        <w:rPr>
          <w:rFonts w:cstheme="minorHAnsi"/>
        </w:rPr>
        <w:t xml:space="preserve">at </w:t>
      </w:r>
      <w:r w:rsidR="00486F3C" w:rsidRPr="002108CA">
        <w:rPr>
          <w:rFonts w:cstheme="minorHAnsi"/>
        </w:rPr>
        <w:t xml:space="preserve">the extremes of the phenotype distribution of each species. </w:t>
      </w:r>
      <w:ins w:id="293" w:author="Jeffrey Groh" w:date="2020-03-26T09:13:00Z">
        <w:r w:rsidR="00D56477">
          <w:rPr>
            <w:rFonts w:cstheme="minorHAnsi"/>
          </w:rPr>
          <w:t xml:space="preserve">The parameters of this function </w:t>
        </w:r>
      </w:ins>
      <w:ins w:id="294" w:author="Jeffrey Groh" w:date="2020-03-26T09:20:00Z">
        <w:r w:rsidR="001736D0">
          <w:rPr>
            <w:rFonts w:cstheme="minorHAnsi"/>
          </w:rPr>
          <w:t>are such</w:t>
        </w:r>
      </w:ins>
      <w:ins w:id="295" w:author="Jeffrey Groh" w:date="2020-03-26T09:13:00Z">
        <w:r w:rsidR="00D56477">
          <w:rPr>
            <w:rFonts w:cstheme="minorHAnsi"/>
          </w:rPr>
          <w:t xml:space="preserve"> that the average </w:t>
        </w:r>
      </w:ins>
      <w:ins w:id="296" w:author="Jeffrey Groh" w:date="2020-03-26T09:14:00Z">
        <w:r w:rsidR="00D56477">
          <w:rPr>
            <w:rFonts w:cstheme="minorHAnsi"/>
          </w:rPr>
          <w:t>hybrid index</w:t>
        </w:r>
      </w:ins>
      <w:ins w:id="297" w:author="Jeffrey Groh" w:date="2020-03-26T09:13:00Z">
        <w:r w:rsidR="00D56477">
          <w:rPr>
            <w:rFonts w:cstheme="minorHAnsi"/>
          </w:rPr>
          <w:t xml:space="preserve"> </w:t>
        </w:r>
      </w:ins>
      <w:ins w:id="298" w:author="Jeffrey Groh" w:date="2020-03-26T09:14:00Z">
        <w:r w:rsidR="00D56477">
          <w:rPr>
            <w:rFonts w:cstheme="minorHAnsi"/>
          </w:rPr>
          <w:t xml:space="preserve">in the training data set </w:t>
        </w:r>
      </w:ins>
      <w:ins w:id="299" w:author="Jeffrey Groh" w:date="2020-03-26T09:15:00Z">
        <w:r w:rsidR="00D56477">
          <w:rPr>
            <w:rFonts w:cstheme="minorHAnsi"/>
          </w:rPr>
          <w:t>wa</w:t>
        </w:r>
      </w:ins>
      <w:ins w:id="300" w:author="Jeffrey Groh" w:date="2020-03-26T09:14:00Z">
        <w:r w:rsidR="00D56477">
          <w:rPr>
            <w:rFonts w:cstheme="minorHAnsi"/>
          </w:rPr>
          <w:t xml:space="preserve">s approximately 0.1 for </w:t>
        </w:r>
        <w:r w:rsidR="00D56477">
          <w:rPr>
            <w:rFonts w:cstheme="minorHAnsi"/>
            <w:i/>
            <w:iCs/>
          </w:rPr>
          <w:t xml:space="preserve">A. flavescens </w:t>
        </w:r>
        <w:r w:rsidR="00D56477">
          <w:rPr>
            <w:rFonts w:cstheme="minorHAnsi"/>
          </w:rPr>
          <w:t>and 0</w:t>
        </w:r>
      </w:ins>
      <w:ins w:id="301" w:author="Jeffrey Groh" w:date="2020-03-26T09:15:00Z">
        <w:r w:rsidR="00D56477">
          <w:rPr>
            <w:rFonts w:cstheme="minorHAnsi"/>
          </w:rPr>
          <w:t xml:space="preserve">.9 for </w:t>
        </w:r>
        <w:r w:rsidR="00D56477">
          <w:rPr>
            <w:rFonts w:cstheme="minorHAnsi"/>
            <w:i/>
            <w:iCs/>
          </w:rPr>
          <w:t xml:space="preserve">A. </w:t>
        </w:r>
        <w:r w:rsidR="00D56477" w:rsidRPr="00D56477">
          <w:rPr>
            <w:rFonts w:cstheme="minorHAnsi"/>
          </w:rPr>
          <w:t>formosa</w:t>
        </w:r>
        <w:r w:rsidR="00D56477">
          <w:rPr>
            <w:rFonts w:cstheme="minorHAnsi"/>
          </w:rPr>
          <w:t xml:space="preserve">. </w:t>
        </w:r>
      </w:ins>
      <w:r w:rsidR="00486F3C" w:rsidRPr="00D56477">
        <w:rPr>
          <w:rFonts w:cstheme="minorHAnsi"/>
        </w:rPr>
        <w:t>For</w:t>
      </w:r>
      <w:r w:rsidR="00486F3C" w:rsidRPr="002108CA">
        <w:rPr>
          <w:rFonts w:cstheme="minorHAnsi"/>
        </w:rPr>
        <w:t xml:space="preserve"> </w:t>
      </w:r>
      <w:r w:rsidR="0004357F">
        <w:rPr>
          <w:rFonts w:cstheme="minorHAnsi"/>
        </w:rPr>
        <w:t xml:space="preserve">our </w:t>
      </w:r>
      <w:r w:rsidR="00486F3C" w:rsidRPr="002108CA">
        <w:rPr>
          <w:rFonts w:cstheme="minorHAnsi"/>
        </w:rPr>
        <w:t>regression analys</w:t>
      </w:r>
      <w:r w:rsidR="00DC0221">
        <w:rPr>
          <w:rFonts w:cstheme="minorHAnsi"/>
        </w:rPr>
        <w:t>e</w:t>
      </w:r>
      <w:r w:rsidR="00486F3C" w:rsidRPr="002108CA">
        <w:rPr>
          <w:rFonts w:cstheme="minorHAnsi"/>
        </w:rPr>
        <w:t xml:space="preserve">s, we applied a linear </w:t>
      </w:r>
      <w:r w:rsidR="002B6E0A" w:rsidRPr="002108CA">
        <w:rPr>
          <w:rFonts w:cstheme="minorHAnsi"/>
        </w:rPr>
        <w:t>transformation</w:t>
      </w:r>
      <w:r w:rsidR="00486F3C" w:rsidRPr="002108CA">
        <w:rPr>
          <w:rFonts w:cstheme="minorHAnsi"/>
        </w:rPr>
        <w:t xml:space="preserve"> by subtracting the minimum value and dividing by the range </w:t>
      </w:r>
      <w:ins w:id="302" w:author="Jeffrey Groh" w:date="2020-03-22T13:06:00Z">
        <w:r w:rsidR="008C3523">
          <w:rPr>
            <w:rFonts w:cstheme="minorHAnsi"/>
          </w:rPr>
          <w:t>in order</w:t>
        </w:r>
      </w:ins>
      <w:ins w:id="303" w:author="Jeffrey Groh" w:date="2020-03-24T15:04:00Z">
        <w:r w:rsidR="00DC0221">
          <w:rPr>
            <w:rFonts w:cstheme="minorHAnsi"/>
          </w:rPr>
          <w:t xml:space="preserve"> to </w:t>
        </w:r>
      </w:ins>
      <w:ins w:id="304" w:author="Jeffrey Groh" w:date="2020-03-22T13:06:00Z">
        <w:r w:rsidR="008C3523">
          <w:rPr>
            <w:rFonts w:cstheme="minorHAnsi"/>
          </w:rPr>
          <w:t xml:space="preserve">better meet the </w:t>
        </w:r>
      </w:ins>
      <w:ins w:id="305" w:author="Jeffrey Groh" w:date="2020-03-22T13:27:00Z">
        <w:r w:rsidR="00044263">
          <w:rPr>
            <w:rFonts w:cstheme="minorHAnsi"/>
          </w:rPr>
          <w:t xml:space="preserve">regression </w:t>
        </w:r>
      </w:ins>
      <w:ins w:id="306" w:author="Jeffrey Groh" w:date="2020-03-22T13:06:00Z">
        <w:r w:rsidR="008C3523">
          <w:rPr>
            <w:rFonts w:cstheme="minorHAnsi"/>
          </w:rPr>
          <w:t xml:space="preserve">assumption of normality. </w:t>
        </w:r>
      </w:ins>
      <w:ins w:id="307" w:author="Jeffrey Groh" w:date="2020-03-22T13:32:00Z">
        <w:r w:rsidR="00044263">
          <w:rPr>
            <w:rFonts w:cstheme="minorHAnsi"/>
          </w:rPr>
          <w:t xml:space="preserve">All analyses </w:t>
        </w:r>
      </w:ins>
      <w:ins w:id="308" w:author="Jeffrey Groh" w:date="2020-03-26T09:17:00Z">
        <w:r w:rsidR="00D56477">
          <w:rPr>
            <w:rFonts w:cstheme="minorHAnsi"/>
          </w:rPr>
          <w:t>o</w:t>
        </w:r>
      </w:ins>
      <w:ins w:id="309" w:author="Jeffrey Groh" w:date="2020-03-26T09:22:00Z">
        <w:r w:rsidR="000B7332">
          <w:rPr>
            <w:rFonts w:cstheme="minorHAnsi"/>
          </w:rPr>
          <w:t>f</w:t>
        </w:r>
      </w:ins>
      <w:ins w:id="310" w:author="Jeffrey Groh" w:date="2020-03-26T09:17:00Z">
        <w:r w:rsidR="00D56477">
          <w:rPr>
            <w:rFonts w:cstheme="minorHAnsi"/>
          </w:rPr>
          <w:t xml:space="preserve"> herbarium specimens </w:t>
        </w:r>
      </w:ins>
      <w:ins w:id="311" w:author="Jeffrey Groh" w:date="2020-03-22T13:32:00Z">
        <w:r w:rsidR="00044263">
          <w:rPr>
            <w:rFonts w:cstheme="minorHAnsi"/>
          </w:rPr>
          <w:t>were run with and without size-correction ste</w:t>
        </w:r>
      </w:ins>
      <w:ins w:id="312" w:author="Jeffrey Groh" w:date="2020-03-22T13:34:00Z">
        <w:r w:rsidR="00044263">
          <w:rPr>
            <w:rFonts w:cstheme="minorHAnsi"/>
          </w:rPr>
          <w:t xml:space="preserve">p. </w:t>
        </w:r>
      </w:ins>
      <w:ins w:id="313" w:author="Jeffrey Groh" w:date="2020-03-22T13:35:00Z">
        <w:r w:rsidR="00044263">
          <w:rPr>
            <w:rFonts w:cstheme="minorHAnsi"/>
          </w:rPr>
          <w:t>A</w:t>
        </w:r>
      </w:ins>
      <w:ins w:id="314" w:author="Jeffrey Groh" w:date="2020-03-22T13:37:00Z">
        <w:r w:rsidR="003576A4">
          <w:rPr>
            <w:rFonts w:cstheme="minorHAnsi"/>
          </w:rPr>
          <w:t>ll</w:t>
        </w:r>
      </w:ins>
      <w:ins w:id="315" w:author="Jeffrey Groh" w:date="2020-03-22T13:35:00Z">
        <w:r w:rsidR="00044263">
          <w:rPr>
            <w:rFonts w:cstheme="minorHAnsi"/>
          </w:rPr>
          <w:t xml:space="preserve"> results were highly similar</w:t>
        </w:r>
      </w:ins>
      <w:ins w:id="316" w:author="Jeffrey Groh" w:date="2020-03-24T15:22:00Z">
        <w:r w:rsidR="002621FE">
          <w:rPr>
            <w:rFonts w:cstheme="minorHAnsi"/>
          </w:rPr>
          <w:t>.</w:t>
        </w:r>
      </w:ins>
      <w:ins w:id="317" w:author="Jeffrey Groh" w:date="2020-03-24T15:04:00Z">
        <w:r w:rsidR="00DC0221">
          <w:rPr>
            <w:rFonts w:cstheme="minorHAnsi"/>
          </w:rPr>
          <w:t xml:space="preserve"> Results </w:t>
        </w:r>
      </w:ins>
      <w:ins w:id="318" w:author="Jeffrey Groh" w:date="2020-03-22T13:37:00Z">
        <w:r w:rsidR="003576A4">
          <w:rPr>
            <w:rFonts w:cstheme="minorHAnsi"/>
          </w:rPr>
          <w:t xml:space="preserve">reported </w:t>
        </w:r>
      </w:ins>
      <w:ins w:id="319" w:author="Jeffrey Groh" w:date="2020-03-24T15:28:00Z">
        <w:r w:rsidR="006D084E">
          <w:rPr>
            <w:rFonts w:cstheme="minorHAnsi"/>
          </w:rPr>
          <w:t>below</w:t>
        </w:r>
      </w:ins>
      <w:ins w:id="320" w:author="Jeffrey Groh" w:date="2020-03-22T13:37:00Z">
        <w:r w:rsidR="003576A4">
          <w:rPr>
            <w:rFonts w:cstheme="minorHAnsi"/>
          </w:rPr>
          <w:t xml:space="preserve"> </w:t>
        </w:r>
      </w:ins>
      <w:ins w:id="321" w:author="Jeffrey Groh" w:date="2020-03-22T13:36:00Z">
        <w:r w:rsidR="003576A4">
          <w:rPr>
            <w:rFonts w:cstheme="minorHAnsi"/>
          </w:rPr>
          <w:t>us</w:t>
        </w:r>
      </w:ins>
      <w:ins w:id="322" w:author="Jeffrey Groh" w:date="2020-03-22T13:37:00Z">
        <w:r w:rsidR="003576A4">
          <w:rPr>
            <w:rFonts w:cstheme="minorHAnsi"/>
          </w:rPr>
          <w:t>e</w:t>
        </w:r>
      </w:ins>
      <w:ins w:id="323" w:author="Jeffrey Groh" w:date="2020-03-22T13:36:00Z">
        <w:r w:rsidR="003576A4">
          <w:rPr>
            <w:rFonts w:cstheme="minorHAnsi"/>
          </w:rPr>
          <w:t xml:space="preserve"> the correction. </w:t>
        </w:r>
      </w:ins>
    </w:p>
    <w:p w14:paraId="76E182D7" w14:textId="77777777" w:rsidR="00597CAE" w:rsidRPr="002108CA" w:rsidRDefault="00597CAE" w:rsidP="00866B68">
      <w:pPr>
        <w:spacing w:line="480" w:lineRule="auto"/>
        <w:ind w:firstLine="720"/>
        <w:rPr>
          <w:rFonts w:cstheme="minorHAnsi"/>
        </w:rPr>
      </w:pPr>
    </w:p>
    <w:p w14:paraId="641F9CD9" w14:textId="77777777" w:rsidR="00597CAE" w:rsidRPr="00597CAE" w:rsidRDefault="000F3820" w:rsidP="00597CAE">
      <w:pPr>
        <w:spacing w:line="480" w:lineRule="auto"/>
        <w:rPr>
          <w:rFonts w:cstheme="minorHAnsi"/>
          <w:bCs/>
          <w:color w:val="000000" w:themeColor="text1"/>
        </w:rPr>
      </w:pPr>
      <w:r w:rsidRPr="00597CAE">
        <w:rPr>
          <w:rFonts w:cstheme="minorHAnsi"/>
          <w:bCs/>
          <w:i/>
          <w:iCs/>
          <w:color w:val="000000" w:themeColor="text1"/>
        </w:rPr>
        <w:t>Biogeographic analysis</w:t>
      </w:r>
    </w:p>
    <w:p w14:paraId="4D0CBB50" w14:textId="52464103" w:rsidR="000F3820" w:rsidRDefault="00D97310" w:rsidP="00597CAE">
      <w:pPr>
        <w:spacing w:line="480" w:lineRule="auto"/>
        <w:rPr>
          <w:rFonts w:cstheme="minorHAnsi"/>
          <w:noProof/>
          <w:color w:val="000000" w:themeColor="text1"/>
        </w:rPr>
      </w:pPr>
      <w:r w:rsidRPr="002108CA">
        <w:rPr>
          <w:rFonts w:cstheme="minorHAnsi"/>
          <w:b/>
          <w:color w:val="000000" w:themeColor="text1"/>
        </w:rPr>
        <w:t xml:space="preserve"> </w:t>
      </w:r>
      <w:ins w:id="324" w:author="Jeffrey Groh" w:date="2020-03-25T12:19:00Z">
        <w:r w:rsidR="00D6616A">
          <w:rPr>
            <w:rFonts w:cstheme="minorHAnsi"/>
            <w:b/>
            <w:color w:val="000000" w:themeColor="text1"/>
          </w:rPr>
          <w:tab/>
        </w:r>
      </w:ins>
      <w:r w:rsidR="000F3820" w:rsidRPr="002108CA">
        <w:rPr>
          <w:rFonts w:cstheme="minorHAnsi"/>
          <w:color w:val="000000" w:themeColor="text1"/>
        </w:rPr>
        <w:t xml:space="preserve">To investigate patterns of morphological introgression in contact zones between </w:t>
      </w:r>
      <w:r w:rsidR="002621FE" w:rsidRPr="002108CA">
        <w:rPr>
          <w:rFonts w:cstheme="minorHAnsi"/>
          <w:i/>
          <w:color w:val="000000" w:themeColor="text1"/>
        </w:rPr>
        <w:t>A</w:t>
      </w:r>
      <w:r w:rsidR="002621FE">
        <w:rPr>
          <w:rFonts w:cstheme="minorHAnsi"/>
          <w:i/>
          <w:color w:val="000000" w:themeColor="text1"/>
        </w:rPr>
        <w:t>.</w:t>
      </w:r>
      <w:r w:rsidR="002621FE" w:rsidRPr="002108CA">
        <w:rPr>
          <w:rFonts w:cstheme="minorHAnsi"/>
          <w:i/>
          <w:color w:val="000000" w:themeColor="text1"/>
        </w:rPr>
        <w:t xml:space="preserve"> </w:t>
      </w:r>
      <w:r w:rsidR="002621FE">
        <w:rPr>
          <w:rFonts w:cstheme="minorHAnsi"/>
          <w:i/>
          <w:color w:val="000000" w:themeColor="text1"/>
        </w:rPr>
        <w:t xml:space="preserve">flavescens </w:t>
      </w:r>
      <w:r w:rsidR="002621FE">
        <w:rPr>
          <w:rFonts w:cstheme="minorHAnsi"/>
          <w:iCs/>
          <w:color w:val="000000" w:themeColor="text1"/>
        </w:rPr>
        <w:t xml:space="preserve">and </w:t>
      </w:r>
      <w:r w:rsidR="000F3820" w:rsidRPr="002108CA">
        <w:rPr>
          <w:rFonts w:cstheme="minorHAnsi"/>
          <w:i/>
          <w:color w:val="000000" w:themeColor="text1"/>
        </w:rPr>
        <w:t>A. f</w:t>
      </w:r>
      <w:r w:rsidR="002621FE">
        <w:rPr>
          <w:rFonts w:cstheme="minorHAnsi"/>
          <w:i/>
          <w:color w:val="000000" w:themeColor="text1"/>
        </w:rPr>
        <w:t>ormosa,</w:t>
      </w:r>
      <w:r w:rsidR="000F3820" w:rsidRPr="002108CA">
        <w:rPr>
          <w:rFonts w:cstheme="minorHAnsi"/>
          <w:color w:val="000000" w:themeColor="text1"/>
        </w:rPr>
        <w:t xml:space="preserve"> we </w:t>
      </w:r>
      <w:r w:rsidR="002621FE" w:rsidRPr="002108CA">
        <w:rPr>
          <w:rFonts w:cstheme="minorHAnsi"/>
          <w:color w:val="000000" w:themeColor="text1"/>
        </w:rPr>
        <w:t xml:space="preserve">first used the R package </w:t>
      </w:r>
      <w:proofErr w:type="spellStart"/>
      <w:r w:rsidR="002621FE" w:rsidRPr="002621FE">
        <w:rPr>
          <w:rFonts w:cstheme="minorHAnsi"/>
          <w:iCs/>
          <w:color w:val="000000" w:themeColor="text1"/>
        </w:rPr>
        <w:t>ggmap</w:t>
      </w:r>
      <w:proofErr w:type="spellEnd"/>
      <w:r w:rsidR="002621FE" w:rsidRPr="002108CA">
        <w:rPr>
          <w:rFonts w:cstheme="minorHAnsi"/>
          <w:i/>
          <w:color w:val="000000" w:themeColor="text1"/>
        </w:rPr>
        <w:t xml:space="preserve"> </w:t>
      </w:r>
      <w:r w:rsidR="002621FE" w:rsidRPr="002108CA">
        <w:rPr>
          <w:rFonts w:cstheme="minorHAnsi"/>
          <w:i/>
          <w:color w:val="000000" w:themeColor="text1"/>
        </w:rPr>
        <w:fldChar w:fldCharType="begin" w:fldLock="1"/>
      </w:r>
      <w:r w:rsidR="002621FE" w:rsidRPr="002108CA">
        <w:rPr>
          <w:rFonts w:cstheme="minorHAnsi"/>
          <w:i/>
          <w:color w:val="000000" w:themeColor="text1"/>
        </w:rPr>
        <w:instrText>ADDIN CSL_CITATION {"citationItems":[{"id":"ITEM-1","itemData":{"author":[{"dropping-particle":"","family":"Kahle","given":"David","non-dropping-particle":"","parse-names":false,"suffix":""},{"dropping-particle":"","family":"Wickham","given":"Hadley","non-dropping-particle":"","parse-names":false,"suffix":""}],"container-title":"The R Journal","id":"ITEM-1","issue":"1","issued":{"date-parts":[["2013"]]},"page":"144-161","title":"ggmap: Spatial Visualization with ggplot2","type":"article-journal","volume":"5"},"uris":["http://www.mendeley.com/documents/?uuid=135135bc-c6b0-40cd-a523-582a02be30f6"]}],"mendeley":{"formattedCitation":"(Kahle and Wickham 2013)","plainTextFormattedCitation":"(Kahle and Wickham 2013)","previouslyFormattedCitation":"(Kahle and Wickham 2013)"},"properties":{"noteIndex":0},"schema":"https://github.com/citation-style-language/schema/raw/master/csl-citation.json"}</w:instrText>
      </w:r>
      <w:r w:rsidR="002621FE" w:rsidRPr="002108CA">
        <w:rPr>
          <w:rFonts w:cstheme="minorHAnsi"/>
          <w:i/>
          <w:color w:val="000000" w:themeColor="text1"/>
        </w:rPr>
        <w:fldChar w:fldCharType="separate"/>
      </w:r>
      <w:r w:rsidR="002621FE" w:rsidRPr="002108CA">
        <w:rPr>
          <w:rFonts w:cstheme="minorHAnsi"/>
          <w:noProof/>
          <w:color w:val="000000" w:themeColor="text1"/>
        </w:rPr>
        <w:t>(Kahle and Wickham 2013)</w:t>
      </w:r>
      <w:r w:rsidR="002621FE" w:rsidRPr="002108CA">
        <w:rPr>
          <w:rFonts w:cstheme="minorHAnsi"/>
          <w:i/>
          <w:color w:val="000000" w:themeColor="text1"/>
        </w:rPr>
        <w:fldChar w:fldCharType="end"/>
      </w:r>
      <w:r w:rsidR="002621FE" w:rsidRPr="002108CA">
        <w:rPr>
          <w:rFonts w:cstheme="minorHAnsi"/>
          <w:i/>
          <w:color w:val="000000" w:themeColor="text1"/>
        </w:rPr>
        <w:t xml:space="preserve"> </w:t>
      </w:r>
      <w:r w:rsidR="002621FE" w:rsidRPr="002108CA">
        <w:rPr>
          <w:rFonts w:cstheme="minorHAnsi"/>
          <w:color w:val="000000" w:themeColor="text1"/>
        </w:rPr>
        <w:t>to plot directly on a map the geolocations of the specimens in our data set, using a color gradient to indicate the range of sigmoid-transformed hybrid indices.</w:t>
      </w:r>
      <w:r w:rsidR="002621FE">
        <w:rPr>
          <w:rFonts w:cstheme="minorHAnsi"/>
          <w:color w:val="000000" w:themeColor="text1"/>
        </w:rPr>
        <w:t xml:space="preserve"> </w:t>
      </w:r>
      <w:r w:rsidR="00E014AF">
        <w:rPr>
          <w:rFonts w:cstheme="minorHAnsi"/>
          <w:color w:val="000000" w:themeColor="text1"/>
        </w:rPr>
        <w:t>Next, f</w:t>
      </w:r>
      <w:r w:rsidR="000F3820" w:rsidRPr="002108CA">
        <w:rPr>
          <w:rFonts w:cstheme="minorHAnsi"/>
          <w:color w:val="000000" w:themeColor="text1"/>
        </w:rPr>
        <w:t xml:space="preserve">or each specimen, we </w:t>
      </w:r>
      <w:r w:rsidR="000F3820" w:rsidRPr="002108CA">
        <w:rPr>
          <w:rFonts w:cstheme="minorHAnsi"/>
          <w:color w:val="000000" w:themeColor="text1"/>
        </w:rPr>
        <w:lastRenderedPageBreak/>
        <w:t xml:space="preserve">calculated </w:t>
      </w:r>
      <w:r w:rsidR="002621FE">
        <w:rPr>
          <w:rFonts w:cstheme="minorHAnsi"/>
          <w:color w:val="000000" w:themeColor="text1"/>
        </w:rPr>
        <w:t xml:space="preserve">the minimum </w:t>
      </w:r>
      <w:r w:rsidR="00C57052" w:rsidRPr="002108CA">
        <w:rPr>
          <w:rFonts w:cstheme="minorHAnsi"/>
          <w:color w:val="000000" w:themeColor="text1"/>
        </w:rPr>
        <w:t xml:space="preserve">geographic </w:t>
      </w:r>
      <w:r w:rsidR="000F3820" w:rsidRPr="002108CA">
        <w:rPr>
          <w:rFonts w:cstheme="minorHAnsi"/>
          <w:color w:val="000000" w:themeColor="text1"/>
        </w:rPr>
        <w:t xml:space="preserve">distance to </w:t>
      </w:r>
      <w:r w:rsidR="002621FE">
        <w:rPr>
          <w:rFonts w:cstheme="minorHAnsi"/>
          <w:color w:val="000000" w:themeColor="text1"/>
        </w:rPr>
        <w:t>a record</w:t>
      </w:r>
      <w:r w:rsidR="000F3820" w:rsidRPr="002108CA">
        <w:rPr>
          <w:rFonts w:cstheme="minorHAnsi"/>
          <w:color w:val="000000" w:themeColor="text1"/>
        </w:rPr>
        <w:t xml:space="preserve"> of the </w:t>
      </w:r>
      <w:r w:rsidR="002621FE">
        <w:rPr>
          <w:rFonts w:cstheme="minorHAnsi"/>
          <w:color w:val="000000" w:themeColor="text1"/>
        </w:rPr>
        <w:t>other</w:t>
      </w:r>
      <w:r w:rsidR="002621FE" w:rsidRPr="002108CA">
        <w:rPr>
          <w:rFonts w:cstheme="minorHAnsi"/>
          <w:color w:val="000000" w:themeColor="text1"/>
        </w:rPr>
        <w:t xml:space="preserve"> </w:t>
      </w:r>
      <w:r w:rsidR="000F3820" w:rsidRPr="002108CA">
        <w:rPr>
          <w:rFonts w:cstheme="minorHAnsi"/>
          <w:color w:val="000000" w:themeColor="text1"/>
        </w:rPr>
        <w:t xml:space="preserve">species in the dataset using the </w:t>
      </w:r>
      <w:proofErr w:type="spellStart"/>
      <w:r w:rsidR="000F3820" w:rsidRPr="002621FE">
        <w:rPr>
          <w:rFonts w:cstheme="minorHAnsi"/>
          <w:iCs/>
          <w:color w:val="000000" w:themeColor="text1"/>
        </w:rPr>
        <w:t>distHaversine</w:t>
      </w:r>
      <w:proofErr w:type="spellEnd"/>
      <w:r w:rsidR="000F3820" w:rsidRPr="002108CA">
        <w:rPr>
          <w:rFonts w:cstheme="minorHAnsi"/>
          <w:color w:val="000000" w:themeColor="text1"/>
        </w:rPr>
        <w:t xml:space="preserve"> function in the R </w:t>
      </w:r>
      <w:r w:rsidR="000F3820" w:rsidRPr="002621FE">
        <w:rPr>
          <w:rFonts w:cstheme="minorHAnsi"/>
          <w:iCs/>
          <w:color w:val="000000" w:themeColor="text1"/>
        </w:rPr>
        <w:t>package</w:t>
      </w:r>
      <w:r w:rsidR="000F3820" w:rsidRPr="002108CA">
        <w:rPr>
          <w:rFonts w:cstheme="minorHAnsi"/>
          <w:color w:val="000000" w:themeColor="text1"/>
        </w:rPr>
        <w:t xml:space="preserve"> </w:t>
      </w:r>
      <w:r w:rsidR="002621FE">
        <w:rPr>
          <w:rFonts w:cstheme="minorHAnsi"/>
          <w:iCs/>
          <w:color w:val="000000" w:themeColor="text1"/>
        </w:rPr>
        <w:t>geosphere</w:t>
      </w:r>
      <w:r w:rsidR="000F3820" w:rsidRPr="002108CA">
        <w:rPr>
          <w:rFonts w:cstheme="minorHAnsi"/>
          <w:color w:val="000000" w:themeColor="text1"/>
        </w:rPr>
        <w:t xml:space="preserve"> </w:t>
      </w:r>
      <w:r w:rsidR="00B36F6D" w:rsidRPr="002108CA">
        <w:rPr>
          <w:rFonts w:cstheme="minorHAnsi"/>
          <w:color w:val="000000" w:themeColor="text1"/>
        </w:rPr>
        <w:fldChar w:fldCharType="begin" w:fldLock="1"/>
      </w:r>
      <w:r w:rsidR="00945584">
        <w:rPr>
          <w:rFonts w:cstheme="minorHAnsi"/>
          <w:color w:val="000000" w:themeColor="text1"/>
        </w:rPr>
        <w:instrText>ADDIN CSL_CITATION {"citationItems":[{"id":"ITEM-1","itemData":{"author":[{"dropping-particle":"","family":"Hijmans","given":"Robert J","non-dropping-particle":"","parse-names":false,"suffix":""}],"id":"ITEM-1","issued":{"date-parts":[["2016"]]},"number":"R package version 1.5--5.","title":"geosphere: Spherical geometry.","type":"article"},"uris":["http://www.mendeley.com/documents/?uuid=29d1c65d-1c2b-465d-8a90-8b432306cdb2"]}],"mendeley":{"formattedCitation":"(Hijmans 2016)","manualFormatting":"(Hijmans 2017)","plainTextFormattedCitation":"(Hijmans 2016)","previouslyFormattedCitation":"(Hijmans 2016)"},"properties":{"noteIndex":0},"schema":"https://github.com/citation-style-language/schema/raw/master/csl-citation.json"}</w:instrText>
      </w:r>
      <w:r w:rsidR="00B36F6D" w:rsidRPr="002108CA">
        <w:rPr>
          <w:rFonts w:cstheme="minorHAnsi"/>
          <w:color w:val="000000" w:themeColor="text1"/>
        </w:rPr>
        <w:fldChar w:fldCharType="separate"/>
      </w:r>
      <w:r w:rsidR="00B36F6D" w:rsidRPr="002108CA">
        <w:rPr>
          <w:rFonts w:cstheme="minorHAnsi"/>
          <w:noProof/>
          <w:color w:val="000000" w:themeColor="text1"/>
        </w:rPr>
        <w:t>(Hijmans 201</w:t>
      </w:r>
      <w:r w:rsidR="00945584">
        <w:rPr>
          <w:rFonts w:cstheme="minorHAnsi"/>
          <w:noProof/>
          <w:color w:val="000000" w:themeColor="text1"/>
        </w:rPr>
        <w:t>7</w:t>
      </w:r>
      <w:r w:rsidR="00B36F6D" w:rsidRPr="002108CA">
        <w:rPr>
          <w:rFonts w:cstheme="minorHAnsi"/>
          <w:noProof/>
          <w:color w:val="000000" w:themeColor="text1"/>
        </w:rPr>
        <w:t>)</w:t>
      </w:r>
      <w:r w:rsidR="00B36F6D" w:rsidRPr="002108CA">
        <w:rPr>
          <w:rFonts w:cstheme="minorHAnsi"/>
          <w:color w:val="000000" w:themeColor="text1"/>
        </w:rPr>
        <w:fldChar w:fldCharType="end"/>
      </w:r>
      <w:r w:rsidR="000F3820" w:rsidRPr="002108CA">
        <w:rPr>
          <w:rFonts w:cstheme="minorHAnsi"/>
          <w:color w:val="000000" w:themeColor="text1"/>
        </w:rPr>
        <w:t xml:space="preserve">. To </w:t>
      </w:r>
      <w:r w:rsidR="00C75578" w:rsidRPr="002108CA">
        <w:rPr>
          <w:rFonts w:cstheme="minorHAnsi"/>
          <w:color w:val="000000" w:themeColor="text1"/>
        </w:rPr>
        <w:t xml:space="preserve">formally test </w:t>
      </w:r>
      <w:r w:rsidR="004B14E7">
        <w:rPr>
          <w:rFonts w:cstheme="minorHAnsi"/>
          <w:color w:val="000000" w:themeColor="text1"/>
        </w:rPr>
        <w:t>for an</w:t>
      </w:r>
      <w:r w:rsidR="00C75578" w:rsidRPr="002108CA">
        <w:rPr>
          <w:rFonts w:cstheme="minorHAnsi"/>
          <w:color w:val="000000" w:themeColor="text1"/>
        </w:rPr>
        <w:t xml:space="preserve"> association of reduced floral divergence and sympatry, we</w:t>
      </w:r>
      <w:r w:rsidR="00AF1670" w:rsidRPr="002108CA">
        <w:rPr>
          <w:rFonts w:cstheme="minorHAnsi"/>
          <w:color w:val="000000" w:themeColor="text1"/>
        </w:rPr>
        <w:t xml:space="preserve"> </w:t>
      </w:r>
      <w:r w:rsidR="00C75578" w:rsidRPr="002108CA">
        <w:rPr>
          <w:rFonts w:cstheme="minorHAnsi"/>
          <w:color w:val="000000" w:themeColor="text1"/>
        </w:rPr>
        <w:t xml:space="preserve">plotted </w:t>
      </w:r>
      <w:r w:rsidR="00B36F6D" w:rsidRPr="002108CA">
        <w:rPr>
          <w:rFonts w:cstheme="minorHAnsi"/>
          <w:color w:val="000000" w:themeColor="text1"/>
        </w:rPr>
        <w:t xml:space="preserve">the </w:t>
      </w:r>
      <w:proofErr w:type="gramStart"/>
      <w:r w:rsidR="002B6E0A" w:rsidRPr="002108CA">
        <w:rPr>
          <w:rFonts w:cstheme="minorHAnsi"/>
          <w:color w:val="000000" w:themeColor="text1"/>
        </w:rPr>
        <w:t>linearly-transformed</w:t>
      </w:r>
      <w:proofErr w:type="gramEnd"/>
      <w:r w:rsidR="002B6E0A" w:rsidRPr="002108CA">
        <w:rPr>
          <w:rFonts w:cstheme="minorHAnsi"/>
          <w:color w:val="000000" w:themeColor="text1"/>
        </w:rPr>
        <w:t xml:space="preserve"> </w:t>
      </w:r>
      <w:r w:rsidR="00C75578" w:rsidRPr="002108CA">
        <w:rPr>
          <w:rFonts w:cstheme="minorHAnsi"/>
          <w:color w:val="000000" w:themeColor="text1"/>
        </w:rPr>
        <w:t>hy</w:t>
      </w:r>
      <w:r w:rsidR="00B36F6D" w:rsidRPr="002108CA">
        <w:rPr>
          <w:rFonts w:cstheme="minorHAnsi"/>
          <w:color w:val="000000" w:themeColor="text1"/>
        </w:rPr>
        <w:t>brid index</w:t>
      </w:r>
      <w:r w:rsidR="00C75578" w:rsidRPr="002108CA">
        <w:rPr>
          <w:rFonts w:cstheme="minorHAnsi"/>
          <w:color w:val="000000" w:themeColor="text1"/>
        </w:rPr>
        <w:t xml:space="preserve"> </w:t>
      </w:r>
      <w:r w:rsidR="00AF1670" w:rsidRPr="002108CA">
        <w:rPr>
          <w:rFonts w:cstheme="minorHAnsi"/>
          <w:color w:val="000000" w:themeColor="text1"/>
        </w:rPr>
        <w:t xml:space="preserve">against </w:t>
      </w:r>
      <w:r w:rsidR="000F3820" w:rsidRPr="002108CA">
        <w:rPr>
          <w:rFonts w:cstheme="minorHAnsi"/>
          <w:color w:val="000000" w:themeColor="text1"/>
        </w:rPr>
        <w:t>the log-transformed minimum distance to a record of the other species</w:t>
      </w:r>
      <w:r w:rsidR="00C75578" w:rsidRPr="002108CA">
        <w:rPr>
          <w:rFonts w:cstheme="minorHAnsi"/>
          <w:color w:val="000000" w:themeColor="text1"/>
        </w:rPr>
        <w:t xml:space="preserve">, and performed within-species </w:t>
      </w:r>
      <w:r w:rsidR="00CA11BE" w:rsidRPr="002108CA">
        <w:rPr>
          <w:rFonts w:cstheme="minorHAnsi"/>
          <w:color w:val="000000" w:themeColor="text1"/>
        </w:rPr>
        <w:t>linear regression</w:t>
      </w:r>
      <w:r w:rsidR="00C75578" w:rsidRPr="002108CA">
        <w:rPr>
          <w:rFonts w:cstheme="minorHAnsi"/>
          <w:color w:val="000000" w:themeColor="text1"/>
        </w:rPr>
        <w:t>s.</w:t>
      </w:r>
    </w:p>
    <w:p w14:paraId="722B30EC" w14:textId="77777777" w:rsidR="00597CAE" w:rsidRPr="002108CA" w:rsidRDefault="00597CAE" w:rsidP="005623F4">
      <w:pPr>
        <w:spacing w:line="480" w:lineRule="auto"/>
        <w:jc w:val="center"/>
        <w:rPr>
          <w:rFonts w:cstheme="minorHAnsi"/>
          <w:color w:val="000000" w:themeColor="text1"/>
        </w:rPr>
        <w:pPrChange w:id="325" w:author="Jeffrey Groh" w:date="2020-03-26T09:29:00Z">
          <w:pPr>
            <w:spacing w:line="480" w:lineRule="auto"/>
          </w:pPr>
        </w:pPrChange>
      </w:pPr>
    </w:p>
    <w:p w14:paraId="456B2A37" w14:textId="319DF246" w:rsidR="00597CAE" w:rsidRPr="00597CAE" w:rsidRDefault="009E617B" w:rsidP="00597CAE">
      <w:pPr>
        <w:spacing w:line="480" w:lineRule="auto"/>
        <w:rPr>
          <w:rFonts w:cstheme="minorHAnsi"/>
          <w:bCs/>
        </w:rPr>
      </w:pPr>
      <w:r w:rsidRPr="00597CAE">
        <w:rPr>
          <w:rFonts w:cstheme="minorHAnsi"/>
          <w:bCs/>
          <w:i/>
          <w:iCs/>
        </w:rPr>
        <w:t>Sampling of natural populations</w:t>
      </w:r>
    </w:p>
    <w:p w14:paraId="22BFC306" w14:textId="0DA7DBB1" w:rsidR="009E617B" w:rsidRPr="00DD3CF7" w:rsidRDefault="00903013" w:rsidP="00DD3CF7">
      <w:pPr>
        <w:spacing w:line="480" w:lineRule="auto"/>
        <w:ind w:firstLine="720"/>
        <w:rPr>
          <w:rFonts w:cstheme="minorHAnsi"/>
          <w:iCs/>
        </w:rPr>
      </w:pPr>
      <w:r w:rsidRPr="002108CA">
        <w:rPr>
          <w:rFonts w:cstheme="minorHAnsi"/>
          <w:iCs/>
        </w:rPr>
        <w:t xml:space="preserve">As herbarium specimen collections </w:t>
      </w:r>
      <w:r w:rsidR="00B36F6D" w:rsidRPr="002108CA">
        <w:rPr>
          <w:rFonts w:cstheme="minorHAnsi"/>
          <w:iCs/>
        </w:rPr>
        <w:t>generally</w:t>
      </w:r>
      <w:r w:rsidRPr="002108CA">
        <w:rPr>
          <w:rFonts w:cstheme="minorHAnsi"/>
          <w:iCs/>
        </w:rPr>
        <w:t xml:space="preserve"> </w:t>
      </w:r>
      <w:r w:rsidR="00B36F6D" w:rsidRPr="002108CA">
        <w:rPr>
          <w:rFonts w:cstheme="minorHAnsi"/>
          <w:iCs/>
        </w:rPr>
        <w:t>capture</w:t>
      </w:r>
      <w:r w:rsidRPr="002108CA">
        <w:rPr>
          <w:rFonts w:cstheme="minorHAnsi"/>
          <w:iCs/>
        </w:rPr>
        <w:t xml:space="preserve"> </w:t>
      </w:r>
      <w:r w:rsidR="00223F82" w:rsidRPr="002108CA">
        <w:rPr>
          <w:rFonts w:cstheme="minorHAnsi"/>
          <w:iCs/>
        </w:rPr>
        <w:t xml:space="preserve">only </w:t>
      </w:r>
      <w:r w:rsidRPr="002108CA">
        <w:rPr>
          <w:rFonts w:cstheme="minorHAnsi"/>
          <w:iCs/>
        </w:rPr>
        <w:t>a single individual</w:t>
      </w:r>
      <w:r w:rsidR="00B36F6D" w:rsidRPr="002108CA">
        <w:rPr>
          <w:rFonts w:cstheme="minorHAnsi"/>
          <w:iCs/>
        </w:rPr>
        <w:t xml:space="preserve"> from </w:t>
      </w:r>
      <w:r w:rsidR="00223F82" w:rsidRPr="002108CA">
        <w:rPr>
          <w:rFonts w:cstheme="minorHAnsi"/>
          <w:iCs/>
        </w:rPr>
        <w:t>one</w:t>
      </w:r>
      <w:r w:rsidR="00B36F6D" w:rsidRPr="002108CA">
        <w:rPr>
          <w:rFonts w:cstheme="minorHAnsi"/>
          <w:iCs/>
        </w:rPr>
        <w:t xml:space="preserve"> loca</w:t>
      </w:r>
      <w:r w:rsidR="004B14E7">
        <w:rPr>
          <w:rFonts w:cstheme="minorHAnsi"/>
          <w:iCs/>
        </w:rPr>
        <w:t xml:space="preserve">lity, </w:t>
      </w:r>
      <w:r w:rsidRPr="002108CA">
        <w:rPr>
          <w:rFonts w:cstheme="minorHAnsi"/>
          <w:iCs/>
        </w:rPr>
        <w:t xml:space="preserve">we </w:t>
      </w:r>
      <w:r w:rsidR="00B07A28">
        <w:rPr>
          <w:rFonts w:cstheme="minorHAnsi"/>
          <w:iCs/>
        </w:rPr>
        <w:t xml:space="preserve">sought to </w:t>
      </w:r>
      <w:r w:rsidR="00B07A28" w:rsidRPr="002108CA">
        <w:rPr>
          <w:rFonts w:cstheme="minorHAnsi"/>
          <w:iCs/>
        </w:rPr>
        <w:t>corroborate the patterns</w:t>
      </w:r>
      <w:r w:rsidR="00B07A28">
        <w:rPr>
          <w:rFonts w:cstheme="minorHAnsi"/>
          <w:iCs/>
        </w:rPr>
        <w:t xml:space="preserve"> revealed in our biogeographic analysis of herbarium specimens by</w:t>
      </w:r>
      <w:r w:rsidR="00DD3CF7">
        <w:rPr>
          <w:rFonts w:cstheme="minorHAnsi"/>
          <w:iCs/>
        </w:rPr>
        <w:t xml:space="preserve"> </w:t>
      </w:r>
      <w:r w:rsidRPr="002108CA">
        <w:rPr>
          <w:rFonts w:cstheme="minorHAnsi"/>
          <w:iCs/>
        </w:rPr>
        <w:t>collect</w:t>
      </w:r>
      <w:r w:rsidR="00B07A28">
        <w:rPr>
          <w:rFonts w:cstheme="minorHAnsi"/>
          <w:iCs/>
        </w:rPr>
        <w:t>ing</w:t>
      </w:r>
      <w:r w:rsidRPr="002108CA">
        <w:rPr>
          <w:rFonts w:cstheme="minorHAnsi"/>
          <w:iCs/>
        </w:rPr>
        <w:t xml:space="preserve"> population samples from </w:t>
      </w:r>
      <w:r w:rsidR="00DD3CF7">
        <w:rPr>
          <w:rFonts w:cstheme="minorHAnsi"/>
          <w:iCs/>
        </w:rPr>
        <w:t>regions of sympatry</w:t>
      </w:r>
      <w:r w:rsidR="00D852BB">
        <w:rPr>
          <w:rFonts w:cstheme="minorHAnsi"/>
          <w:iCs/>
        </w:rPr>
        <w:t xml:space="preserve"> </w:t>
      </w:r>
      <w:r w:rsidR="00DD3CF7">
        <w:rPr>
          <w:rFonts w:cstheme="minorHAnsi"/>
          <w:iCs/>
        </w:rPr>
        <w:t xml:space="preserve">and </w:t>
      </w:r>
      <w:r w:rsidR="00D852BB">
        <w:rPr>
          <w:rFonts w:cstheme="minorHAnsi"/>
          <w:iCs/>
        </w:rPr>
        <w:t>allopatry</w:t>
      </w:r>
      <w:r w:rsidRPr="002108CA">
        <w:rPr>
          <w:rFonts w:cstheme="minorHAnsi"/>
          <w:iCs/>
        </w:rPr>
        <w:t xml:space="preserve">. </w:t>
      </w:r>
      <w:r w:rsidR="00BD4E86" w:rsidRPr="002108CA">
        <w:rPr>
          <w:rFonts w:cstheme="minorHAnsi"/>
        </w:rPr>
        <w:t xml:space="preserve">In addition to </w:t>
      </w:r>
      <w:r w:rsidR="00E6573A">
        <w:rPr>
          <w:rFonts w:cstheme="minorHAnsi"/>
        </w:rPr>
        <w:t xml:space="preserve">reference </w:t>
      </w:r>
      <w:r w:rsidR="00BD4E86" w:rsidRPr="002108CA">
        <w:rPr>
          <w:rFonts w:cstheme="minorHAnsi"/>
        </w:rPr>
        <w:t xml:space="preserve">populations </w:t>
      </w:r>
      <w:r w:rsidR="00E6573A">
        <w:rPr>
          <w:rFonts w:cstheme="minorHAnsi"/>
        </w:rPr>
        <w:t xml:space="preserve">of the pure species </w:t>
      </w:r>
      <w:r w:rsidR="00401FE9">
        <w:rPr>
          <w:rFonts w:cstheme="minorHAnsi"/>
        </w:rPr>
        <w:t xml:space="preserve">and one hybrid population </w:t>
      </w:r>
      <w:r w:rsidR="00BD4E86" w:rsidRPr="002108CA">
        <w:rPr>
          <w:rFonts w:cstheme="minorHAnsi"/>
        </w:rPr>
        <w:t xml:space="preserve">previously sampled </w:t>
      </w:r>
      <w:r w:rsidR="00233986" w:rsidRPr="002108CA">
        <w:rPr>
          <w:rFonts w:cstheme="minorHAnsi"/>
        </w:rPr>
        <w:fldChar w:fldCharType="begin" w:fldLock="1"/>
      </w:r>
      <w:r w:rsidR="00830DFE">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(Groh et al. 201</w:t>
      </w:r>
      <w:r w:rsidR="00B23FFB">
        <w:rPr>
          <w:rFonts w:cstheme="minorHAnsi"/>
          <w:noProof/>
        </w:rPr>
        <w:t>9</w:t>
      </w:r>
      <w:r w:rsidR="00233986" w:rsidRPr="002108CA">
        <w:rPr>
          <w:rFonts w:cstheme="minorHAnsi"/>
          <w:noProof/>
        </w:rPr>
        <w:t>)</w:t>
      </w:r>
      <w:r w:rsidR="00233986" w:rsidRPr="002108CA">
        <w:rPr>
          <w:rFonts w:cstheme="minorHAnsi"/>
        </w:rPr>
        <w:fldChar w:fldCharType="end"/>
      </w:r>
      <w:r w:rsidR="00233986" w:rsidRPr="002108CA">
        <w:rPr>
          <w:rFonts w:cstheme="minorHAnsi"/>
        </w:rPr>
        <w:t xml:space="preserve">, </w:t>
      </w:r>
      <w:r w:rsidR="00BD4E86" w:rsidRPr="002108CA">
        <w:rPr>
          <w:rFonts w:cstheme="minorHAnsi"/>
        </w:rPr>
        <w:t xml:space="preserve">we </w:t>
      </w:r>
      <w:r w:rsidR="009E617B" w:rsidRPr="002108CA">
        <w:rPr>
          <w:rFonts w:cstheme="minorHAnsi"/>
        </w:rPr>
        <w:t xml:space="preserve">sampled two </w:t>
      </w:r>
      <w:r w:rsidR="0016373E" w:rsidRPr="002108CA">
        <w:rPr>
          <w:rFonts w:cstheme="minorHAnsi"/>
        </w:rPr>
        <w:t xml:space="preserve">further </w:t>
      </w:r>
      <w:r w:rsidR="009E617B" w:rsidRPr="002108CA">
        <w:rPr>
          <w:rFonts w:cstheme="minorHAnsi"/>
          <w:i/>
        </w:rPr>
        <w:t>A</w:t>
      </w:r>
      <w:r w:rsidR="004B14E7">
        <w:rPr>
          <w:rFonts w:cstheme="minorHAnsi"/>
          <w:i/>
        </w:rPr>
        <w:t>.</w:t>
      </w:r>
      <w:r w:rsidR="009E617B" w:rsidRPr="002108CA">
        <w:rPr>
          <w:rFonts w:cstheme="minorHAnsi"/>
          <w:i/>
        </w:rPr>
        <w:t xml:space="preserve"> flavescens</w:t>
      </w:r>
      <w:r w:rsidR="00B8205C" w:rsidRPr="002108CA">
        <w:rPr>
          <w:rFonts w:cstheme="minorHAnsi"/>
        </w:rPr>
        <w:t>-</w:t>
      </w:r>
      <w:r w:rsidR="00E2148F" w:rsidRPr="002108CA">
        <w:rPr>
          <w:rFonts w:cstheme="minorHAnsi"/>
        </w:rPr>
        <w:t>like</w:t>
      </w:r>
      <w:r w:rsidR="00B8205C" w:rsidRPr="002108CA">
        <w:rPr>
          <w:rFonts w:cstheme="minorHAnsi"/>
        </w:rPr>
        <w:t xml:space="preserve"> populations i</w:t>
      </w:r>
      <w:r w:rsidR="009E617B" w:rsidRPr="002108CA">
        <w:rPr>
          <w:rFonts w:cstheme="minorHAnsi"/>
        </w:rPr>
        <w:t xml:space="preserve">n regions of range contact with </w:t>
      </w:r>
      <w:r w:rsidR="009E617B" w:rsidRPr="002108CA">
        <w:rPr>
          <w:rFonts w:cstheme="minorHAnsi"/>
          <w:i/>
        </w:rPr>
        <w:t>A. formosa</w:t>
      </w:r>
      <w:ins w:id="326" w:author="Jeffrey Groh" w:date="2020-03-23T10:36:00Z">
        <w:r w:rsidR="00D852BB">
          <w:rPr>
            <w:rFonts w:cstheme="minorHAnsi"/>
            <w:i/>
          </w:rPr>
          <w:t xml:space="preserve"> </w:t>
        </w:r>
      </w:ins>
      <w:ins w:id="327" w:author="Jeffrey Groh" w:date="2020-03-23T10:37:00Z">
        <w:r w:rsidR="00D852BB">
          <w:rPr>
            <w:rFonts w:cstheme="minorHAnsi"/>
            <w:iCs/>
          </w:rPr>
          <w:t xml:space="preserve">where introgression was </w:t>
        </w:r>
      </w:ins>
      <w:ins w:id="328" w:author="Jeffrey Groh" w:date="2020-03-23T10:39:00Z">
        <w:r w:rsidR="00D852BB">
          <w:rPr>
            <w:rFonts w:cstheme="minorHAnsi"/>
            <w:iCs/>
          </w:rPr>
          <w:t xml:space="preserve">previously </w:t>
        </w:r>
      </w:ins>
      <w:ins w:id="329" w:author="Jeffrey Groh" w:date="2020-03-23T10:37:00Z">
        <w:r w:rsidR="00D852BB">
          <w:rPr>
            <w:rFonts w:cstheme="minorHAnsi"/>
            <w:iCs/>
          </w:rPr>
          <w:t xml:space="preserve">suspected (Curtis </w:t>
        </w:r>
        <w:proofErr w:type="spellStart"/>
        <w:r w:rsidR="00D852BB">
          <w:rPr>
            <w:rFonts w:cstheme="minorHAnsi"/>
            <w:iCs/>
          </w:rPr>
          <w:t>Bj</w:t>
        </w:r>
        <w:r w:rsidR="00D852BB" w:rsidRPr="00D852BB">
          <w:rPr>
            <w:rFonts w:cstheme="minorHAnsi"/>
            <w:iCs/>
          </w:rPr>
          <w:t>ö</w:t>
        </w:r>
        <w:r w:rsidR="00D852BB">
          <w:rPr>
            <w:rFonts w:cstheme="minorHAnsi"/>
            <w:iCs/>
          </w:rPr>
          <w:t>rk</w:t>
        </w:r>
      </w:ins>
      <w:proofErr w:type="spellEnd"/>
      <w:ins w:id="330" w:author="Jeffrey Groh" w:date="2020-03-23T10:38:00Z">
        <w:r w:rsidR="00D852BB">
          <w:rPr>
            <w:rFonts w:cstheme="minorHAnsi"/>
            <w:iCs/>
          </w:rPr>
          <w:t xml:space="preserve"> and Jamie </w:t>
        </w:r>
        <w:proofErr w:type="spellStart"/>
        <w:r w:rsidR="00D852BB">
          <w:rPr>
            <w:rFonts w:cstheme="minorHAnsi"/>
            <w:iCs/>
          </w:rPr>
          <w:t>Fenneman</w:t>
        </w:r>
        <w:proofErr w:type="spellEnd"/>
        <w:r w:rsidR="00D852BB">
          <w:rPr>
            <w:rFonts w:cstheme="minorHAnsi"/>
            <w:iCs/>
          </w:rPr>
          <w:t>, personal communication 2017)</w:t>
        </w:r>
      </w:ins>
      <w:ins w:id="331" w:author="Jeffrey Groh" w:date="2020-03-23T10:37:00Z">
        <w:r w:rsidR="00D852BB">
          <w:rPr>
            <w:rFonts w:cstheme="minorHAnsi"/>
            <w:iCs/>
          </w:rPr>
          <w:t xml:space="preserve"> </w:t>
        </w:r>
      </w:ins>
      <w:r w:rsidR="009E617B" w:rsidRPr="002108CA">
        <w:rPr>
          <w:rFonts w:cstheme="minorHAnsi"/>
        </w:rPr>
        <w:t xml:space="preserve">. </w:t>
      </w:r>
      <w:r w:rsidR="00AB7507" w:rsidRPr="002108CA">
        <w:rPr>
          <w:rFonts w:cstheme="minorHAnsi"/>
        </w:rPr>
        <w:t>The</w:t>
      </w:r>
      <w:r w:rsidR="00C73256" w:rsidRPr="002108CA">
        <w:rPr>
          <w:rFonts w:cstheme="minorHAnsi"/>
        </w:rPr>
        <w:t xml:space="preserve"> two </w:t>
      </w:r>
      <w:r w:rsidR="00C73256" w:rsidRPr="002108CA">
        <w:rPr>
          <w:rFonts w:cstheme="minorHAnsi"/>
          <w:i/>
        </w:rPr>
        <w:t>A. flavescens</w:t>
      </w:r>
      <w:r w:rsidR="00E2148F" w:rsidRPr="002108CA">
        <w:rPr>
          <w:rFonts w:cstheme="minorHAnsi"/>
        </w:rPr>
        <w:t xml:space="preserve">-like </w:t>
      </w:r>
      <w:r w:rsidR="009E617B" w:rsidRPr="002108CA">
        <w:rPr>
          <w:rFonts w:cstheme="minorHAnsi"/>
        </w:rPr>
        <w:t xml:space="preserve">populations </w:t>
      </w:r>
      <w:r w:rsidR="00AB7507" w:rsidRPr="002108CA">
        <w:rPr>
          <w:rFonts w:cstheme="minorHAnsi"/>
        </w:rPr>
        <w:t xml:space="preserve">were located </w:t>
      </w:r>
      <w:r w:rsidR="009E617B" w:rsidRPr="002108CA">
        <w:rPr>
          <w:rFonts w:cstheme="minorHAnsi"/>
        </w:rPr>
        <w:t xml:space="preserve">at Mission Ridge </w:t>
      </w:r>
      <w:r w:rsidR="00840D8E" w:rsidRPr="002108CA">
        <w:rPr>
          <w:rFonts w:cstheme="minorHAnsi"/>
        </w:rPr>
        <w:t xml:space="preserve">ski resort </w:t>
      </w:r>
      <w:r w:rsidR="009E617B" w:rsidRPr="002108CA">
        <w:rPr>
          <w:rFonts w:cstheme="minorHAnsi"/>
        </w:rPr>
        <w:t xml:space="preserve">in the Wenatchee Mountains of Washington </w:t>
      </w:r>
      <w:r w:rsidR="00AA00DC" w:rsidRPr="002108CA">
        <w:rPr>
          <w:rFonts w:cstheme="minorHAnsi"/>
        </w:rPr>
        <w:t>S</w:t>
      </w:r>
      <w:r w:rsidR="009E617B" w:rsidRPr="002108CA">
        <w:rPr>
          <w:rFonts w:cstheme="minorHAnsi"/>
        </w:rPr>
        <w:t>tate</w:t>
      </w:r>
      <w:r w:rsidR="0037392C">
        <w:rPr>
          <w:rFonts w:cstheme="minorHAnsi"/>
        </w:rPr>
        <w:t xml:space="preserve"> (WA)</w:t>
      </w:r>
      <w:r w:rsidR="00AA00DC" w:rsidRPr="002108CA">
        <w:rPr>
          <w:rFonts w:cstheme="minorHAnsi"/>
        </w:rPr>
        <w:t>, USA</w:t>
      </w:r>
      <w:r w:rsidR="009E617B" w:rsidRPr="002108CA">
        <w:rPr>
          <w:rFonts w:cstheme="minorHAnsi"/>
        </w:rPr>
        <w:t xml:space="preserve">, and on Cheops Mountain within Glacier National Park in the Columbia Mountains of </w:t>
      </w:r>
      <w:r w:rsidR="00F04E5D" w:rsidRPr="002108CA">
        <w:rPr>
          <w:rFonts w:cstheme="minorHAnsi"/>
        </w:rPr>
        <w:t>BC</w:t>
      </w:r>
      <w:r w:rsidR="009E617B" w:rsidRPr="002108CA">
        <w:rPr>
          <w:rFonts w:cstheme="minorHAnsi"/>
        </w:rPr>
        <w:t>.</w:t>
      </w:r>
      <w:r w:rsidR="00E2148F" w:rsidRPr="002108CA">
        <w:rPr>
          <w:rFonts w:cstheme="minorHAnsi"/>
        </w:rPr>
        <w:t xml:space="preserve"> </w:t>
      </w:r>
      <w:r w:rsidR="00D852BB">
        <w:rPr>
          <w:rFonts w:cstheme="minorHAnsi"/>
        </w:rPr>
        <w:t>W</w:t>
      </w:r>
      <w:r w:rsidR="00D852BB" w:rsidRPr="002108CA">
        <w:rPr>
          <w:rFonts w:cstheme="minorHAnsi"/>
        </w:rPr>
        <w:t xml:space="preserve">e </w:t>
      </w:r>
      <w:r w:rsidR="00D852BB">
        <w:rPr>
          <w:rFonts w:cstheme="minorHAnsi"/>
        </w:rPr>
        <w:t>also included</w:t>
      </w:r>
      <w:r w:rsidR="00D852BB" w:rsidRPr="002108CA">
        <w:rPr>
          <w:rFonts w:cstheme="minorHAnsi"/>
        </w:rPr>
        <w:t xml:space="preserve"> </w:t>
      </w:r>
      <w:r w:rsidR="005623F4">
        <w:rPr>
          <w:rFonts w:cstheme="minorHAnsi"/>
        </w:rPr>
        <w:t>data from</w:t>
      </w:r>
      <w:r w:rsidR="00C94357" w:rsidRPr="002108CA">
        <w:rPr>
          <w:rFonts w:cstheme="minorHAnsi"/>
        </w:rPr>
        <w:t xml:space="preserve"> a</w:t>
      </w:r>
      <w:r w:rsidR="005623F4">
        <w:rPr>
          <w:rFonts w:cstheme="minorHAnsi"/>
        </w:rPr>
        <w:t xml:space="preserve"> suspected</w:t>
      </w:r>
      <w:r w:rsidR="0048476E" w:rsidRPr="002108CA">
        <w:rPr>
          <w:rFonts w:cstheme="minorHAnsi"/>
        </w:rPr>
        <w:t xml:space="preserve"> introgressed </w:t>
      </w:r>
      <w:r w:rsidR="005623F4">
        <w:rPr>
          <w:rFonts w:cstheme="minorHAnsi"/>
          <w:i/>
          <w:iCs/>
        </w:rPr>
        <w:t xml:space="preserve">A. formosa </w:t>
      </w:r>
      <w:r w:rsidR="0048476E" w:rsidRPr="002108CA">
        <w:rPr>
          <w:rFonts w:cstheme="minorHAnsi"/>
        </w:rPr>
        <w:t>population</w:t>
      </w:r>
      <w:r w:rsidR="00C94357" w:rsidRPr="002108CA">
        <w:rPr>
          <w:rFonts w:cstheme="minorHAnsi"/>
        </w:rPr>
        <w:t xml:space="preserve"> </w:t>
      </w:r>
      <w:r w:rsidR="000251CC" w:rsidRPr="002108CA">
        <w:rPr>
          <w:rFonts w:cstheme="minorHAnsi"/>
        </w:rPr>
        <w:t xml:space="preserve">along the Pavilion-Clinton Highway, approximately 20 km away from </w:t>
      </w:r>
      <w:r w:rsidR="00DD3CF7">
        <w:rPr>
          <w:rFonts w:cstheme="minorHAnsi"/>
        </w:rPr>
        <w:t>the</w:t>
      </w:r>
      <w:r w:rsidR="000251CC" w:rsidRPr="002108CA">
        <w:rPr>
          <w:rFonts w:cstheme="minorHAnsi"/>
        </w:rPr>
        <w:t xml:space="preserve"> previously characterized hybrid population in the Marble Range, </w:t>
      </w:r>
      <w:r w:rsidR="00F04E5D" w:rsidRPr="002108CA">
        <w:rPr>
          <w:rFonts w:cstheme="minorHAnsi"/>
        </w:rPr>
        <w:t>BC</w:t>
      </w:r>
      <w:r w:rsidR="000251CC" w:rsidRPr="002108CA">
        <w:rPr>
          <w:rFonts w:cstheme="minorHAnsi"/>
        </w:rPr>
        <w:t xml:space="preserve"> </w:t>
      </w:r>
      <w:r w:rsidR="000251CC" w:rsidRPr="002108CA">
        <w:rPr>
          <w:rFonts w:cstheme="minorHAnsi"/>
        </w:rPr>
        <w:fldChar w:fldCharType="begin" w:fldLock="1"/>
      </w:r>
      <w:r w:rsidR="00C76121" w:rsidRPr="002108CA">
        <w:rPr>
          <w:rFonts w:cstheme="minorHAnsi"/>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2018)","plainTextFormattedCitation":"(Groh et al. 2018)","previouslyFormattedCitation":"(Groh et al. 2018)"},"properties":{"noteIndex":0},"schema":"https://github.com/citation-style-language/schema/raw/master/csl-citation.json"}</w:instrText>
      </w:r>
      <w:r w:rsidR="000251CC" w:rsidRPr="002108CA">
        <w:rPr>
          <w:rFonts w:cstheme="minorHAnsi"/>
        </w:rPr>
        <w:fldChar w:fldCharType="separate"/>
      </w:r>
      <w:r w:rsidR="000251CC" w:rsidRPr="002108CA">
        <w:rPr>
          <w:rFonts w:cstheme="minorHAnsi"/>
          <w:noProof/>
        </w:rPr>
        <w:t>(Groh et al. 201</w:t>
      </w:r>
      <w:r w:rsidR="00830DFE">
        <w:rPr>
          <w:rFonts w:cstheme="minorHAnsi"/>
          <w:noProof/>
        </w:rPr>
        <w:t>9</w:t>
      </w:r>
      <w:r w:rsidR="000251CC" w:rsidRPr="002108CA">
        <w:rPr>
          <w:rFonts w:cstheme="minorHAnsi"/>
          <w:noProof/>
        </w:rPr>
        <w:t>)</w:t>
      </w:r>
      <w:r w:rsidR="000251CC" w:rsidRPr="002108CA">
        <w:rPr>
          <w:rFonts w:cstheme="minorHAnsi"/>
        </w:rPr>
        <w:fldChar w:fldCharType="end"/>
      </w:r>
      <w:r w:rsidR="000251CC" w:rsidRPr="002108CA">
        <w:rPr>
          <w:rFonts w:cstheme="minorHAnsi"/>
        </w:rPr>
        <w:t xml:space="preserve">. </w:t>
      </w:r>
      <w:r w:rsidR="000C5F55" w:rsidRPr="002108CA">
        <w:rPr>
          <w:rFonts w:cstheme="minorHAnsi"/>
        </w:rPr>
        <w:t xml:space="preserve">All </w:t>
      </w:r>
      <w:r w:rsidR="00F04E5D" w:rsidRPr="002108CA">
        <w:rPr>
          <w:rFonts w:cstheme="minorHAnsi"/>
        </w:rPr>
        <w:t xml:space="preserve">sampled </w:t>
      </w:r>
      <w:r w:rsidR="000C5F55" w:rsidRPr="002108CA">
        <w:rPr>
          <w:rFonts w:cstheme="minorHAnsi"/>
        </w:rPr>
        <w:t>populations are listed</w:t>
      </w:r>
      <w:r w:rsidR="00BF7ADE">
        <w:rPr>
          <w:rFonts w:cstheme="minorHAnsi"/>
        </w:rPr>
        <w:t xml:space="preserve"> with details</w:t>
      </w:r>
      <w:r w:rsidR="000C5F55" w:rsidRPr="002108CA">
        <w:rPr>
          <w:rFonts w:cstheme="minorHAnsi"/>
        </w:rPr>
        <w:t xml:space="preserve"> in</w:t>
      </w:r>
      <w:r w:rsidR="002B6E0A" w:rsidRPr="002108CA">
        <w:rPr>
          <w:rFonts w:cstheme="minorHAnsi"/>
        </w:rPr>
        <w:t xml:space="preserve"> </w:t>
      </w:r>
      <w:r w:rsidR="000C5F55" w:rsidRPr="002108CA">
        <w:rPr>
          <w:rFonts w:cstheme="minorHAnsi"/>
        </w:rPr>
        <w:t>Table 1.</w:t>
      </w:r>
    </w:p>
    <w:p w14:paraId="74624B3C" w14:textId="051A5E88" w:rsidR="009E617B" w:rsidRPr="002108CA" w:rsidRDefault="005623F4" w:rsidP="00866B68">
      <w:pPr>
        <w:spacing w:line="480" w:lineRule="auto"/>
        <w:ind w:firstLine="720"/>
        <w:rPr>
          <w:rFonts w:cstheme="minorHAnsi"/>
        </w:rPr>
      </w:pPr>
      <w:r>
        <w:rPr>
          <w:rFonts w:cstheme="minorHAnsi"/>
        </w:rPr>
        <w:t>W</w:t>
      </w:r>
      <w:r w:rsidR="009E617B" w:rsidRPr="002108CA">
        <w:rPr>
          <w:rFonts w:cstheme="minorHAnsi"/>
        </w:rPr>
        <w:t>e</w:t>
      </w:r>
      <w:r w:rsidR="00227476" w:rsidRPr="002108CA">
        <w:rPr>
          <w:rFonts w:cstheme="minorHAnsi"/>
        </w:rPr>
        <w:t xml:space="preserve"> </w:t>
      </w:r>
      <w:r w:rsidR="009E617B" w:rsidRPr="002108CA">
        <w:rPr>
          <w:rFonts w:cstheme="minorHAnsi"/>
        </w:rPr>
        <w:t>haphazardly sampled plants with post-anthe</w:t>
      </w:r>
      <w:r w:rsidR="00ED7E76" w:rsidRPr="002108CA">
        <w:rPr>
          <w:rFonts w:cstheme="minorHAnsi"/>
        </w:rPr>
        <w:t>s</w:t>
      </w:r>
      <w:r w:rsidR="009E617B" w:rsidRPr="002108CA">
        <w:rPr>
          <w:rFonts w:cstheme="minorHAnsi"/>
        </w:rPr>
        <w:t>i</w:t>
      </w:r>
      <w:r w:rsidR="00ED7E76" w:rsidRPr="002108CA">
        <w:rPr>
          <w:rFonts w:cstheme="minorHAnsi"/>
        </w:rPr>
        <w:t>s</w:t>
      </w:r>
      <w:r w:rsidR="009E617B" w:rsidRPr="002108CA">
        <w:rPr>
          <w:rFonts w:cstheme="minorHAnsi"/>
        </w:rPr>
        <w:t xml:space="preserve"> flowers for phenotypic data. For each plant, we first photographed the outer face of the sepal whorl </w:t>
      </w:r>
      <w:r w:rsidR="00DD3CF7">
        <w:rPr>
          <w:rFonts w:cstheme="minorHAnsi"/>
        </w:rPr>
        <w:t xml:space="preserve">for a single flower </w:t>
      </w:r>
      <w:r w:rsidR="009E617B" w:rsidRPr="002108CA">
        <w:rPr>
          <w:rFonts w:cstheme="minorHAnsi"/>
        </w:rPr>
        <w:t xml:space="preserve">and a </w:t>
      </w:r>
      <w:proofErr w:type="spellStart"/>
      <w:r w:rsidR="009E617B" w:rsidRPr="002108CA">
        <w:rPr>
          <w:rFonts w:cstheme="minorHAnsi"/>
        </w:rPr>
        <w:lastRenderedPageBreak/>
        <w:t>SpyderCheckr</w:t>
      </w:r>
      <w:proofErr w:type="spellEnd"/>
      <w:r w:rsidR="009E617B" w:rsidRPr="002108CA">
        <w:rPr>
          <w:rFonts w:cstheme="minorHAnsi"/>
        </w:rPr>
        <w:t xml:space="preserve"> 24 color card (</w:t>
      </w:r>
      <w:proofErr w:type="spellStart"/>
      <w:r w:rsidR="009E617B" w:rsidRPr="002108CA">
        <w:rPr>
          <w:rFonts w:cstheme="minorHAnsi"/>
        </w:rPr>
        <w:t>Datacolor</w:t>
      </w:r>
      <w:r w:rsidR="009E617B" w:rsidRPr="002108CA">
        <w:rPr>
          <w:rFonts w:cstheme="minorHAnsi"/>
          <w:vertAlign w:val="superscript"/>
        </w:rPr>
        <w:t>TM</w:t>
      </w:r>
      <w:proofErr w:type="spellEnd"/>
      <w:r w:rsidR="009E617B" w:rsidRPr="002108CA">
        <w:rPr>
          <w:rFonts w:cstheme="minorHAnsi"/>
        </w:rPr>
        <w:t>, Lawrenceville, New Jersey) under the same lighting conditions and camera settings for color standardization. Plants were then collected at the crown and pressed</w:t>
      </w:r>
      <w:r w:rsidR="005A45F4" w:rsidRPr="002108CA">
        <w:rPr>
          <w:rFonts w:cstheme="minorHAnsi"/>
        </w:rPr>
        <w:t>.</w:t>
      </w:r>
      <w:r w:rsidR="00233986" w:rsidRPr="002108CA">
        <w:rPr>
          <w:rFonts w:cstheme="minorHAnsi"/>
        </w:rPr>
        <w:t xml:space="preserve"> </w:t>
      </w:r>
      <w:r w:rsidR="0003285C" w:rsidRPr="002108CA">
        <w:rPr>
          <w:rFonts w:cstheme="minorHAnsi"/>
        </w:rPr>
        <w:t>To quantify human-visible variation in sepal coloration from red to yellow, we extracted relative values of red and green reflectance from color</w:t>
      </w:r>
      <w:r w:rsidR="00950A4F">
        <w:rPr>
          <w:rFonts w:cstheme="minorHAnsi"/>
        </w:rPr>
        <w:t>-</w:t>
      </w:r>
      <w:r w:rsidR="0003285C" w:rsidRPr="002108CA">
        <w:rPr>
          <w:rFonts w:cstheme="minorHAnsi"/>
        </w:rPr>
        <w:t xml:space="preserve">calibrated images in the RGB color space </w:t>
      </w:r>
      <w:r w:rsidR="00233986" w:rsidRPr="002108CA">
        <w:rPr>
          <w:rFonts w:cstheme="minorHAnsi"/>
        </w:rPr>
        <w:fldChar w:fldCharType="begin" w:fldLock="1"/>
      </w:r>
      <w:r w:rsidR="000251CC" w:rsidRPr="002108CA">
        <w:rPr>
          <w:rFonts w:cstheme="minorHAnsi"/>
        </w:rPr>
        <w:instrText>ADDIN CSL_CITATION {"citationItems":[{"id":"ITEM-1","itemData":{"DOI":"10.1111/j.1095-8312.2008.00981.x","ISBN":"1095-8312","ISSN":"00244066","abstract":"Adaptive hypotheses about colour variation are widespread in behavioural ecology, and several methods of objective colour assessment have been proposed and validated for use in a wide variety of taxa. However, to date, the most objective and reliable methods of assessing colour are not readily applied to wild animals. In the present study, we present a simple method for assessing colour in unrestrained, wild subjects using digital photography. The method we describe uses a digital camera, a colour standard, and colour analysis software, and can be used to measure any part of the visible colour spectrum. We demonstrate that the method: (1) is accurate and precise across different light conditions; (2) satisfies previous criteria regarding linearity and red, green, and blue equality; and (3) can be independently validated visually. In contrast with previous digital methods, this method can be used under natural light conditions and can be readily applied to subjects in their natural habitat. To illustrate this, we use the method to measure chest colour in wild geladas (Theropithecus gelada). Unique among primates, geladas have a red patch of skin on their chest and neck, which, for males, is thought to be a sexually selected signal. Offering some support to this hypothesis, we found differences in chest ‘redness’ for males across different age groups, with males in their reproductive prime exhibiting the reddest chests","author":[{"dropping-particle":"","family":"Bergman","given":"Thore J.","non-dropping-particle":"","parse-names":false,"suffix":""},{"dropping-particle":"","family":"Beehner","given":"Jacinta C.","non-dropping-particle":"","parse-names":false,"suffix":""}],"container-title":"Biological Journal of the Linnean Society","id":"ITEM-1","issue":"2","issued":{"date-parts":[["2008"]]},"page":"231-240","title":"A simple method for measuring colour in wild animals: validation and use on chest patch colour in geladas (Theropithecus gelada)","type":"article-journal","volume":"94"},"uris":["http://www.mendeley.com/documents/?uuid=61d5a926-c037-4f3f-860c-a348e6268b56"]}],"mendeley":{"formattedCitation":"(Bergman and Beehner 2008)","plainTextFormattedCitation":"(Bergman and Beehner 2008)","previouslyFormattedCitation":"(Bergman and Beehner 2008)"},"properties":{"noteIndex":0},"schema":"https://github.com/citation-style-language/schema/raw/master/csl-citation.json"}</w:instrText>
      </w:r>
      <w:r w:rsidR="00233986" w:rsidRPr="002108CA">
        <w:rPr>
          <w:rFonts w:cstheme="minorHAnsi"/>
        </w:rPr>
        <w:fldChar w:fldCharType="separate"/>
      </w:r>
      <w:r w:rsidR="00233986" w:rsidRPr="002108CA">
        <w:rPr>
          <w:rFonts w:cstheme="minorHAnsi"/>
          <w:noProof/>
        </w:rPr>
        <w:t>(Bergman and Beehner 2008)</w:t>
      </w:r>
      <w:r w:rsidR="00233986" w:rsidRPr="002108CA">
        <w:rPr>
          <w:rFonts w:cstheme="minorHAnsi"/>
        </w:rPr>
        <w:fldChar w:fldCharType="end"/>
      </w:r>
      <w:r w:rsidR="00233986" w:rsidRPr="002108CA">
        <w:rPr>
          <w:rFonts w:cstheme="minorHAnsi"/>
        </w:rPr>
        <w:t xml:space="preserve">. </w:t>
      </w:r>
      <w:r w:rsidR="0003285C" w:rsidRPr="002108CA">
        <w:rPr>
          <w:rFonts w:cstheme="minorHAnsi"/>
        </w:rPr>
        <w:t xml:space="preserve">The ratio of </w:t>
      </w:r>
      <w:r w:rsidR="00950A4F">
        <w:rPr>
          <w:rFonts w:cstheme="minorHAnsi"/>
        </w:rPr>
        <w:t xml:space="preserve">mean </w:t>
      </w:r>
      <w:r w:rsidR="0003285C" w:rsidRPr="002108CA">
        <w:rPr>
          <w:rFonts w:cstheme="minorHAnsi"/>
        </w:rPr>
        <w:t>red to green reflectance was centered around zero by log-transformation.</w:t>
      </w:r>
      <w:r w:rsidR="004E5745" w:rsidRPr="002108CA">
        <w:rPr>
          <w:rFonts w:cstheme="minorHAnsi"/>
        </w:rPr>
        <w:t xml:space="preserve"> We measured </w:t>
      </w:r>
      <w:r w:rsidR="00762BC4" w:rsidRPr="002108CA">
        <w:rPr>
          <w:rFonts w:cstheme="minorHAnsi"/>
        </w:rPr>
        <w:t xml:space="preserve">floral characters </w:t>
      </w:r>
      <w:r w:rsidR="00950A4F">
        <w:rPr>
          <w:rFonts w:cstheme="minorHAnsi"/>
        </w:rPr>
        <w:t>on</w:t>
      </w:r>
      <w:r w:rsidR="00762BC4" w:rsidRPr="002108CA">
        <w:rPr>
          <w:rFonts w:cstheme="minorHAnsi"/>
        </w:rPr>
        <w:t xml:space="preserve"> pressed specimens </w:t>
      </w:r>
      <w:r w:rsidR="004E5745" w:rsidRPr="002108CA">
        <w:rPr>
          <w:rFonts w:cstheme="minorHAnsi"/>
        </w:rPr>
        <w:t xml:space="preserve">and </w:t>
      </w:r>
      <w:r w:rsidR="004B14E7">
        <w:rPr>
          <w:rFonts w:cstheme="minorHAnsi"/>
        </w:rPr>
        <w:t>calculated discriminant scores for</w:t>
      </w:r>
      <w:r w:rsidR="004E5745" w:rsidRPr="002108CA">
        <w:rPr>
          <w:rFonts w:cstheme="minorHAnsi"/>
        </w:rPr>
        <w:t xml:space="preserve"> individuals </w:t>
      </w:r>
      <w:r w:rsidR="007C37A5" w:rsidRPr="002108CA">
        <w:rPr>
          <w:rFonts w:cstheme="minorHAnsi"/>
        </w:rPr>
        <w:t>from</w:t>
      </w:r>
      <w:r w:rsidR="004E5745" w:rsidRPr="002108CA">
        <w:rPr>
          <w:rFonts w:cstheme="minorHAnsi"/>
        </w:rPr>
        <w:t xml:space="preserve"> sampled populations u</w:t>
      </w:r>
      <w:r w:rsidR="007C37A5" w:rsidRPr="002108CA">
        <w:rPr>
          <w:rFonts w:cstheme="minorHAnsi"/>
        </w:rPr>
        <w:t xml:space="preserve">nder </w:t>
      </w:r>
      <w:r w:rsidR="004E5745" w:rsidRPr="002108CA">
        <w:rPr>
          <w:rFonts w:cstheme="minorHAnsi"/>
        </w:rPr>
        <w:t xml:space="preserve">an equal prior probability for each species. </w:t>
      </w:r>
      <w:r w:rsidR="00233986" w:rsidRPr="002108CA">
        <w:rPr>
          <w:rFonts w:cstheme="minorHAnsi"/>
        </w:rPr>
        <w:t>Size-correction was performed as described above</w:t>
      </w:r>
      <w:r w:rsidR="007B6FCA">
        <w:rPr>
          <w:rFonts w:cstheme="minorHAnsi"/>
        </w:rPr>
        <w:t>, and s</w:t>
      </w:r>
      <w:r w:rsidR="004E5745" w:rsidRPr="002108CA">
        <w:rPr>
          <w:rFonts w:cstheme="minorHAnsi"/>
        </w:rPr>
        <w:t>ize-adjusted discriminant scores of sampled populations were</w:t>
      </w:r>
      <w:r w:rsidR="007B6FCA">
        <w:rPr>
          <w:rFonts w:cstheme="minorHAnsi"/>
        </w:rPr>
        <w:t xml:space="preserve"> then</w:t>
      </w:r>
      <w:r w:rsidR="004B14E7">
        <w:rPr>
          <w:rFonts w:cstheme="minorHAnsi"/>
        </w:rPr>
        <w:t xml:space="preserve"> </w:t>
      </w:r>
      <w:r w:rsidR="004E5745" w:rsidRPr="002108CA">
        <w:rPr>
          <w:rFonts w:cstheme="minorHAnsi"/>
        </w:rPr>
        <w:t xml:space="preserve">transformed by the </w:t>
      </w:r>
      <w:r w:rsidR="001736D0">
        <w:rPr>
          <w:rFonts w:cstheme="minorHAnsi"/>
        </w:rPr>
        <w:t xml:space="preserve">same </w:t>
      </w:r>
      <w:r w:rsidR="004E5745" w:rsidRPr="002108CA">
        <w:rPr>
          <w:rFonts w:cstheme="minorHAnsi"/>
        </w:rPr>
        <w:t>sigmoid function</w:t>
      </w:r>
      <w:r w:rsidR="001736D0">
        <w:rPr>
          <w:rFonts w:cstheme="minorHAnsi"/>
        </w:rPr>
        <w:t xml:space="preserve"> used for herbarium specimens</w:t>
      </w:r>
      <w:r w:rsidR="004E5745" w:rsidRPr="002108CA">
        <w:rPr>
          <w:rFonts w:cstheme="minorHAnsi"/>
        </w:rPr>
        <w:t xml:space="preserve">. </w:t>
      </w:r>
    </w:p>
    <w:p w14:paraId="34BAFB36" w14:textId="77777777" w:rsidR="00597CAE" w:rsidRDefault="00597CAE" w:rsidP="00597CAE">
      <w:pPr>
        <w:spacing w:line="480" w:lineRule="auto"/>
        <w:rPr>
          <w:rFonts w:cstheme="minorHAnsi"/>
          <w:bCs/>
          <w:i/>
          <w:iCs/>
        </w:rPr>
      </w:pPr>
    </w:p>
    <w:p w14:paraId="261A931B" w14:textId="62F8EEF9" w:rsidR="00597CAE" w:rsidRPr="007B0D8D" w:rsidRDefault="00175FB6" w:rsidP="00597CAE">
      <w:pPr>
        <w:spacing w:line="480" w:lineRule="auto"/>
        <w:rPr>
          <w:rFonts w:cstheme="minorHAnsi"/>
          <w:i/>
        </w:rPr>
      </w:pPr>
      <w:r w:rsidRPr="00597CAE">
        <w:rPr>
          <w:rFonts w:cstheme="minorHAnsi"/>
          <w:bCs/>
          <w:i/>
          <w:iCs/>
        </w:rPr>
        <w:t>Type specimen analysis of</w:t>
      </w:r>
      <w:r w:rsidRPr="00597CAE">
        <w:rPr>
          <w:rFonts w:cstheme="minorHAnsi"/>
          <w:bCs/>
        </w:rPr>
        <w:t xml:space="preserve"> </w:t>
      </w:r>
      <w:r w:rsidRPr="00597CAE">
        <w:rPr>
          <w:rFonts w:cstheme="minorHAnsi"/>
          <w:bCs/>
          <w:iCs/>
        </w:rPr>
        <w:t>Aquilegia flavescens</w:t>
      </w:r>
      <w:r w:rsidRPr="00597CAE">
        <w:rPr>
          <w:rFonts w:cstheme="minorHAnsi"/>
          <w:bCs/>
          <w:i/>
        </w:rPr>
        <w:t xml:space="preserve"> </w:t>
      </w:r>
      <w:r w:rsidRPr="00597CAE">
        <w:rPr>
          <w:rFonts w:cstheme="minorHAnsi"/>
          <w:bCs/>
          <w:i/>
          <w:iCs/>
        </w:rPr>
        <w:t>var</w:t>
      </w:r>
      <w:r w:rsidRPr="00597CAE">
        <w:rPr>
          <w:rFonts w:cstheme="minorHAnsi"/>
          <w:bCs/>
          <w:i/>
        </w:rPr>
        <w:t xml:space="preserve">. </w:t>
      </w:r>
      <w:r w:rsidRPr="00597CAE">
        <w:rPr>
          <w:rFonts w:cstheme="minorHAnsi"/>
          <w:bCs/>
          <w:iCs/>
        </w:rPr>
        <w:t>miniana</w:t>
      </w:r>
      <w:r w:rsidR="00976B80">
        <w:rPr>
          <w:rFonts w:cstheme="minorHAnsi"/>
          <w:bCs/>
          <w:iCs/>
        </w:rPr>
        <w:t xml:space="preserve"> </w:t>
      </w:r>
      <w:r w:rsidR="00976B80" w:rsidRPr="007B0D8D">
        <w:rPr>
          <w:i/>
        </w:rPr>
        <w:t>J.</w:t>
      </w:r>
      <w:r w:rsidR="00822DA1">
        <w:rPr>
          <w:i/>
        </w:rPr>
        <w:t xml:space="preserve"> </w:t>
      </w:r>
      <w:r w:rsidR="00976B80" w:rsidRPr="007B0D8D">
        <w:rPr>
          <w:i/>
        </w:rPr>
        <w:t>F.</w:t>
      </w:r>
      <w:r w:rsidR="007B0D8D">
        <w:rPr>
          <w:i/>
        </w:rPr>
        <w:t xml:space="preserve"> </w:t>
      </w:r>
      <w:proofErr w:type="spellStart"/>
      <w:r w:rsidR="00976B80" w:rsidRPr="007B0D8D">
        <w:rPr>
          <w:i/>
        </w:rPr>
        <w:t>Mac</w:t>
      </w:r>
      <w:r w:rsidR="007B0D8D">
        <w:rPr>
          <w:i/>
        </w:rPr>
        <w:t>b</w:t>
      </w:r>
      <w:r w:rsidR="00976B80" w:rsidRPr="007B0D8D">
        <w:rPr>
          <w:i/>
        </w:rPr>
        <w:t>r</w:t>
      </w:r>
      <w:proofErr w:type="spellEnd"/>
      <w:r w:rsidR="00976B80" w:rsidRPr="007B0D8D">
        <w:rPr>
          <w:i/>
        </w:rPr>
        <w:t>. &amp; Payson</w:t>
      </w:r>
    </w:p>
    <w:p w14:paraId="21CA492F" w14:textId="789E3F3F" w:rsidR="00175FB6" w:rsidRPr="002108CA" w:rsidRDefault="00014B77" w:rsidP="00597CAE">
      <w:pPr>
        <w:spacing w:line="480" w:lineRule="auto"/>
        <w:ind w:firstLine="720"/>
        <w:rPr>
          <w:rFonts w:cstheme="minorHAnsi"/>
        </w:rPr>
      </w:pPr>
      <w:r w:rsidRPr="002108CA">
        <w:rPr>
          <w:rFonts w:cstheme="minorHAnsi"/>
        </w:rPr>
        <w:t xml:space="preserve">We accessed digital images of all 13 type specimens of </w:t>
      </w:r>
      <w:r w:rsidRPr="002108CA">
        <w:rPr>
          <w:rFonts w:cstheme="minorHAnsi"/>
          <w:i/>
        </w:rPr>
        <w:t xml:space="preserve">A. flavescens </w:t>
      </w:r>
      <w:r w:rsidRPr="002108CA">
        <w:rPr>
          <w:rFonts w:cstheme="minorHAnsi"/>
        </w:rPr>
        <w:t>var</w:t>
      </w:r>
      <w:r w:rsidRPr="002108CA">
        <w:rPr>
          <w:rFonts w:cstheme="minorHAnsi"/>
          <w:i/>
        </w:rPr>
        <w:t>. miniana</w:t>
      </w:r>
      <w:ins w:id="332" w:author="Jeffrey Groh" w:date="2020-03-24T16:18:00Z">
        <w:r w:rsidR="003F4708">
          <w:rPr>
            <w:rFonts w:cstheme="minorHAnsi"/>
            <w:iCs/>
          </w:rPr>
          <w:t xml:space="preserve"> </w:t>
        </w:r>
      </w:ins>
      <w:r w:rsidR="00567FA4" w:rsidRPr="002108CA">
        <w:rPr>
          <w:rFonts w:cstheme="minorHAnsi"/>
          <w:iCs/>
        </w:rPr>
        <w:t xml:space="preserve"> </w:t>
      </w:r>
      <w:r w:rsidR="00976B80">
        <w:rPr>
          <w:rFonts w:cstheme="minorHAnsi"/>
          <w:iCs/>
        </w:rPr>
        <w:t xml:space="preserve">collected by </w:t>
      </w:r>
      <w:proofErr w:type="spellStart"/>
      <w:r w:rsidR="00976B80">
        <w:rPr>
          <w:rFonts w:cstheme="minorHAnsi"/>
          <w:iCs/>
        </w:rPr>
        <w:t>Mac</w:t>
      </w:r>
      <w:r w:rsidR="008F0F88">
        <w:rPr>
          <w:rFonts w:cstheme="minorHAnsi"/>
          <w:iCs/>
        </w:rPr>
        <w:t>b</w:t>
      </w:r>
      <w:r w:rsidR="00976B80">
        <w:rPr>
          <w:rFonts w:cstheme="minorHAnsi"/>
          <w:iCs/>
        </w:rPr>
        <w:t>ride</w:t>
      </w:r>
      <w:proofErr w:type="spellEnd"/>
      <w:r w:rsidR="00976B80">
        <w:rPr>
          <w:rFonts w:cstheme="minorHAnsi"/>
          <w:iCs/>
        </w:rPr>
        <w:t xml:space="preserve"> and Payson in</w:t>
      </w:r>
      <w:r w:rsidR="00567FA4" w:rsidRPr="002108CA">
        <w:rPr>
          <w:rFonts w:cstheme="minorHAnsi"/>
          <w:iCs/>
        </w:rPr>
        <w:t xml:space="preserve"> central Idaho</w:t>
      </w:r>
      <w:r w:rsidR="00303304" w:rsidRPr="002108CA">
        <w:rPr>
          <w:rFonts w:cstheme="minorHAnsi"/>
          <w:i/>
        </w:rPr>
        <w:t xml:space="preserve"> </w:t>
      </w:r>
      <w:r w:rsidR="00303304" w:rsidRPr="002108CA">
        <w:rPr>
          <w:rFonts w:cstheme="minorHAnsi"/>
        </w:rPr>
        <w:t>from JSTOR</w:t>
      </w:r>
      <w:r w:rsidR="00536262">
        <w:rPr>
          <w:rFonts w:cstheme="minorHAnsi"/>
        </w:rPr>
        <w:t xml:space="preserve"> Global Plants</w:t>
      </w:r>
      <w:r w:rsidR="00303304" w:rsidRPr="002108CA">
        <w:rPr>
          <w:rFonts w:cstheme="minorHAnsi"/>
        </w:rPr>
        <w:t xml:space="preserve"> (</w:t>
      </w:r>
      <w:hyperlink r:id="rId9" w:history="1">
        <w:r w:rsidR="00303304" w:rsidRPr="002108CA">
          <w:rPr>
            <w:rStyle w:val="Hyperlink"/>
            <w:rFonts w:cstheme="minorHAnsi"/>
          </w:rPr>
          <w:t>https://plants.jstor.org</w:t>
        </w:r>
      </w:hyperlink>
      <w:r w:rsidR="00303304" w:rsidRPr="002108CA">
        <w:rPr>
          <w:rFonts w:cstheme="minorHAnsi"/>
        </w:rPr>
        <w:t>)</w:t>
      </w:r>
      <w:r w:rsidR="00D455A8" w:rsidRPr="002108CA">
        <w:rPr>
          <w:rFonts w:cstheme="minorHAnsi"/>
        </w:rPr>
        <w:t>. These</w:t>
      </w:r>
      <w:r w:rsidRPr="002108CA">
        <w:rPr>
          <w:rFonts w:cstheme="minorHAnsi"/>
        </w:rPr>
        <w:t xml:space="preserve"> include the holotype</w:t>
      </w:r>
      <w:r w:rsidR="00976B80">
        <w:rPr>
          <w:rFonts w:cstheme="minorHAnsi"/>
        </w:rPr>
        <w:t xml:space="preserve"> (GH)</w:t>
      </w:r>
      <w:r w:rsidRPr="002108CA">
        <w:rPr>
          <w:rFonts w:cstheme="minorHAnsi"/>
        </w:rPr>
        <w:t>, eight isotypes from the same location</w:t>
      </w:r>
      <w:r w:rsidR="00976B80">
        <w:rPr>
          <w:rFonts w:cstheme="minorHAnsi"/>
        </w:rPr>
        <w:t xml:space="preserve"> (</w:t>
      </w:r>
      <w:r w:rsidR="00976B80" w:rsidRPr="00102FD8">
        <w:t>R</w:t>
      </w:r>
      <w:r w:rsidR="00976B80">
        <w:t>M</w:t>
      </w:r>
      <w:r w:rsidR="00976B80" w:rsidRPr="00102FD8">
        <w:t>, MO</w:t>
      </w:r>
      <w:r w:rsidR="00976B80">
        <w:t xml:space="preserve"> </w:t>
      </w:r>
      <w:r w:rsidR="00A2490D" w:rsidRPr="00A2490D">
        <w:t>×</w:t>
      </w:r>
      <w:r w:rsidR="00976B80">
        <w:t xml:space="preserve"> 2</w:t>
      </w:r>
      <w:r w:rsidR="00976B80" w:rsidRPr="00102FD8">
        <w:t>, US, E, CM, CAS, NY</w:t>
      </w:r>
      <w:r w:rsidR="00976B80">
        <w:t>)</w:t>
      </w:r>
      <w:r w:rsidRPr="002108CA">
        <w:rPr>
          <w:rFonts w:cstheme="minorHAnsi"/>
        </w:rPr>
        <w:t>, and four paratypes</w:t>
      </w:r>
      <w:r w:rsidR="00976B80">
        <w:rPr>
          <w:rFonts w:cstheme="minorHAnsi"/>
        </w:rPr>
        <w:t xml:space="preserve"> (RM</w:t>
      </w:r>
      <w:r w:rsidR="00FE4AF4">
        <w:rPr>
          <w:rFonts w:cstheme="minorHAnsi"/>
        </w:rPr>
        <w:t xml:space="preserve"> </w:t>
      </w:r>
      <w:r w:rsidR="00A2490D" w:rsidRPr="00A2490D">
        <w:rPr>
          <w:rFonts w:cstheme="minorHAnsi"/>
        </w:rPr>
        <w:t>×</w:t>
      </w:r>
      <w:r w:rsidR="00FE4AF4">
        <w:rPr>
          <w:rFonts w:cstheme="minorHAnsi"/>
        </w:rPr>
        <w:t xml:space="preserve"> 3</w:t>
      </w:r>
      <w:r w:rsidR="00976B80">
        <w:rPr>
          <w:rFonts w:cstheme="minorHAnsi"/>
        </w:rPr>
        <w:t>, CM)</w:t>
      </w:r>
      <w:r w:rsidRPr="002108CA">
        <w:rPr>
          <w:rFonts w:cstheme="minorHAnsi"/>
        </w:rPr>
        <w:t xml:space="preserve"> from different locations</w:t>
      </w:r>
      <w:ins w:id="333" w:author="Jeffrey Groh" w:date="2020-03-24T16:55:00Z">
        <w:r w:rsidR="00A21488">
          <w:rPr>
            <w:rFonts w:cstheme="minorHAnsi"/>
          </w:rPr>
          <w:t xml:space="preserve"> (Table S2)</w:t>
        </w:r>
      </w:ins>
      <w:r w:rsidR="004B14E7">
        <w:rPr>
          <w:rFonts w:cstheme="minorHAnsi"/>
        </w:rPr>
        <w:t xml:space="preserve">. </w:t>
      </w:r>
      <w:r w:rsidR="004A6702" w:rsidRPr="002108CA">
        <w:rPr>
          <w:rFonts w:cstheme="minorHAnsi"/>
        </w:rPr>
        <w:t>A hybrid index value was calculated for each plant</w:t>
      </w:r>
      <w:r w:rsidR="004B14E7">
        <w:rPr>
          <w:rFonts w:cstheme="minorHAnsi"/>
        </w:rPr>
        <w:t xml:space="preserve"> according to the procedure described above. </w:t>
      </w:r>
    </w:p>
    <w:p w14:paraId="066F5C28" w14:textId="77777777" w:rsidR="00597CAE" w:rsidRDefault="00597CAE" w:rsidP="00866B68">
      <w:pPr>
        <w:spacing w:line="480" w:lineRule="auto"/>
        <w:rPr>
          <w:rFonts w:cstheme="minorHAnsi"/>
          <w:b/>
          <w:bCs/>
          <w:i/>
          <w:iCs/>
          <w:color w:val="000000" w:themeColor="text1"/>
        </w:rPr>
      </w:pPr>
    </w:p>
    <w:p w14:paraId="7483FA59" w14:textId="087187B2" w:rsidR="00597CAE" w:rsidRPr="00597CAE" w:rsidRDefault="004A7F5D" w:rsidP="00866B68">
      <w:pPr>
        <w:spacing w:line="480" w:lineRule="auto"/>
        <w:rPr>
          <w:rFonts w:cstheme="minorHAnsi"/>
          <w:color w:val="000000" w:themeColor="text1"/>
        </w:rPr>
      </w:pPr>
      <w:r w:rsidRPr="00597CAE">
        <w:rPr>
          <w:rFonts w:cstheme="minorHAnsi"/>
          <w:i/>
          <w:iCs/>
          <w:color w:val="000000" w:themeColor="text1"/>
        </w:rPr>
        <w:t>Cline</w:t>
      </w:r>
      <w:r w:rsidR="00C94357" w:rsidRPr="00597CAE">
        <w:rPr>
          <w:rFonts w:cstheme="minorHAnsi"/>
          <w:i/>
          <w:iCs/>
          <w:color w:val="000000" w:themeColor="text1"/>
        </w:rPr>
        <w:t xml:space="preserve"> analysis</w:t>
      </w:r>
    </w:p>
    <w:p w14:paraId="5A410004" w14:textId="1DE959B9" w:rsidR="00CE6612" w:rsidRDefault="00D4387A" w:rsidP="00CE6612">
      <w:pPr>
        <w:spacing w:line="480" w:lineRule="auto"/>
        <w:ind w:firstLine="720"/>
        <w:rPr>
          <w:ins w:id="334" w:author="Jeffrey Groh" w:date="2020-03-25T13:20:00Z"/>
          <w:rFonts w:cstheme="minorHAnsi"/>
          <w:color w:val="000000" w:themeColor="text1"/>
        </w:rPr>
      </w:pPr>
      <w:r w:rsidRPr="002108CA">
        <w:rPr>
          <w:rFonts w:cstheme="minorHAnsi"/>
          <w:color w:val="000000" w:themeColor="text1"/>
        </w:rPr>
        <w:t xml:space="preserve">In our previous characterization of a hybrid population in the Marble Range, we observed hybrids in a high-elevation habitat, but an absence of pure </w:t>
      </w:r>
      <w:r w:rsidRPr="002108CA">
        <w:rPr>
          <w:rFonts w:cstheme="minorHAnsi"/>
          <w:i/>
          <w:iCs/>
          <w:color w:val="000000" w:themeColor="text1"/>
        </w:rPr>
        <w:t xml:space="preserve">A. flavescens, </w:t>
      </w:r>
      <w:r w:rsidRPr="002108CA">
        <w:rPr>
          <w:rFonts w:cstheme="minorHAnsi"/>
          <w:color w:val="000000" w:themeColor="text1"/>
        </w:rPr>
        <w:t>a high-</w:t>
      </w:r>
      <w:r w:rsidRPr="002108CA">
        <w:rPr>
          <w:rFonts w:cstheme="minorHAnsi"/>
          <w:color w:val="000000" w:themeColor="text1"/>
        </w:rPr>
        <w:lastRenderedPageBreak/>
        <w:t xml:space="preserve">elevation specialist. We therefore predicted that if alleles from </w:t>
      </w:r>
      <w:r w:rsidRPr="002108CA">
        <w:rPr>
          <w:rFonts w:cstheme="minorHAnsi"/>
          <w:i/>
          <w:iCs/>
          <w:color w:val="000000" w:themeColor="text1"/>
        </w:rPr>
        <w:t xml:space="preserve">A. flavescens </w:t>
      </w:r>
      <w:r w:rsidRPr="002108CA">
        <w:rPr>
          <w:rFonts w:cstheme="minorHAnsi"/>
          <w:color w:val="000000" w:themeColor="text1"/>
        </w:rPr>
        <w:t xml:space="preserve">were </w:t>
      </w:r>
      <w:r w:rsidR="00A21488">
        <w:rPr>
          <w:rFonts w:cstheme="minorHAnsi"/>
          <w:color w:val="000000" w:themeColor="text1"/>
        </w:rPr>
        <w:t>maintained</w:t>
      </w:r>
      <w:r w:rsidR="00A21488" w:rsidRPr="002108CA">
        <w:rPr>
          <w:rFonts w:cstheme="minorHAnsi"/>
          <w:color w:val="000000" w:themeColor="text1"/>
        </w:rPr>
        <w:t xml:space="preserve"> </w:t>
      </w:r>
      <w:r w:rsidRPr="002108CA">
        <w:rPr>
          <w:rFonts w:cstheme="minorHAnsi"/>
          <w:color w:val="000000" w:themeColor="text1"/>
        </w:rPr>
        <w:t xml:space="preserve">by selection at high elevation in the hybrid zone, that </w:t>
      </w:r>
      <w:r w:rsidR="004B14E7">
        <w:rPr>
          <w:rFonts w:cstheme="minorHAnsi"/>
          <w:color w:val="000000" w:themeColor="text1"/>
        </w:rPr>
        <w:t>any association between the genetic bases for floral morphology</w:t>
      </w:r>
      <w:r w:rsidR="003F4708">
        <w:rPr>
          <w:rFonts w:cstheme="minorHAnsi"/>
          <w:color w:val="000000" w:themeColor="text1"/>
        </w:rPr>
        <w:t xml:space="preserve"> and adaptation to high altitude</w:t>
      </w:r>
      <w:r w:rsidR="004B14E7">
        <w:rPr>
          <w:rFonts w:cstheme="minorHAnsi"/>
          <w:color w:val="000000" w:themeColor="text1"/>
        </w:rPr>
        <w:t xml:space="preserve"> </w:t>
      </w:r>
      <w:r w:rsidR="007C37A5" w:rsidRPr="002108CA">
        <w:rPr>
          <w:rFonts w:cstheme="minorHAnsi"/>
          <w:color w:val="000000" w:themeColor="text1"/>
        </w:rPr>
        <w:t>could</w:t>
      </w:r>
      <w:r w:rsidRPr="002108CA">
        <w:rPr>
          <w:rFonts w:cstheme="minorHAnsi"/>
          <w:color w:val="000000" w:themeColor="text1"/>
        </w:rPr>
        <w:t xml:space="preserve"> reveal a cline in species-type floral morphology across elevation. </w:t>
      </w:r>
      <w:r w:rsidR="00C94357" w:rsidRPr="002108CA">
        <w:rPr>
          <w:rFonts w:cstheme="minorHAnsi"/>
          <w:color w:val="000000" w:themeColor="text1"/>
        </w:rPr>
        <w:t>We revisited the Marble Range hybrid population and sampled plants along an elevational cline</w:t>
      </w:r>
      <w:r w:rsidRPr="002108CA">
        <w:rPr>
          <w:rFonts w:cstheme="minorHAnsi"/>
          <w:color w:val="000000" w:themeColor="text1"/>
        </w:rPr>
        <w:t xml:space="preserve"> across adjacent drainages descending from the hybrid population. </w:t>
      </w:r>
      <w:ins w:id="335" w:author="Jeffrey Groh" w:date="2020-03-25T13:21:00Z">
        <w:r w:rsidR="00CE6612">
          <w:rPr>
            <w:rFonts w:cstheme="minorHAnsi"/>
            <w:color w:val="000000" w:themeColor="text1"/>
          </w:rPr>
          <w:t xml:space="preserve">We used </w:t>
        </w:r>
      </w:ins>
      <w:ins w:id="336" w:author="Jeffrey Groh" w:date="2020-03-25T13:26:00Z">
        <w:r w:rsidR="008A0073">
          <w:rPr>
            <w:rFonts w:cstheme="minorHAnsi"/>
            <w:color w:val="000000" w:themeColor="text1"/>
          </w:rPr>
          <w:t>a linear model</w:t>
        </w:r>
      </w:ins>
      <w:ins w:id="337" w:author="Jeffrey Groh" w:date="2020-03-25T13:21:00Z">
        <w:r w:rsidR="00CE6612">
          <w:rPr>
            <w:rFonts w:cstheme="minorHAnsi"/>
            <w:color w:val="000000" w:themeColor="text1"/>
          </w:rPr>
          <w:t xml:space="preserve"> </w:t>
        </w:r>
      </w:ins>
      <w:ins w:id="338" w:author="Jeffrey Groh" w:date="2020-03-25T13:22:00Z">
        <w:r w:rsidR="00CE6612">
          <w:rPr>
            <w:rFonts w:cstheme="minorHAnsi"/>
            <w:color w:val="000000" w:themeColor="text1"/>
          </w:rPr>
          <w:t>to test for an association of the hybrid index with elevation.</w:t>
        </w:r>
      </w:ins>
      <w:ins w:id="339" w:author="Jeffrey Groh" w:date="2020-03-25T13:23:00Z">
        <w:r w:rsidR="00CE6612">
          <w:rPr>
            <w:rFonts w:cstheme="minorHAnsi"/>
            <w:color w:val="000000" w:themeColor="text1"/>
          </w:rPr>
          <w:t xml:space="preserve"> </w:t>
        </w:r>
      </w:ins>
      <w:ins w:id="340" w:author="Jeffrey Groh" w:date="2020-03-25T13:22:00Z">
        <w:r w:rsidR="00CE6612">
          <w:rPr>
            <w:rFonts w:cstheme="minorHAnsi"/>
            <w:color w:val="000000" w:themeColor="text1"/>
          </w:rPr>
          <w:t>Here,</w:t>
        </w:r>
      </w:ins>
      <w:ins w:id="341" w:author="Jeffrey Groh" w:date="2020-03-25T13:20:00Z">
        <w:r w:rsidR="00CE6612">
          <w:rPr>
            <w:rFonts w:cstheme="minorHAnsi"/>
            <w:color w:val="000000" w:themeColor="text1"/>
          </w:rPr>
          <w:t xml:space="preserve"> rather than correct</w:t>
        </w:r>
      </w:ins>
      <w:ins w:id="342" w:author="Jeffrey Groh" w:date="2020-03-25T13:21:00Z">
        <w:r w:rsidR="00CE6612">
          <w:rPr>
            <w:rFonts w:cstheme="minorHAnsi"/>
            <w:color w:val="000000" w:themeColor="text1"/>
          </w:rPr>
          <w:t>ing</w:t>
        </w:r>
      </w:ins>
      <w:ins w:id="343" w:author="Jeffrey Groh" w:date="2020-03-25T13:20:00Z">
        <w:r w:rsidR="00CE6612">
          <w:rPr>
            <w:rFonts w:cstheme="minorHAnsi"/>
            <w:color w:val="000000" w:themeColor="text1"/>
          </w:rPr>
          <w:t xml:space="preserve"> for size in </w:t>
        </w:r>
      </w:ins>
      <w:ins w:id="344" w:author="Jeffrey Groh" w:date="2020-03-25T13:21:00Z">
        <w:r w:rsidR="00CE6612">
          <w:rPr>
            <w:rFonts w:cstheme="minorHAnsi"/>
            <w:color w:val="000000" w:themeColor="text1"/>
          </w:rPr>
          <w:t>the calculation of the hybrid index</w:t>
        </w:r>
      </w:ins>
      <w:ins w:id="345" w:author="Jeffrey Groh" w:date="2020-03-25T13:22:00Z">
        <w:r w:rsidR="00CE6612">
          <w:rPr>
            <w:rFonts w:cstheme="minorHAnsi"/>
            <w:color w:val="000000" w:themeColor="text1"/>
          </w:rPr>
          <w:t xml:space="preserve"> itself</w:t>
        </w:r>
      </w:ins>
      <w:ins w:id="346" w:author="Jeffrey Groh" w:date="2020-03-25T13:21:00Z">
        <w:r w:rsidR="00CE6612">
          <w:rPr>
            <w:rFonts w:cstheme="minorHAnsi"/>
            <w:color w:val="000000" w:themeColor="text1"/>
          </w:rPr>
          <w:t>, we explicitly accounted for size as a covariate</w:t>
        </w:r>
      </w:ins>
      <w:ins w:id="347" w:author="Jeffrey Groh" w:date="2020-03-25T13:22:00Z">
        <w:r w:rsidR="00CE6612">
          <w:rPr>
            <w:rFonts w:cstheme="minorHAnsi"/>
            <w:color w:val="000000" w:themeColor="text1"/>
          </w:rPr>
          <w:t xml:space="preserve"> in the model</w:t>
        </w:r>
      </w:ins>
      <w:ins w:id="348" w:author="Jeffrey Groh" w:date="2020-03-25T13:21:00Z">
        <w:r w:rsidR="00CE6612">
          <w:rPr>
            <w:rFonts w:cstheme="minorHAnsi"/>
            <w:color w:val="000000" w:themeColor="text1"/>
          </w:rPr>
          <w:t xml:space="preserve">. </w:t>
        </w:r>
      </w:ins>
      <w:ins w:id="349" w:author="Jeffrey Groh" w:date="2020-03-25T13:23:00Z">
        <w:r w:rsidR="008A0073">
          <w:rPr>
            <w:rFonts w:cstheme="minorHAnsi"/>
            <w:color w:val="000000" w:themeColor="text1"/>
          </w:rPr>
          <w:t>W</w:t>
        </w:r>
        <w:r w:rsidR="00CE6612">
          <w:rPr>
            <w:rFonts w:cstheme="minorHAnsi"/>
            <w:color w:val="000000" w:themeColor="text1"/>
          </w:rPr>
          <w:t xml:space="preserve">e </w:t>
        </w:r>
        <w:r w:rsidR="008A0073">
          <w:rPr>
            <w:rFonts w:cstheme="minorHAnsi"/>
            <w:color w:val="000000" w:themeColor="text1"/>
          </w:rPr>
          <w:t xml:space="preserve">first </w:t>
        </w:r>
        <w:r w:rsidR="00CE6612">
          <w:rPr>
            <w:rFonts w:cstheme="minorHAnsi"/>
            <w:color w:val="000000" w:themeColor="text1"/>
          </w:rPr>
          <w:t>calculated predicted discriminant scores</w:t>
        </w:r>
        <w:r w:rsidR="008A0073">
          <w:rPr>
            <w:rFonts w:cstheme="minorHAnsi"/>
            <w:color w:val="000000" w:themeColor="text1"/>
          </w:rPr>
          <w:t xml:space="preserve"> </w:t>
        </w:r>
      </w:ins>
      <w:ins w:id="350" w:author="Jeffrey Groh" w:date="2020-03-25T13:25:00Z">
        <w:r w:rsidR="008A0073">
          <w:rPr>
            <w:rFonts w:cstheme="minorHAnsi"/>
            <w:color w:val="000000" w:themeColor="text1"/>
          </w:rPr>
          <w:t xml:space="preserve">for </w:t>
        </w:r>
      </w:ins>
      <w:ins w:id="351" w:author="Jeffrey Groh" w:date="2020-03-25T13:27:00Z">
        <w:r w:rsidR="008A0073">
          <w:rPr>
            <w:rFonts w:cstheme="minorHAnsi"/>
            <w:color w:val="000000" w:themeColor="text1"/>
          </w:rPr>
          <w:t>transect specimens</w:t>
        </w:r>
      </w:ins>
      <w:ins w:id="352" w:author="Jeffrey Groh" w:date="2020-03-25T13:26:00Z">
        <w:r w:rsidR="008A0073">
          <w:rPr>
            <w:rFonts w:cstheme="minorHAnsi"/>
            <w:color w:val="000000" w:themeColor="text1"/>
          </w:rPr>
          <w:t xml:space="preserve"> </w:t>
        </w:r>
      </w:ins>
      <w:ins w:id="353" w:author="Jeffrey Groh" w:date="2020-03-25T13:23:00Z">
        <w:r w:rsidR="008A0073">
          <w:rPr>
            <w:rFonts w:cstheme="minorHAnsi"/>
            <w:color w:val="000000" w:themeColor="text1"/>
          </w:rPr>
          <w:t xml:space="preserve">using the </w:t>
        </w:r>
      </w:ins>
      <w:ins w:id="354" w:author="Jeffrey Groh" w:date="2020-03-25T13:26:00Z">
        <w:r w:rsidR="008A0073">
          <w:rPr>
            <w:rFonts w:cstheme="minorHAnsi"/>
            <w:color w:val="000000" w:themeColor="text1"/>
          </w:rPr>
          <w:t xml:space="preserve">herbarium specimen </w:t>
        </w:r>
      </w:ins>
      <w:ins w:id="355" w:author="Jeffrey Groh" w:date="2020-03-25T13:23:00Z">
        <w:r w:rsidR="008A0073">
          <w:rPr>
            <w:rFonts w:cstheme="minorHAnsi"/>
            <w:color w:val="000000" w:themeColor="text1"/>
          </w:rPr>
          <w:t xml:space="preserve">training data set described above, then rescaled these </w:t>
        </w:r>
      </w:ins>
      <w:ins w:id="356" w:author="Jeffrey Groh" w:date="2020-03-25T13:24:00Z">
        <w:r w:rsidR="008A0073">
          <w:rPr>
            <w:rFonts w:cstheme="minorHAnsi"/>
            <w:color w:val="000000" w:themeColor="text1"/>
          </w:rPr>
          <w:t>to range between zero and one using the range of herbarium specimen discriminant scores. Th</w:t>
        </w:r>
      </w:ins>
      <w:ins w:id="357" w:author="Jeffrey Groh" w:date="2020-03-25T13:26:00Z">
        <w:r w:rsidR="008A0073">
          <w:rPr>
            <w:rFonts w:cstheme="minorHAnsi"/>
            <w:color w:val="000000" w:themeColor="text1"/>
          </w:rPr>
          <w:t>us</w:t>
        </w:r>
      </w:ins>
      <w:ins w:id="358" w:author="Jeffrey Groh" w:date="2020-03-25T13:24:00Z">
        <w:r w:rsidR="008A0073">
          <w:rPr>
            <w:rFonts w:cstheme="minorHAnsi"/>
            <w:color w:val="000000" w:themeColor="text1"/>
          </w:rPr>
          <w:t xml:space="preserve">, the hybrid index </w:t>
        </w:r>
      </w:ins>
      <w:ins w:id="359" w:author="Jeffrey Groh" w:date="2020-03-25T13:25:00Z">
        <w:r w:rsidR="008A0073">
          <w:rPr>
            <w:rFonts w:cstheme="minorHAnsi"/>
            <w:color w:val="000000" w:themeColor="text1"/>
          </w:rPr>
          <w:t xml:space="preserve">in this analysis is comparable to the </w:t>
        </w:r>
      </w:ins>
      <w:ins w:id="360" w:author="Jeffrey Groh" w:date="2020-03-25T13:53:00Z">
        <w:r w:rsidR="00747717">
          <w:rPr>
            <w:rFonts w:cstheme="minorHAnsi"/>
            <w:color w:val="000000" w:themeColor="text1"/>
          </w:rPr>
          <w:t>values</w:t>
        </w:r>
      </w:ins>
      <w:ins w:id="361" w:author="Jeffrey Groh" w:date="2020-03-25T13:25:00Z">
        <w:r w:rsidR="008A0073">
          <w:rPr>
            <w:rFonts w:cstheme="minorHAnsi"/>
            <w:color w:val="000000" w:themeColor="text1"/>
          </w:rPr>
          <w:t xml:space="preserve"> calculated for herbarium specimens. </w:t>
        </w:r>
      </w:ins>
      <w:ins w:id="362" w:author="Jeffrey Groh" w:date="2020-03-25T13:27:00Z">
        <w:r w:rsidR="008A0073">
          <w:rPr>
            <w:rFonts w:cstheme="minorHAnsi"/>
            <w:color w:val="000000" w:themeColor="text1"/>
          </w:rPr>
          <w:t xml:space="preserve">We then used the </w:t>
        </w:r>
        <w:proofErr w:type="spellStart"/>
        <w:r w:rsidR="008A0073">
          <w:rPr>
            <w:rFonts w:cstheme="minorHAnsi"/>
            <w:color w:val="000000" w:themeColor="text1"/>
          </w:rPr>
          <w:t>lm</w:t>
        </w:r>
        <w:proofErr w:type="spellEnd"/>
        <w:r w:rsidR="008A0073">
          <w:rPr>
            <w:rFonts w:cstheme="minorHAnsi"/>
            <w:color w:val="000000" w:themeColor="text1"/>
          </w:rPr>
          <w:t xml:space="preserve"> function in R to </w:t>
        </w:r>
      </w:ins>
      <w:ins w:id="363" w:author="Jeffrey Groh" w:date="2020-03-25T13:28:00Z">
        <w:r w:rsidR="008A0073">
          <w:rPr>
            <w:rFonts w:cstheme="minorHAnsi"/>
            <w:color w:val="000000" w:themeColor="text1"/>
          </w:rPr>
          <w:t>run a regression of the</w:t>
        </w:r>
      </w:ins>
      <w:ins w:id="364" w:author="Jeffrey Groh" w:date="2020-03-25T13:27:00Z">
        <w:r w:rsidR="008A0073">
          <w:rPr>
            <w:rFonts w:cstheme="minorHAnsi"/>
            <w:color w:val="000000" w:themeColor="text1"/>
          </w:rPr>
          <w:t xml:space="preserve"> hybrid index </w:t>
        </w:r>
      </w:ins>
      <w:ins w:id="365" w:author="Jeffrey Groh" w:date="2020-03-25T13:28:00Z">
        <w:r w:rsidR="008A0073">
          <w:rPr>
            <w:rFonts w:cstheme="minorHAnsi"/>
            <w:color w:val="000000" w:themeColor="text1"/>
          </w:rPr>
          <w:t xml:space="preserve">against collection elevation, while accounting for size as a covariate. </w:t>
        </w:r>
      </w:ins>
    </w:p>
    <w:p w14:paraId="502AFE6B" w14:textId="43254309" w:rsidR="00C94357" w:rsidRPr="002108CA" w:rsidRDefault="00C94357" w:rsidP="00866B68">
      <w:pPr>
        <w:spacing w:line="480" w:lineRule="auto"/>
        <w:rPr>
          <w:rFonts w:cstheme="minorHAnsi"/>
          <w:color w:val="000000" w:themeColor="text1"/>
        </w:rPr>
      </w:pPr>
    </w:p>
    <w:p w14:paraId="0FDC62D7" w14:textId="3335EDF1" w:rsidR="005A7C18" w:rsidRPr="002108CA" w:rsidRDefault="00D405FA" w:rsidP="00866B68">
      <w:pPr>
        <w:spacing w:line="480" w:lineRule="auto"/>
        <w:outlineLvl w:val="0"/>
        <w:rPr>
          <w:rFonts w:cstheme="minorHAnsi"/>
          <w:b/>
          <w:color w:val="000000" w:themeColor="text1"/>
        </w:rPr>
      </w:pPr>
      <w:r w:rsidRPr="002108CA">
        <w:rPr>
          <w:rFonts w:cstheme="minorHAnsi"/>
          <w:b/>
          <w:color w:val="000000" w:themeColor="text1"/>
        </w:rPr>
        <w:t>Results</w:t>
      </w:r>
    </w:p>
    <w:p w14:paraId="087566C0" w14:textId="77777777" w:rsidR="00597CAE" w:rsidRDefault="009A7C4E" w:rsidP="00597CAE">
      <w:pPr>
        <w:spacing w:line="480" w:lineRule="auto"/>
        <w:rPr>
          <w:rFonts w:cstheme="minorHAnsi"/>
          <w:b/>
          <w:color w:val="000000" w:themeColor="text1"/>
        </w:rPr>
      </w:pPr>
      <w:r w:rsidRPr="00597CAE">
        <w:rPr>
          <w:rFonts w:cstheme="minorHAnsi"/>
          <w:bCs/>
          <w:i/>
          <w:iCs/>
          <w:color w:val="000000" w:themeColor="text1"/>
        </w:rPr>
        <w:t>Patterns</w:t>
      </w:r>
      <w:r w:rsidR="001E14B8" w:rsidRPr="00597CAE">
        <w:rPr>
          <w:rFonts w:cstheme="minorHAnsi"/>
          <w:bCs/>
          <w:i/>
          <w:iCs/>
          <w:color w:val="000000" w:themeColor="text1"/>
        </w:rPr>
        <w:t xml:space="preserve"> of</w:t>
      </w:r>
      <w:r w:rsidR="005A7C18" w:rsidRPr="00597CAE">
        <w:rPr>
          <w:rFonts w:cstheme="minorHAnsi"/>
          <w:bCs/>
          <w:i/>
          <w:iCs/>
          <w:color w:val="000000" w:themeColor="text1"/>
        </w:rPr>
        <w:t xml:space="preserve"> introgression</w:t>
      </w:r>
    </w:p>
    <w:p w14:paraId="381A632C" w14:textId="77777777" w:rsidR="00597CAE" w:rsidRPr="00597CAE" w:rsidRDefault="001E14B8" w:rsidP="00597CAE">
      <w:pPr>
        <w:spacing w:line="480" w:lineRule="auto"/>
        <w:rPr>
          <w:rFonts w:cstheme="minorHAnsi"/>
          <w:bCs/>
          <w:color w:val="000000" w:themeColor="text1"/>
          <w:u w:val="single"/>
        </w:rPr>
      </w:pPr>
      <w:r w:rsidRPr="00597CAE">
        <w:rPr>
          <w:rFonts w:cstheme="minorHAnsi"/>
          <w:bCs/>
          <w:color w:val="000000" w:themeColor="text1"/>
          <w:u w:val="single"/>
        </w:rPr>
        <w:t>Herbarium specimens</w:t>
      </w:r>
    </w:p>
    <w:p w14:paraId="53CE4096" w14:textId="2AD71E70" w:rsidR="001E14B8" w:rsidRPr="00A21488" w:rsidRDefault="003C71B5" w:rsidP="00290901">
      <w:pPr>
        <w:spacing w:line="480" w:lineRule="auto"/>
        <w:ind w:firstLine="720"/>
        <w:rPr>
          <w:rFonts w:cstheme="minorHAnsi"/>
          <w:bCs/>
          <w:color w:val="000000" w:themeColor="text1"/>
        </w:rPr>
      </w:pPr>
      <w:ins w:id="366" w:author="Jeffrey Groh" w:date="2020-03-19T09:22:00Z">
        <w:r>
          <w:rPr>
            <w:rFonts w:cstheme="minorHAnsi"/>
            <w:bCs/>
            <w:color w:val="000000" w:themeColor="text1"/>
          </w:rPr>
          <w:t xml:space="preserve">The linear discriminant function </w:t>
        </w:r>
      </w:ins>
      <w:ins w:id="367" w:author="Jeffrey Groh" w:date="2020-03-19T09:23:00Z">
        <w:r>
          <w:rPr>
            <w:rFonts w:cstheme="minorHAnsi"/>
            <w:bCs/>
            <w:color w:val="000000" w:themeColor="text1"/>
          </w:rPr>
          <w:t xml:space="preserve">predicted original species determinations </w:t>
        </w:r>
      </w:ins>
      <w:ins w:id="368" w:author="Jeffrey Groh" w:date="2020-03-20T09:39:00Z">
        <w:r w:rsidR="00CD6A86">
          <w:rPr>
            <w:rFonts w:cstheme="minorHAnsi"/>
            <w:bCs/>
            <w:color w:val="000000" w:themeColor="text1"/>
          </w:rPr>
          <w:t xml:space="preserve">of all herbarium specimens </w:t>
        </w:r>
      </w:ins>
      <w:ins w:id="369" w:author="Jeffrey Groh" w:date="2020-03-19T09:23:00Z">
        <w:r>
          <w:rPr>
            <w:rFonts w:cstheme="minorHAnsi"/>
            <w:bCs/>
            <w:color w:val="000000" w:themeColor="text1"/>
          </w:rPr>
          <w:t xml:space="preserve">with </w:t>
        </w:r>
      </w:ins>
      <w:ins w:id="370" w:author="Jeffrey Groh" w:date="2020-03-25T12:24:00Z">
        <w:r w:rsidR="00915E49">
          <w:rPr>
            <w:rFonts w:cstheme="minorHAnsi"/>
            <w:bCs/>
            <w:color w:val="000000" w:themeColor="text1"/>
          </w:rPr>
          <w:t>89</w:t>
        </w:r>
      </w:ins>
      <w:ins w:id="371" w:author="Jeffrey Groh" w:date="2020-03-19T09:23:00Z">
        <w:r>
          <w:rPr>
            <w:rFonts w:cstheme="minorHAnsi"/>
            <w:bCs/>
            <w:color w:val="000000" w:themeColor="text1"/>
          </w:rPr>
          <w:t xml:space="preserve">% accuracy. </w:t>
        </w:r>
      </w:ins>
      <w:r w:rsidR="005A7C18" w:rsidRPr="002108CA">
        <w:rPr>
          <w:rFonts w:cstheme="minorHAnsi"/>
          <w:bCs/>
          <w:color w:val="000000" w:themeColor="text1"/>
        </w:rPr>
        <w:t xml:space="preserve">The spatial distribution of hybrid index values (Fig. 1) demonstrates that many intermediate floral phenotypes originate from </w:t>
      </w:r>
      <w:r w:rsidR="0032528E" w:rsidRPr="002108CA">
        <w:rPr>
          <w:rFonts w:cstheme="minorHAnsi"/>
          <w:bCs/>
          <w:color w:val="000000" w:themeColor="text1"/>
        </w:rPr>
        <w:t xml:space="preserve">areas where the ranges of </w:t>
      </w:r>
      <w:r w:rsidR="0032528E" w:rsidRPr="002108CA">
        <w:rPr>
          <w:rFonts w:cstheme="minorHAnsi"/>
          <w:bCs/>
          <w:i/>
          <w:iCs/>
          <w:color w:val="000000" w:themeColor="text1"/>
        </w:rPr>
        <w:t xml:space="preserve">A. formosa </w:t>
      </w:r>
      <w:r w:rsidR="0032528E" w:rsidRPr="002108CA">
        <w:rPr>
          <w:rFonts w:cstheme="minorHAnsi"/>
          <w:bCs/>
          <w:color w:val="000000" w:themeColor="text1"/>
        </w:rPr>
        <w:t xml:space="preserve">and </w:t>
      </w:r>
      <w:r w:rsidR="0032528E" w:rsidRPr="002108CA">
        <w:rPr>
          <w:rFonts w:cstheme="minorHAnsi"/>
          <w:bCs/>
          <w:i/>
          <w:iCs/>
          <w:color w:val="000000" w:themeColor="text1"/>
        </w:rPr>
        <w:t xml:space="preserve">A. flavescens </w:t>
      </w:r>
      <w:r w:rsidR="0032528E" w:rsidRPr="002108CA">
        <w:rPr>
          <w:rFonts w:cstheme="minorHAnsi"/>
          <w:bCs/>
          <w:color w:val="000000" w:themeColor="text1"/>
        </w:rPr>
        <w:t xml:space="preserve">overlap. </w:t>
      </w:r>
      <w:ins w:id="372" w:author="Jeffrey Groh" w:date="2020-03-22T15:31:00Z">
        <w:r w:rsidR="00C80244">
          <w:rPr>
            <w:rFonts w:cstheme="minorHAnsi"/>
            <w:bCs/>
            <w:color w:val="000000" w:themeColor="text1"/>
          </w:rPr>
          <w:t>Moreover, within</w:t>
        </w:r>
        <w:r w:rsidR="00C80244" w:rsidRPr="002108CA">
          <w:rPr>
            <w:rFonts w:cstheme="minorHAnsi"/>
            <w:bCs/>
            <w:color w:val="000000" w:themeColor="text1"/>
          </w:rPr>
          <w:t xml:space="preserve"> each species, hybrid index values are strongly predicted by spatial proximity to records of the alternative species </w:t>
        </w:r>
        <w:r w:rsidR="00C80244">
          <w:rPr>
            <w:rFonts w:cstheme="minorHAnsi"/>
            <w:bCs/>
            <w:color w:val="FF0000"/>
          </w:rPr>
          <w:t>(r</w:t>
        </w:r>
        <w:r w:rsidR="00C80244">
          <w:rPr>
            <w:rFonts w:cstheme="minorHAnsi"/>
            <w:bCs/>
            <w:color w:val="FF0000"/>
            <w:vertAlign w:val="superscript"/>
          </w:rPr>
          <w:t xml:space="preserve">2 </w:t>
        </w:r>
        <w:r w:rsidR="00C80244">
          <w:rPr>
            <w:rFonts w:cstheme="minorHAnsi"/>
            <w:bCs/>
            <w:color w:val="FF0000"/>
          </w:rPr>
          <w:t xml:space="preserve">= 0.21, P &lt; 0.01 </w:t>
        </w:r>
        <w:r w:rsidR="00C80244">
          <w:rPr>
            <w:rFonts w:cstheme="minorHAnsi"/>
            <w:bCs/>
            <w:color w:val="FF0000"/>
          </w:rPr>
          <w:lastRenderedPageBreak/>
          <w:t xml:space="preserve">for both) </w:t>
        </w:r>
        <w:r w:rsidR="00C80244" w:rsidRPr="002108CA">
          <w:rPr>
            <w:rFonts w:cstheme="minorHAnsi"/>
            <w:bCs/>
            <w:color w:val="000000" w:themeColor="text1"/>
          </w:rPr>
          <w:t>(Fig. 2).</w:t>
        </w:r>
        <w:r w:rsidR="00C80244">
          <w:rPr>
            <w:rFonts w:cstheme="minorHAnsi"/>
            <w:bCs/>
            <w:color w:val="000000" w:themeColor="text1"/>
          </w:rPr>
          <w:t xml:space="preserve"> </w:t>
        </w:r>
      </w:ins>
      <w:r w:rsidR="00F155AD">
        <w:rPr>
          <w:rFonts w:cstheme="minorHAnsi"/>
          <w:bCs/>
          <w:color w:val="000000" w:themeColor="text1"/>
        </w:rPr>
        <w:t>The broad region of overlap appears to divide into several more or less disjunct contact zones</w:t>
      </w:r>
      <w:r w:rsidR="00C80244">
        <w:rPr>
          <w:rFonts w:cstheme="minorHAnsi"/>
          <w:bCs/>
          <w:color w:val="000000" w:themeColor="text1"/>
        </w:rPr>
        <w:t xml:space="preserve">. </w:t>
      </w:r>
      <w:r w:rsidR="00C80244" w:rsidRPr="002108CA">
        <w:rPr>
          <w:rFonts w:cstheme="minorHAnsi"/>
          <w:color w:val="000000" w:themeColor="text1"/>
        </w:rPr>
        <w:t xml:space="preserve">The most striking of these occurs in central Idaho and southwestern Montana, where </w:t>
      </w:r>
      <w:r w:rsidR="00FF519E">
        <w:rPr>
          <w:rFonts w:cstheme="minorHAnsi"/>
          <w:color w:val="000000" w:themeColor="text1"/>
        </w:rPr>
        <w:t xml:space="preserve">a large proportion of sampled phenotypes are </w:t>
      </w:r>
      <w:r w:rsidR="00A21488">
        <w:rPr>
          <w:rFonts w:cstheme="minorHAnsi"/>
          <w:color w:val="000000" w:themeColor="text1"/>
        </w:rPr>
        <w:t xml:space="preserve">strongly </w:t>
      </w:r>
      <w:r w:rsidR="00FF519E">
        <w:rPr>
          <w:rFonts w:cstheme="minorHAnsi"/>
          <w:color w:val="000000" w:themeColor="text1"/>
        </w:rPr>
        <w:t xml:space="preserve">intermediate (Fig. 1).  </w:t>
      </w:r>
      <w:r w:rsidR="00C80244" w:rsidRPr="002108CA">
        <w:rPr>
          <w:rFonts w:cstheme="minorHAnsi"/>
          <w:color w:val="000000" w:themeColor="text1"/>
        </w:rPr>
        <w:t>A second contact zone occurs in the Wenatchee Mountains of central Washington</w:t>
      </w:r>
      <w:r w:rsidR="00C80244">
        <w:rPr>
          <w:rFonts w:cstheme="minorHAnsi"/>
          <w:bCs/>
          <w:color w:val="000000" w:themeColor="text1"/>
        </w:rPr>
        <w:t xml:space="preserve">, where </w:t>
      </w:r>
      <w:r w:rsidR="00C80244">
        <w:rPr>
          <w:rFonts w:cstheme="minorHAnsi"/>
          <w:bCs/>
          <w:i/>
          <w:iCs/>
          <w:color w:val="000000" w:themeColor="text1"/>
        </w:rPr>
        <w:t xml:space="preserve">A. flavescens </w:t>
      </w:r>
      <w:r w:rsidR="00C80244">
        <w:rPr>
          <w:rFonts w:cstheme="minorHAnsi"/>
          <w:bCs/>
          <w:color w:val="000000" w:themeColor="text1"/>
        </w:rPr>
        <w:t xml:space="preserve">occurs disjunct from the main body of its distribution. </w:t>
      </w:r>
      <w:r w:rsidR="00C80244" w:rsidRPr="002108CA">
        <w:rPr>
          <w:rFonts w:cstheme="minorHAnsi"/>
          <w:color w:val="000000" w:themeColor="text1"/>
        </w:rPr>
        <w:t xml:space="preserve">A third contact zone occurs where the two species come into contact in the Columbia Mountains and Rocky Mountains of southeastern BC. </w:t>
      </w:r>
    </w:p>
    <w:p w14:paraId="088C5C8D" w14:textId="77777777" w:rsidR="00597CAE" w:rsidRPr="002108CA" w:rsidRDefault="00597CAE" w:rsidP="00F155AD">
      <w:pPr>
        <w:spacing w:line="480" w:lineRule="auto"/>
        <w:ind w:firstLine="720"/>
        <w:rPr>
          <w:rFonts w:cstheme="minorHAnsi"/>
          <w:color w:val="000000" w:themeColor="text1"/>
        </w:rPr>
      </w:pPr>
    </w:p>
    <w:p w14:paraId="2A62DA96" w14:textId="4630DEAD" w:rsidR="00597CAE" w:rsidRDefault="00F04E5D" w:rsidP="00597CAE">
      <w:pPr>
        <w:spacing w:line="480" w:lineRule="auto"/>
        <w:rPr>
          <w:ins w:id="373" w:author="Jeffrey Groh" w:date="2020-03-26T09:32:00Z"/>
          <w:rFonts w:cstheme="minorHAnsi"/>
          <w:color w:val="000000" w:themeColor="text1"/>
          <w:u w:val="single"/>
        </w:rPr>
      </w:pPr>
      <w:r w:rsidRPr="00597CAE">
        <w:rPr>
          <w:rFonts w:cstheme="minorHAnsi"/>
          <w:color w:val="000000" w:themeColor="text1"/>
          <w:u w:val="single"/>
        </w:rPr>
        <w:t>Natural Populations</w:t>
      </w:r>
    </w:p>
    <w:p w14:paraId="5BDB5D06" w14:textId="39AB5A2B" w:rsidR="005623F4" w:rsidRPr="005623F4" w:rsidRDefault="005623F4" w:rsidP="005623F4">
      <w:pPr>
        <w:spacing w:line="480" w:lineRule="auto"/>
        <w:ind w:firstLine="720"/>
        <w:rPr>
          <w:rFonts w:cstheme="minorHAnsi"/>
        </w:rPr>
      </w:pPr>
      <w:r w:rsidRPr="002108CA">
        <w:rPr>
          <w:rFonts w:cstheme="minorHAnsi"/>
        </w:rPr>
        <w:t xml:space="preserve">The </w:t>
      </w:r>
      <w:r w:rsidRPr="002108CA">
        <w:rPr>
          <w:rFonts w:cstheme="minorHAnsi"/>
          <w:i/>
        </w:rPr>
        <w:t xml:space="preserve">Aquilegia </w:t>
      </w:r>
      <w:r w:rsidRPr="002108CA">
        <w:rPr>
          <w:rFonts w:cstheme="minorHAnsi"/>
        </w:rPr>
        <w:t xml:space="preserve">population at Mission Ridge lies in the contact zone in the Wenatchee Mountains of Washington State. The plants in this population occurred on a ski run consisting of dry scree with sparse herbaceous vegetation, a </w:t>
      </w:r>
      <w:r>
        <w:rPr>
          <w:rFonts w:cstheme="minorHAnsi"/>
        </w:rPr>
        <w:t>typical habitat for</w:t>
      </w:r>
      <w:r w:rsidRPr="002108CA">
        <w:rPr>
          <w:rFonts w:cstheme="minorHAnsi"/>
        </w:rPr>
        <w:t xml:space="preserve"> </w:t>
      </w:r>
      <w:r w:rsidRPr="002108CA">
        <w:rPr>
          <w:rFonts w:cstheme="minorHAnsi"/>
          <w:i/>
          <w:iCs/>
        </w:rPr>
        <w:t xml:space="preserve">A. flavescens. </w:t>
      </w:r>
      <w:r w:rsidRPr="002108CA">
        <w:rPr>
          <w:rFonts w:cstheme="minorHAnsi"/>
        </w:rPr>
        <w:t xml:space="preserve"> This population showed evidence of introgression from </w:t>
      </w:r>
      <w:r w:rsidRPr="002108CA">
        <w:rPr>
          <w:rFonts w:cstheme="minorHAnsi"/>
          <w:i/>
        </w:rPr>
        <w:t>A. formosa</w:t>
      </w:r>
      <w:r w:rsidRPr="002108CA">
        <w:rPr>
          <w:rFonts w:cstheme="minorHAnsi"/>
        </w:rPr>
        <w:t>, on the basis of intermediate hybrid index scores (Fig. 3A) and a higher frequency of individuals with elevated red reflectance in the sepals (Fig. 3B). Herbarium specimens of both species have been collected in close proximity to the sampling site, and these collections also show intermediate hybrid index values (Fig. 1).</w:t>
      </w:r>
      <w:ins w:id="374" w:author="Jeffrey Groh" w:date="2020-03-26T09:34:00Z">
        <w:r w:rsidRPr="005623F4">
          <w:rPr>
            <w:rFonts w:cstheme="minorHAnsi"/>
          </w:rPr>
          <w:t xml:space="preserve"> </w:t>
        </w:r>
        <w:r>
          <w:rPr>
            <w:rFonts w:cstheme="minorHAnsi"/>
          </w:rPr>
          <w:t xml:space="preserve">Note that </w:t>
        </w:r>
        <w:r w:rsidRPr="002108CA">
          <w:rPr>
            <w:rFonts w:cstheme="minorHAnsi"/>
          </w:rPr>
          <w:t xml:space="preserve">we observed a </w:t>
        </w:r>
      </w:ins>
      <w:ins w:id="375" w:author="Jeffrey Groh" w:date="2020-03-26T09:35:00Z">
        <w:r>
          <w:rPr>
            <w:rFonts w:cstheme="minorHAnsi"/>
          </w:rPr>
          <w:t xml:space="preserve">single pink-flowered </w:t>
        </w:r>
      </w:ins>
      <w:ins w:id="376" w:author="Jeffrey Groh" w:date="2020-03-26T09:34:00Z">
        <w:r w:rsidRPr="002108CA">
          <w:rPr>
            <w:rFonts w:cstheme="minorHAnsi"/>
          </w:rPr>
          <w:t xml:space="preserve">individual in the Mt. Kobau (pure </w:t>
        </w:r>
        <w:r w:rsidRPr="002108CA">
          <w:rPr>
            <w:rFonts w:cstheme="minorHAnsi"/>
            <w:i/>
            <w:iCs/>
          </w:rPr>
          <w:t>A. flavescens</w:t>
        </w:r>
        <w:r w:rsidRPr="002108CA">
          <w:rPr>
            <w:rFonts w:cstheme="minorHAnsi"/>
          </w:rPr>
          <w:t>) population</w:t>
        </w:r>
        <w:r>
          <w:rPr>
            <w:rFonts w:cstheme="minorHAnsi"/>
          </w:rPr>
          <w:t>, indicating that pink floral mutants can occur. However, this was the only pink-flowered individual observed in our entire survey of the Mt. Kobau population</w:t>
        </w:r>
      </w:ins>
      <w:ins w:id="377" w:author="Jeffrey Groh" w:date="2020-03-26T09:35:00Z">
        <w:r>
          <w:rPr>
            <w:rFonts w:cstheme="minorHAnsi"/>
          </w:rPr>
          <w:t xml:space="preserve">, which </w:t>
        </w:r>
      </w:ins>
      <w:ins w:id="378" w:author="Jeffrey Groh" w:date="2020-03-26T09:36:00Z">
        <w:r>
          <w:rPr>
            <w:rFonts w:cstheme="minorHAnsi"/>
          </w:rPr>
          <w:t>was much more numerous than the Mission Ridge population</w:t>
        </w:r>
      </w:ins>
      <w:ins w:id="379" w:author="Jeffrey Groh" w:date="2020-03-26T09:34:00Z">
        <w:r>
          <w:rPr>
            <w:rFonts w:cstheme="minorHAnsi"/>
          </w:rPr>
          <w:t>.</w:t>
        </w:r>
      </w:ins>
    </w:p>
    <w:p w14:paraId="08C851EF" w14:textId="0AE1052A" w:rsidR="00F04E5D" w:rsidRPr="002108CA" w:rsidRDefault="00F04E5D" w:rsidP="00EA6C77">
      <w:pPr>
        <w:spacing w:line="480" w:lineRule="auto"/>
        <w:ind w:firstLine="720"/>
        <w:rPr>
          <w:rFonts w:cstheme="minorHAnsi"/>
        </w:rPr>
      </w:pPr>
      <w:r w:rsidRPr="002108CA">
        <w:rPr>
          <w:rFonts w:cstheme="minorHAnsi"/>
        </w:rPr>
        <w:t xml:space="preserve">The </w:t>
      </w:r>
      <w:r w:rsidRPr="002108CA">
        <w:rPr>
          <w:rFonts w:cstheme="minorHAnsi"/>
          <w:i/>
        </w:rPr>
        <w:t>Aquilegia</w:t>
      </w:r>
      <w:r w:rsidRPr="002108CA">
        <w:rPr>
          <w:rFonts w:cstheme="minorHAnsi"/>
        </w:rPr>
        <w:t xml:space="preserve"> population at Cheops Mountain lies within the contact zone in southeastern BC. The plants at this site were distributed along the western edge of a waterfall </w:t>
      </w:r>
      <w:r w:rsidRPr="002108CA">
        <w:rPr>
          <w:rFonts w:cstheme="minorHAnsi"/>
        </w:rPr>
        <w:lastRenderedPageBreak/>
        <w:t xml:space="preserve">in between 1200 m and 1350 m in elevation. Hybrid index values from this population </w:t>
      </w:r>
      <w:r w:rsidR="00273442" w:rsidRPr="002108CA">
        <w:rPr>
          <w:rFonts w:cstheme="minorHAnsi"/>
        </w:rPr>
        <w:t>show</w:t>
      </w:r>
      <w:r w:rsidRPr="002108CA">
        <w:rPr>
          <w:rFonts w:cstheme="minorHAnsi"/>
        </w:rPr>
        <w:t xml:space="preserve"> greater affinity to </w:t>
      </w:r>
      <w:r w:rsidRPr="002108CA">
        <w:rPr>
          <w:rFonts w:cstheme="minorHAnsi"/>
          <w:i/>
        </w:rPr>
        <w:t xml:space="preserve">A. flavescens, </w:t>
      </w:r>
      <w:r w:rsidRPr="002108CA">
        <w:rPr>
          <w:rFonts w:cstheme="minorHAnsi"/>
        </w:rPr>
        <w:t xml:space="preserve">but with noticeable variation in the direction of </w:t>
      </w:r>
      <w:r w:rsidRPr="002108CA">
        <w:rPr>
          <w:rFonts w:cstheme="minorHAnsi"/>
          <w:i/>
        </w:rPr>
        <w:t xml:space="preserve">A. formosa </w:t>
      </w:r>
      <w:r w:rsidRPr="002108CA">
        <w:rPr>
          <w:rFonts w:cstheme="minorHAnsi"/>
          <w:iCs/>
        </w:rPr>
        <w:t>(Fig. 3A)</w:t>
      </w:r>
      <w:r w:rsidR="008C58A4" w:rsidRPr="002108CA">
        <w:rPr>
          <w:rFonts w:cstheme="minorHAnsi"/>
          <w:iCs/>
        </w:rPr>
        <w:t xml:space="preserve">. </w:t>
      </w:r>
      <w:r w:rsidRPr="002108CA">
        <w:rPr>
          <w:rFonts w:cstheme="minorHAnsi"/>
        </w:rPr>
        <w:t xml:space="preserve">We </w:t>
      </w:r>
      <w:r w:rsidR="00EA6C77">
        <w:rPr>
          <w:rFonts w:cstheme="minorHAnsi"/>
        </w:rPr>
        <w:t>observed</w:t>
      </w:r>
      <w:r w:rsidRPr="002108CA">
        <w:rPr>
          <w:rFonts w:cstheme="minorHAnsi"/>
        </w:rPr>
        <w:t xml:space="preserve"> elevated values of red reflectance in the sepals of th</w:t>
      </w:r>
      <w:r w:rsidR="008C58A4" w:rsidRPr="002108CA">
        <w:rPr>
          <w:rFonts w:cstheme="minorHAnsi"/>
        </w:rPr>
        <w:t xml:space="preserve">is </w:t>
      </w:r>
      <w:r w:rsidRPr="002108CA">
        <w:rPr>
          <w:rFonts w:cstheme="minorHAnsi"/>
        </w:rPr>
        <w:t>population</w:t>
      </w:r>
      <w:r w:rsidR="008C58A4" w:rsidRPr="002108CA">
        <w:rPr>
          <w:rFonts w:cstheme="minorHAnsi"/>
        </w:rPr>
        <w:t>, with</w:t>
      </w:r>
      <w:r w:rsidRPr="002108CA">
        <w:rPr>
          <w:rFonts w:cstheme="minorHAnsi"/>
        </w:rPr>
        <w:t xml:space="preserve"> </w:t>
      </w:r>
      <w:r w:rsidR="008C58A4" w:rsidRPr="002108CA">
        <w:rPr>
          <w:rFonts w:cstheme="minorHAnsi"/>
        </w:rPr>
        <w:t>s</w:t>
      </w:r>
      <w:r w:rsidRPr="002108CA">
        <w:rPr>
          <w:rFonts w:cstheme="minorHAnsi"/>
        </w:rPr>
        <w:t xml:space="preserve">ome individuals </w:t>
      </w:r>
      <w:r w:rsidR="008C58A4" w:rsidRPr="002108CA">
        <w:rPr>
          <w:rFonts w:cstheme="minorHAnsi"/>
        </w:rPr>
        <w:t>having</w:t>
      </w:r>
      <w:r w:rsidRPr="002108CA">
        <w:rPr>
          <w:rFonts w:cstheme="minorHAnsi"/>
        </w:rPr>
        <w:t xml:space="preserve"> completely pink or nearly red sepals</w:t>
      </w:r>
      <w:r w:rsidR="008C58A4" w:rsidRPr="002108CA">
        <w:rPr>
          <w:rFonts w:cstheme="minorHAnsi"/>
        </w:rPr>
        <w:t xml:space="preserve"> (Fig. 3B)</w:t>
      </w:r>
      <w:r w:rsidRPr="002108CA">
        <w:rPr>
          <w:rFonts w:cstheme="minorHAnsi"/>
        </w:rPr>
        <w:t xml:space="preserve">. </w:t>
      </w:r>
      <w:r w:rsidR="00F838F9">
        <w:rPr>
          <w:rFonts w:cstheme="minorHAnsi"/>
        </w:rPr>
        <w:t>Furthermore</w:t>
      </w:r>
      <w:r w:rsidRPr="002108CA">
        <w:rPr>
          <w:rFonts w:cstheme="minorHAnsi"/>
        </w:rPr>
        <w:t xml:space="preserve">, </w:t>
      </w:r>
      <w:r w:rsidR="00F838F9">
        <w:rPr>
          <w:rFonts w:cstheme="minorHAnsi"/>
        </w:rPr>
        <w:t xml:space="preserve">within the same </w:t>
      </w:r>
      <w:r w:rsidR="00F155AD">
        <w:rPr>
          <w:rFonts w:cstheme="minorHAnsi"/>
        </w:rPr>
        <w:t xml:space="preserve">sampling </w:t>
      </w:r>
      <w:r w:rsidR="00F838F9">
        <w:rPr>
          <w:rFonts w:cstheme="minorHAnsi"/>
        </w:rPr>
        <w:t xml:space="preserve">season, </w:t>
      </w:r>
      <w:r w:rsidRPr="002108CA">
        <w:rPr>
          <w:rFonts w:cstheme="minorHAnsi"/>
          <w:i/>
        </w:rPr>
        <w:t xml:space="preserve">A. formosa </w:t>
      </w:r>
      <w:r w:rsidR="00F838F9">
        <w:rPr>
          <w:rFonts w:cstheme="minorHAnsi"/>
        </w:rPr>
        <w:t>was</w:t>
      </w:r>
      <w:r w:rsidRPr="002108CA">
        <w:rPr>
          <w:rFonts w:cstheme="minorHAnsi"/>
        </w:rPr>
        <w:t xml:space="preserve"> </w:t>
      </w:r>
      <w:r w:rsidR="00F838F9">
        <w:rPr>
          <w:rFonts w:cstheme="minorHAnsi"/>
        </w:rPr>
        <w:t>observed</w:t>
      </w:r>
      <w:r w:rsidRPr="002108CA">
        <w:rPr>
          <w:rFonts w:cstheme="minorHAnsi"/>
        </w:rPr>
        <w:t xml:space="preserve"> in a</w:t>
      </w:r>
      <w:r w:rsidR="008C58A4" w:rsidRPr="002108CA">
        <w:rPr>
          <w:rFonts w:cstheme="minorHAnsi"/>
        </w:rPr>
        <w:t>n adjacent</w:t>
      </w:r>
      <w:r w:rsidRPr="002108CA">
        <w:rPr>
          <w:rFonts w:cstheme="minorHAnsi"/>
        </w:rPr>
        <w:t xml:space="preserve"> valley on the other side of Cheops Mountain</w:t>
      </w:r>
      <w:r w:rsidR="00E75608" w:rsidRPr="002108CA">
        <w:rPr>
          <w:rFonts w:cstheme="minorHAnsi"/>
        </w:rPr>
        <w:t xml:space="preserve"> alongside other plants of intermediate phenotype</w:t>
      </w:r>
      <w:r w:rsidRPr="002108CA">
        <w:rPr>
          <w:rFonts w:cstheme="minorHAnsi"/>
        </w:rPr>
        <w:t xml:space="preserve"> (Jamie </w:t>
      </w:r>
      <w:proofErr w:type="spellStart"/>
      <w:r w:rsidRPr="002108CA">
        <w:rPr>
          <w:rFonts w:cstheme="minorHAnsi"/>
        </w:rPr>
        <w:t>Fenneman</w:t>
      </w:r>
      <w:proofErr w:type="spellEnd"/>
      <w:r w:rsidRPr="002108CA">
        <w:rPr>
          <w:rFonts w:cstheme="minorHAnsi"/>
        </w:rPr>
        <w:t>, personal communication</w:t>
      </w:r>
      <w:r w:rsidR="00EA6C77">
        <w:rPr>
          <w:rFonts w:cstheme="minorHAnsi"/>
        </w:rPr>
        <w:t>, 2018</w:t>
      </w:r>
      <w:r w:rsidRPr="002108CA">
        <w:rPr>
          <w:rFonts w:cstheme="minorHAnsi"/>
        </w:rPr>
        <w:t>)</w:t>
      </w:r>
      <w:r w:rsidR="00F155AD">
        <w:rPr>
          <w:rFonts w:cstheme="minorHAnsi"/>
        </w:rPr>
        <w:t>,</w:t>
      </w:r>
      <w:ins w:id="380" w:author="Jeffrey Groh" w:date="2020-03-22T14:05:00Z">
        <w:r w:rsidR="00F155AD">
          <w:rPr>
            <w:rFonts w:cstheme="minorHAnsi"/>
          </w:rPr>
          <w:t xml:space="preserve"> indicating the potential for </w:t>
        </w:r>
      </w:ins>
      <w:ins w:id="381" w:author="Jeffrey Groh" w:date="2020-03-22T14:06:00Z">
        <w:r w:rsidR="00F155AD">
          <w:rPr>
            <w:rFonts w:cstheme="minorHAnsi"/>
          </w:rPr>
          <w:t>recent local hybridization</w:t>
        </w:r>
      </w:ins>
      <w:ins w:id="382" w:author="Jeffrey Groh" w:date="2020-03-22T14:05:00Z">
        <w:r w:rsidR="00F155AD">
          <w:rPr>
            <w:rFonts w:cstheme="minorHAnsi"/>
          </w:rPr>
          <w:t>.</w:t>
        </w:r>
      </w:ins>
    </w:p>
    <w:p w14:paraId="5699676B" w14:textId="3134A2C5" w:rsidR="00273442" w:rsidRPr="002108CA" w:rsidRDefault="00273442" w:rsidP="00866B68">
      <w:pPr>
        <w:spacing w:line="480" w:lineRule="auto"/>
        <w:ind w:firstLine="720"/>
        <w:rPr>
          <w:rFonts w:cstheme="minorHAnsi"/>
        </w:rPr>
      </w:pPr>
      <w:r w:rsidRPr="002108CA">
        <w:rPr>
          <w:rFonts w:cstheme="minorHAnsi"/>
        </w:rPr>
        <w:t xml:space="preserve">During the course of a previous study of a hybrid population in the Marble Range of BC (indicated by diamond in Fig. 1), we encountered nearby populations of </w:t>
      </w:r>
      <w:r w:rsidRPr="002108CA">
        <w:rPr>
          <w:rFonts w:cstheme="minorHAnsi"/>
          <w:i/>
        </w:rPr>
        <w:t xml:space="preserve">A. formosa </w:t>
      </w:r>
      <w:r w:rsidRPr="002108CA">
        <w:rPr>
          <w:rFonts w:cstheme="minorHAnsi"/>
        </w:rPr>
        <w:t xml:space="preserve">which appeared to vary phenotypically in the direction of </w:t>
      </w:r>
      <w:r w:rsidRPr="002108CA">
        <w:rPr>
          <w:rFonts w:cstheme="minorHAnsi"/>
          <w:i/>
        </w:rPr>
        <w:t xml:space="preserve">A. flavescens. </w:t>
      </w:r>
      <w:r w:rsidRPr="002108CA">
        <w:rPr>
          <w:rFonts w:cstheme="minorHAnsi"/>
        </w:rPr>
        <w:t xml:space="preserve">We obtained colorimetric data from an </w:t>
      </w:r>
      <w:r w:rsidRPr="002108CA">
        <w:rPr>
          <w:rFonts w:cstheme="minorHAnsi"/>
          <w:i/>
          <w:iCs/>
        </w:rPr>
        <w:t>A. formosa</w:t>
      </w:r>
      <w:r w:rsidRPr="002108CA">
        <w:rPr>
          <w:rFonts w:cstheme="minorHAnsi"/>
        </w:rPr>
        <w:t xml:space="preserve"> population along the Pavilion-Clinton Highway approximately 20 km away from the hybrid zone. Color values of this population</w:t>
      </w:r>
      <w:r w:rsidR="005623F4">
        <w:rPr>
          <w:rFonts w:cstheme="minorHAnsi"/>
        </w:rPr>
        <w:t xml:space="preserve"> indicate</w:t>
      </w:r>
      <w:r w:rsidRPr="002108CA">
        <w:rPr>
          <w:rFonts w:cstheme="minorHAnsi"/>
        </w:rPr>
        <w:t xml:space="preserve"> intermediacy (Fig 3B). While we did not obtain morphological data from this population, </w:t>
      </w:r>
      <w:ins w:id="383" w:author="Jeffrey Groh" w:date="2020-03-23T09:49:00Z">
        <w:r w:rsidR="00675E1A">
          <w:rPr>
            <w:rFonts w:cstheme="minorHAnsi"/>
          </w:rPr>
          <w:t>while sampling</w:t>
        </w:r>
      </w:ins>
      <w:ins w:id="384" w:author="Jeffrey Groh" w:date="2020-03-24T17:02:00Z">
        <w:r w:rsidR="00A21488">
          <w:rPr>
            <w:rFonts w:cstheme="minorHAnsi"/>
          </w:rPr>
          <w:t xml:space="preserve"> we</w:t>
        </w:r>
      </w:ins>
      <w:r w:rsidRPr="002108CA">
        <w:rPr>
          <w:rFonts w:cstheme="minorHAnsi"/>
        </w:rPr>
        <w:t xml:space="preserve"> </w:t>
      </w:r>
      <w:ins w:id="385" w:author="Jeffrey Groh" w:date="2020-03-23T09:49:00Z">
        <w:r w:rsidR="00675E1A">
          <w:rPr>
            <w:rFonts w:cstheme="minorHAnsi"/>
          </w:rPr>
          <w:t xml:space="preserve">observed several specimens showing </w:t>
        </w:r>
      </w:ins>
      <w:r w:rsidRPr="002108CA">
        <w:rPr>
          <w:rFonts w:cstheme="minorHAnsi"/>
        </w:rPr>
        <w:t xml:space="preserve">morphological affinity to </w:t>
      </w:r>
      <w:r w:rsidRPr="002108CA">
        <w:rPr>
          <w:rFonts w:cstheme="minorHAnsi"/>
          <w:i/>
          <w:iCs/>
        </w:rPr>
        <w:t>A. flavescens</w:t>
      </w:r>
      <w:r w:rsidR="00675E1A">
        <w:rPr>
          <w:rFonts w:cstheme="minorHAnsi"/>
        </w:rPr>
        <w:t xml:space="preserve">. </w:t>
      </w:r>
    </w:p>
    <w:p w14:paraId="4875C6A6" w14:textId="77777777" w:rsidR="00597CAE" w:rsidRPr="00597CAE" w:rsidRDefault="00597CAE" w:rsidP="00597CAE">
      <w:pPr>
        <w:spacing w:line="480" w:lineRule="auto"/>
        <w:rPr>
          <w:rFonts w:cstheme="minorHAnsi"/>
          <w:bCs/>
          <w:u w:val="single"/>
        </w:rPr>
      </w:pPr>
    </w:p>
    <w:p w14:paraId="704C0D68" w14:textId="1B95449C" w:rsidR="00597CAE" w:rsidRPr="00597CAE" w:rsidRDefault="00681C07" w:rsidP="00597CAE">
      <w:pPr>
        <w:spacing w:line="480" w:lineRule="auto"/>
        <w:rPr>
          <w:rFonts w:cstheme="minorHAnsi"/>
          <w:b/>
          <w:i/>
          <w:iCs/>
          <w:u w:val="single"/>
        </w:rPr>
      </w:pPr>
      <w:r w:rsidRPr="00597CAE">
        <w:rPr>
          <w:rFonts w:cstheme="minorHAnsi"/>
          <w:bCs/>
          <w:u w:val="single"/>
        </w:rPr>
        <w:t xml:space="preserve">Type specimens of </w:t>
      </w:r>
      <w:r w:rsidRPr="00597CAE">
        <w:rPr>
          <w:rFonts w:cstheme="minorHAnsi"/>
          <w:bCs/>
          <w:i/>
          <w:iCs/>
          <w:u w:val="single"/>
        </w:rPr>
        <w:t>A. flavescens</w:t>
      </w:r>
      <w:r w:rsidRPr="00597CAE">
        <w:rPr>
          <w:rFonts w:cstheme="minorHAnsi"/>
          <w:bCs/>
          <w:u w:val="single"/>
        </w:rPr>
        <w:t xml:space="preserve"> var. </w:t>
      </w:r>
      <w:r w:rsidRPr="00597CAE">
        <w:rPr>
          <w:rFonts w:cstheme="minorHAnsi"/>
          <w:bCs/>
          <w:i/>
          <w:iCs/>
          <w:u w:val="single"/>
        </w:rPr>
        <w:t>miniana</w:t>
      </w:r>
    </w:p>
    <w:p w14:paraId="780B32C1" w14:textId="23B3BD22" w:rsidR="00F838F9" w:rsidRDefault="00D455A8" w:rsidP="00EA6C77">
      <w:pPr>
        <w:spacing w:line="480" w:lineRule="auto"/>
        <w:ind w:firstLine="720"/>
        <w:rPr>
          <w:ins w:id="386" w:author="Jeffrey Groh" w:date="2020-03-22T13:55:00Z"/>
          <w:rFonts w:cstheme="minorHAnsi"/>
        </w:rPr>
      </w:pPr>
      <w:r w:rsidRPr="002108CA">
        <w:rPr>
          <w:rFonts w:cstheme="minorHAnsi"/>
        </w:rPr>
        <w:t xml:space="preserve">We found </w:t>
      </w:r>
      <w:r w:rsidR="003C2248" w:rsidRPr="002108CA">
        <w:rPr>
          <w:rFonts w:cstheme="minorHAnsi"/>
        </w:rPr>
        <w:t xml:space="preserve">that </w:t>
      </w:r>
      <w:r w:rsidRPr="002108CA">
        <w:rPr>
          <w:rFonts w:cstheme="minorHAnsi"/>
        </w:rPr>
        <w:t xml:space="preserve">the specimens </w:t>
      </w:r>
      <w:r w:rsidR="00681C07" w:rsidRPr="002108CA">
        <w:rPr>
          <w:rFonts w:cstheme="minorHAnsi"/>
        </w:rPr>
        <w:t>annotated by Whittemore</w:t>
      </w:r>
      <w:r w:rsidRPr="002108CA">
        <w:rPr>
          <w:rFonts w:cstheme="minorHAnsi"/>
        </w:rPr>
        <w:t xml:space="preserve"> (MO)</w:t>
      </w:r>
      <w:r w:rsidR="00681C07" w:rsidRPr="002108CA">
        <w:rPr>
          <w:rFonts w:cstheme="minorHAnsi"/>
        </w:rPr>
        <w:t xml:space="preserve">, on which </w:t>
      </w:r>
      <w:r w:rsidRPr="002108CA">
        <w:rPr>
          <w:rFonts w:cstheme="minorHAnsi"/>
        </w:rPr>
        <w:t>his</w:t>
      </w:r>
      <w:r w:rsidR="00681C07" w:rsidRPr="002108CA">
        <w:rPr>
          <w:rFonts w:cstheme="minorHAnsi"/>
        </w:rPr>
        <w:t xml:space="preserve"> judgement that this name refers to typical </w:t>
      </w:r>
      <w:r w:rsidR="00681C07" w:rsidRPr="002108CA">
        <w:rPr>
          <w:rFonts w:cstheme="minorHAnsi"/>
          <w:i/>
        </w:rPr>
        <w:t>A. flavescens</w:t>
      </w:r>
      <w:r w:rsidR="006729DF" w:rsidRPr="002108CA">
        <w:rPr>
          <w:rFonts w:cstheme="minorHAnsi"/>
          <w:i/>
        </w:rPr>
        <w:t xml:space="preserve"> </w:t>
      </w:r>
      <w:r w:rsidR="006729DF" w:rsidRPr="002108CA">
        <w:rPr>
          <w:rFonts w:cstheme="minorHAnsi"/>
          <w:iCs/>
        </w:rPr>
        <w:t>was evidently based</w:t>
      </w:r>
      <w:r w:rsidR="00681C07" w:rsidRPr="002108CA">
        <w:rPr>
          <w:rFonts w:cstheme="minorHAnsi"/>
          <w:i/>
        </w:rPr>
        <w:t>,</w:t>
      </w:r>
      <w:r w:rsidR="00681C07" w:rsidRPr="002108CA">
        <w:rPr>
          <w:rFonts w:cstheme="minorHAnsi"/>
        </w:rPr>
        <w:t xml:space="preserve"> have </w:t>
      </w:r>
      <w:r w:rsidR="008562CF">
        <w:rPr>
          <w:rFonts w:cstheme="minorHAnsi"/>
        </w:rPr>
        <w:t>more extreme</w:t>
      </w:r>
      <w:r w:rsidR="00681C07" w:rsidRPr="002108CA">
        <w:rPr>
          <w:rFonts w:cstheme="minorHAnsi"/>
        </w:rPr>
        <w:t xml:space="preserve"> </w:t>
      </w:r>
      <w:r w:rsidR="00681C07" w:rsidRPr="002108CA">
        <w:rPr>
          <w:rFonts w:cstheme="minorHAnsi"/>
          <w:i/>
        </w:rPr>
        <w:t>A. flavescens-</w:t>
      </w:r>
      <w:r w:rsidR="00681C07" w:rsidRPr="002108CA">
        <w:rPr>
          <w:rFonts w:cstheme="minorHAnsi"/>
        </w:rPr>
        <w:t xml:space="preserve">like phenotypes </w:t>
      </w:r>
      <w:r w:rsidR="008562CF">
        <w:rPr>
          <w:rFonts w:cstheme="minorHAnsi"/>
        </w:rPr>
        <w:t>relative to</w:t>
      </w:r>
      <w:r w:rsidR="00681C07" w:rsidRPr="002108CA">
        <w:rPr>
          <w:rFonts w:cstheme="minorHAnsi"/>
        </w:rPr>
        <w:t xml:space="preserve"> all specimens collected from the type localit</w:t>
      </w:r>
      <w:r w:rsidR="00F838F9">
        <w:rPr>
          <w:rFonts w:cstheme="minorHAnsi"/>
        </w:rPr>
        <w:t>ies</w:t>
      </w:r>
      <w:r w:rsidR="00722AB7">
        <w:rPr>
          <w:rFonts w:cstheme="minorHAnsi"/>
        </w:rPr>
        <w:t xml:space="preserve"> </w:t>
      </w:r>
      <w:r w:rsidR="00B6770E">
        <w:rPr>
          <w:rFonts w:cstheme="minorHAnsi"/>
        </w:rPr>
        <w:t>(hybrid index &lt; 0.2 for both)</w:t>
      </w:r>
      <w:r w:rsidR="00681C07" w:rsidRPr="002108CA">
        <w:rPr>
          <w:rFonts w:cstheme="minorHAnsi"/>
        </w:rPr>
        <w:t xml:space="preserve">. However, the </w:t>
      </w:r>
      <w:r w:rsidR="006729DF" w:rsidRPr="002108CA">
        <w:rPr>
          <w:rFonts w:cstheme="minorHAnsi"/>
        </w:rPr>
        <w:t xml:space="preserve">sample of type specimens exhibits </w:t>
      </w:r>
      <w:r w:rsidR="00681C07" w:rsidRPr="002108CA">
        <w:rPr>
          <w:rFonts w:cstheme="minorHAnsi"/>
        </w:rPr>
        <w:t xml:space="preserve">variation in the direction of </w:t>
      </w:r>
      <w:r w:rsidR="00681C07" w:rsidRPr="002108CA">
        <w:rPr>
          <w:rFonts w:cstheme="minorHAnsi"/>
          <w:i/>
        </w:rPr>
        <w:t>A. formosa</w:t>
      </w:r>
      <w:ins w:id="387" w:author="Jeffrey Groh" w:date="2020-03-22T14:08:00Z">
        <w:r w:rsidR="00F155AD">
          <w:rPr>
            <w:rFonts w:cstheme="minorHAnsi"/>
            <w:i/>
          </w:rPr>
          <w:t xml:space="preserve"> </w:t>
        </w:r>
        <w:r w:rsidR="00F155AD">
          <w:rPr>
            <w:rFonts w:cstheme="minorHAnsi"/>
            <w:iCs/>
          </w:rPr>
          <w:t xml:space="preserve">to a similar extent as </w:t>
        </w:r>
      </w:ins>
      <w:ins w:id="388" w:author="Jeffrey Groh" w:date="2020-03-22T15:43:00Z">
        <w:r w:rsidR="002568FF">
          <w:rPr>
            <w:rFonts w:cstheme="minorHAnsi"/>
            <w:iCs/>
          </w:rPr>
          <w:t xml:space="preserve">the </w:t>
        </w:r>
      </w:ins>
      <w:ins w:id="389" w:author="Jeffrey Groh" w:date="2020-03-22T15:52:00Z">
        <w:r w:rsidR="00184ED1">
          <w:rPr>
            <w:rFonts w:cstheme="minorHAnsi"/>
            <w:iCs/>
          </w:rPr>
          <w:t xml:space="preserve">introgressed </w:t>
        </w:r>
      </w:ins>
      <w:ins w:id="390" w:author="Jeffrey Groh" w:date="2020-03-22T14:08:00Z">
        <w:r w:rsidR="00F155AD">
          <w:rPr>
            <w:rFonts w:cstheme="minorHAnsi"/>
            <w:iCs/>
          </w:rPr>
          <w:t>populations at Cheops Mountain and Mission Ridge</w:t>
        </w:r>
      </w:ins>
      <w:ins w:id="391" w:author="Jeffrey Groh" w:date="2020-03-22T13:55:00Z">
        <w:r w:rsidR="00F838F9">
          <w:rPr>
            <w:rFonts w:cstheme="minorHAnsi"/>
          </w:rPr>
          <w:t>.</w:t>
        </w:r>
      </w:ins>
    </w:p>
    <w:p w14:paraId="79AB7A04" w14:textId="77777777" w:rsidR="00597CAE" w:rsidRDefault="00597CAE" w:rsidP="00597CAE">
      <w:pPr>
        <w:spacing w:line="480" w:lineRule="auto"/>
        <w:rPr>
          <w:rFonts w:cstheme="minorHAnsi"/>
          <w:b/>
          <w:bCs/>
          <w:i/>
          <w:iCs/>
        </w:rPr>
      </w:pPr>
    </w:p>
    <w:p w14:paraId="481E43D0" w14:textId="77777777" w:rsidR="00597CAE" w:rsidRPr="00B6770E" w:rsidRDefault="000A20CA" w:rsidP="00597CAE">
      <w:pPr>
        <w:spacing w:line="480" w:lineRule="auto"/>
        <w:rPr>
          <w:rFonts w:cstheme="minorHAnsi"/>
          <w:u w:val="single"/>
        </w:rPr>
      </w:pPr>
      <w:r w:rsidRPr="00B6770E">
        <w:rPr>
          <w:rFonts w:cstheme="minorHAnsi"/>
          <w:u w:val="single"/>
        </w:rPr>
        <w:t>Cl</w:t>
      </w:r>
      <w:r w:rsidR="00301CAC" w:rsidRPr="00B6770E">
        <w:rPr>
          <w:rFonts w:cstheme="minorHAnsi"/>
          <w:u w:val="single"/>
        </w:rPr>
        <w:t xml:space="preserve">inal variation </w:t>
      </w:r>
      <w:r w:rsidRPr="00B6770E">
        <w:rPr>
          <w:rFonts w:cstheme="minorHAnsi"/>
          <w:u w:val="single"/>
        </w:rPr>
        <w:t>across a local</w:t>
      </w:r>
      <w:r w:rsidR="00301CAC" w:rsidRPr="00B6770E">
        <w:rPr>
          <w:rFonts w:cstheme="minorHAnsi"/>
          <w:u w:val="single"/>
        </w:rPr>
        <w:t xml:space="preserve"> elevational hybrid zone</w:t>
      </w:r>
    </w:p>
    <w:p w14:paraId="6252628F" w14:textId="78D9AFB0" w:rsidR="00301CAC" w:rsidRPr="00554E67" w:rsidRDefault="00E75608" w:rsidP="006936A9">
      <w:pPr>
        <w:spacing w:line="480" w:lineRule="auto"/>
        <w:ind w:firstLine="720"/>
        <w:rPr>
          <w:rFonts w:cstheme="minorHAnsi"/>
          <w:i/>
          <w:iCs/>
        </w:rPr>
      </w:pPr>
      <w:r w:rsidRPr="002108CA">
        <w:rPr>
          <w:rFonts w:cstheme="minorHAnsi"/>
        </w:rPr>
        <w:t xml:space="preserve">In the Marble Range hybrid population, </w:t>
      </w:r>
      <w:ins w:id="392" w:author="Jeffrey Groh" w:date="2020-03-25T13:54:00Z">
        <w:r w:rsidR="00DB7AC2">
          <w:rPr>
            <w:rFonts w:cstheme="minorHAnsi"/>
          </w:rPr>
          <w:t>we found a significant</w:t>
        </w:r>
      </w:ins>
      <w:ins w:id="393" w:author="Jeffrey Groh" w:date="2020-03-25T14:05:00Z">
        <w:r w:rsidR="006936A9">
          <w:rPr>
            <w:rFonts w:cstheme="minorHAnsi"/>
          </w:rPr>
          <w:t xml:space="preserve"> </w:t>
        </w:r>
      </w:ins>
      <w:ins w:id="394" w:author="Jeffrey Groh" w:date="2020-03-25T13:54:00Z">
        <w:r w:rsidR="00DB7AC2">
          <w:rPr>
            <w:rFonts w:cstheme="minorHAnsi"/>
          </w:rPr>
          <w:t>association between the hybrid index and elevation</w:t>
        </w:r>
      </w:ins>
      <w:ins w:id="395" w:author="Jeffrey Groh" w:date="2020-03-25T14:07:00Z">
        <w:r w:rsidR="006936A9">
          <w:rPr>
            <w:rFonts w:cstheme="minorHAnsi"/>
          </w:rPr>
          <w:t xml:space="preserve"> while accounting for covariation in </w:t>
        </w:r>
      </w:ins>
      <w:ins w:id="396" w:author="Jeffrey Groh" w:date="2020-03-25T14:10:00Z">
        <w:r w:rsidR="006936A9">
          <w:rPr>
            <w:rFonts w:cstheme="minorHAnsi"/>
          </w:rPr>
          <w:t xml:space="preserve">floral </w:t>
        </w:r>
      </w:ins>
      <w:ins w:id="397" w:author="Jeffrey Groh" w:date="2020-03-25T14:07:00Z">
        <w:r w:rsidR="006936A9">
          <w:rPr>
            <w:rFonts w:cstheme="minorHAnsi"/>
          </w:rPr>
          <w:t>size (r</w:t>
        </w:r>
        <w:r w:rsidR="006936A9">
          <w:rPr>
            <w:rFonts w:cstheme="minorHAnsi"/>
            <w:vertAlign w:val="superscript"/>
          </w:rPr>
          <w:t>2</w:t>
        </w:r>
        <w:r w:rsidR="006936A9">
          <w:rPr>
            <w:rFonts w:cstheme="minorHAnsi"/>
          </w:rPr>
          <w:t xml:space="preserve"> = </w:t>
        </w:r>
      </w:ins>
      <w:ins w:id="398" w:author="Jeffrey Groh" w:date="2020-03-25T14:08:00Z">
        <w:r w:rsidR="006936A9">
          <w:rPr>
            <w:rFonts w:cstheme="minorHAnsi"/>
          </w:rPr>
          <w:t>0.49, P &lt; 0.01).</w:t>
        </w:r>
      </w:ins>
      <w:ins w:id="399" w:author="Jeffrey Groh" w:date="2020-03-25T14:09:00Z">
        <w:r w:rsidR="006936A9">
          <w:rPr>
            <w:rFonts w:cstheme="minorHAnsi"/>
          </w:rPr>
          <w:t xml:space="preserve"> </w:t>
        </w:r>
      </w:ins>
      <w:r w:rsidR="006936A9">
        <w:rPr>
          <w:rFonts w:cstheme="minorHAnsi"/>
        </w:rPr>
        <w:t>The direction of the relationship is</w:t>
      </w:r>
      <w:r w:rsidR="00350025" w:rsidRPr="002108CA">
        <w:rPr>
          <w:rFonts w:cstheme="minorHAnsi"/>
        </w:rPr>
        <w:t xml:space="preserve"> </w:t>
      </w:r>
      <w:r w:rsidR="006936A9">
        <w:rPr>
          <w:rFonts w:cstheme="minorHAnsi"/>
        </w:rPr>
        <w:t xml:space="preserve">as </w:t>
      </w:r>
      <w:r w:rsidR="000C4D3F">
        <w:rPr>
          <w:rFonts w:cstheme="minorHAnsi"/>
        </w:rPr>
        <w:t>predicted by the</w:t>
      </w:r>
      <w:r w:rsidR="00350025" w:rsidRPr="002108CA">
        <w:rPr>
          <w:rFonts w:cstheme="minorHAnsi"/>
        </w:rPr>
        <w:t xml:space="preserve"> altitudinal norms of the species, with </w:t>
      </w:r>
      <w:r w:rsidR="00350025" w:rsidRPr="002108CA">
        <w:rPr>
          <w:rFonts w:cstheme="minorHAnsi"/>
          <w:i/>
          <w:iCs/>
        </w:rPr>
        <w:t>A. flavescens-</w:t>
      </w:r>
      <w:r w:rsidR="00350025" w:rsidRPr="002108CA">
        <w:rPr>
          <w:rFonts w:cstheme="minorHAnsi"/>
        </w:rPr>
        <w:t xml:space="preserve">like phenotypes </w:t>
      </w:r>
      <w:r w:rsidR="006936A9">
        <w:rPr>
          <w:rFonts w:cstheme="minorHAnsi"/>
        </w:rPr>
        <w:t xml:space="preserve">occurring </w:t>
      </w:r>
      <w:r w:rsidR="00350025" w:rsidRPr="002108CA">
        <w:rPr>
          <w:rFonts w:cstheme="minorHAnsi"/>
        </w:rPr>
        <w:t xml:space="preserve">at high elevations </w:t>
      </w:r>
      <w:r w:rsidR="006936A9">
        <w:rPr>
          <w:rFonts w:cstheme="minorHAnsi"/>
        </w:rPr>
        <w:t>and</w:t>
      </w:r>
      <w:r w:rsidR="00350025" w:rsidRPr="002108CA">
        <w:rPr>
          <w:rFonts w:cstheme="minorHAnsi"/>
        </w:rPr>
        <w:t xml:space="preserve"> </w:t>
      </w:r>
      <w:r w:rsidR="00350025" w:rsidRPr="002108CA">
        <w:rPr>
          <w:rFonts w:cstheme="minorHAnsi"/>
          <w:i/>
          <w:iCs/>
        </w:rPr>
        <w:t>A. formosa</w:t>
      </w:r>
      <w:r w:rsidR="00350025" w:rsidRPr="002108CA">
        <w:rPr>
          <w:rFonts w:cstheme="minorHAnsi"/>
        </w:rPr>
        <w:t>-like phenotypes in the valleys</w:t>
      </w:r>
      <w:r w:rsidR="00722AB7">
        <w:rPr>
          <w:rFonts w:cstheme="minorHAnsi"/>
        </w:rPr>
        <w:t xml:space="preserve"> </w:t>
      </w:r>
      <w:r w:rsidR="00722AB7" w:rsidRPr="00064E4B">
        <w:rPr>
          <w:rFonts w:cstheme="minorHAnsi"/>
          <w:color w:val="000000" w:themeColor="text1"/>
        </w:rPr>
        <w:t>(Fig. 4)</w:t>
      </w:r>
      <w:r w:rsidR="00350025" w:rsidRPr="00064E4B">
        <w:rPr>
          <w:rFonts w:cstheme="minorHAnsi"/>
          <w:color w:val="000000" w:themeColor="text1"/>
        </w:rPr>
        <w:t xml:space="preserve">. </w:t>
      </w:r>
      <w:ins w:id="400" w:author="Jeffrey Groh" w:date="2020-03-25T14:11:00Z">
        <w:r w:rsidR="00554E67">
          <w:rPr>
            <w:rFonts w:cstheme="minorHAnsi"/>
            <w:color w:val="000000" w:themeColor="text1"/>
          </w:rPr>
          <w:t xml:space="preserve">The range of hybrid indices present indicate that the plants at high elevation are </w:t>
        </w:r>
      </w:ins>
      <w:ins w:id="401" w:author="Jeffrey Groh" w:date="2020-03-25T14:12:00Z">
        <w:r w:rsidR="00554E67">
          <w:rPr>
            <w:rFonts w:cstheme="minorHAnsi"/>
            <w:color w:val="000000" w:themeColor="text1"/>
          </w:rPr>
          <w:t>roughly intermediate between the two species, while the plants at low</w:t>
        </w:r>
      </w:ins>
      <w:ins w:id="402" w:author="Jeffrey Groh" w:date="2020-03-25T14:13:00Z">
        <w:r w:rsidR="00554E67">
          <w:rPr>
            <w:rFonts w:cstheme="minorHAnsi"/>
            <w:color w:val="000000" w:themeColor="text1"/>
          </w:rPr>
          <w:t>er</w:t>
        </w:r>
      </w:ins>
      <w:ins w:id="403" w:author="Jeffrey Groh" w:date="2020-03-25T14:12:00Z">
        <w:r w:rsidR="00554E67">
          <w:rPr>
            <w:rFonts w:cstheme="minorHAnsi"/>
            <w:color w:val="000000" w:themeColor="text1"/>
          </w:rPr>
          <w:t xml:space="preserve"> elevation bear strong resemblance to typical </w:t>
        </w:r>
        <w:r w:rsidR="00554E67">
          <w:rPr>
            <w:rFonts w:cstheme="minorHAnsi"/>
            <w:i/>
            <w:iCs/>
            <w:color w:val="000000" w:themeColor="text1"/>
          </w:rPr>
          <w:t xml:space="preserve">A. formosa. </w:t>
        </w:r>
      </w:ins>
    </w:p>
    <w:p w14:paraId="7B2CEC03" w14:textId="77777777" w:rsidR="00301CAC" w:rsidRPr="002108CA" w:rsidRDefault="00301CAC" w:rsidP="00866B68">
      <w:pPr>
        <w:spacing w:line="480" w:lineRule="auto"/>
        <w:rPr>
          <w:rFonts w:cstheme="minorHAnsi"/>
        </w:rPr>
      </w:pPr>
    </w:p>
    <w:p w14:paraId="71536C99" w14:textId="61602DD5" w:rsidR="006F7F29" w:rsidRDefault="00E75608" w:rsidP="00866B68">
      <w:pPr>
        <w:spacing w:line="480" w:lineRule="auto"/>
        <w:rPr>
          <w:ins w:id="404" w:author="Jeffrey Groh" w:date="2020-03-22T13:39:00Z"/>
          <w:rFonts w:cstheme="minorHAnsi"/>
          <w:b/>
          <w:bCs/>
        </w:rPr>
      </w:pPr>
      <w:r w:rsidRPr="002108CA">
        <w:rPr>
          <w:rFonts w:cstheme="minorHAnsi"/>
          <w:b/>
          <w:bCs/>
        </w:rPr>
        <w:t>Discussion</w:t>
      </w:r>
    </w:p>
    <w:p w14:paraId="5E67BE48" w14:textId="66BD89DC" w:rsidR="00187D46" w:rsidRPr="00D72A5B" w:rsidRDefault="00D066FE" w:rsidP="00866B68">
      <w:pPr>
        <w:spacing w:line="480" w:lineRule="auto"/>
        <w:rPr>
          <w:ins w:id="405" w:author="Jeffrey Groh" w:date="2020-03-24T17:14:00Z"/>
          <w:rFonts w:cstheme="minorHAnsi"/>
          <w:i/>
          <w:iCs/>
        </w:rPr>
      </w:pPr>
      <w:ins w:id="406" w:author="Jeffrey Groh" w:date="2020-03-22T15:47:00Z">
        <w:r w:rsidRPr="00D72A5B">
          <w:rPr>
            <w:rFonts w:cstheme="minorHAnsi"/>
            <w:i/>
            <w:iCs/>
          </w:rPr>
          <w:t>Models of introgression</w:t>
        </w:r>
      </w:ins>
    </w:p>
    <w:p w14:paraId="71143769" w14:textId="7AD3D8C1" w:rsidR="008109EF" w:rsidRPr="00FF3C20" w:rsidRDefault="008109EF" w:rsidP="008109EF">
      <w:pPr>
        <w:spacing w:line="480" w:lineRule="auto"/>
        <w:rPr>
          <w:ins w:id="407" w:author="Jeffrey Groh" w:date="2020-03-24T17:22:00Z"/>
          <w:rFonts w:cstheme="minorHAnsi"/>
          <w:b/>
          <w:bCs/>
        </w:rPr>
      </w:pPr>
      <w:ins w:id="408" w:author="Jeffrey Groh" w:date="2020-03-24T17:15:00Z">
        <w:r>
          <w:rPr>
            <w:rFonts w:cstheme="minorHAnsi"/>
            <w:b/>
            <w:bCs/>
          </w:rPr>
          <w:tab/>
        </w:r>
      </w:ins>
      <w:ins w:id="409" w:author="Jeffrey Groh" w:date="2020-03-24T17:22:00Z">
        <w:r>
          <w:rPr>
            <w:rFonts w:cstheme="minorHAnsi"/>
          </w:rPr>
          <w:t>Hybridization appears to be a frequent outcome in the broad r</w:t>
        </w:r>
      </w:ins>
      <w:ins w:id="410" w:author="Jeffrey Groh" w:date="2020-03-24T17:23:00Z">
        <w:r>
          <w:rPr>
            <w:rFonts w:cstheme="minorHAnsi"/>
          </w:rPr>
          <w:t xml:space="preserve">egion of sympatry between </w:t>
        </w:r>
        <w:r>
          <w:rPr>
            <w:rFonts w:cstheme="minorHAnsi"/>
            <w:i/>
            <w:iCs/>
          </w:rPr>
          <w:t xml:space="preserve">A. flavescens </w:t>
        </w:r>
        <w:r>
          <w:rPr>
            <w:rFonts w:cstheme="minorHAnsi"/>
          </w:rPr>
          <w:t xml:space="preserve">and </w:t>
        </w:r>
        <w:r>
          <w:rPr>
            <w:rFonts w:cstheme="minorHAnsi"/>
            <w:i/>
            <w:iCs/>
          </w:rPr>
          <w:t>A. formosa</w:t>
        </w:r>
      </w:ins>
      <w:ins w:id="411" w:author="Jeffrey Groh" w:date="2020-03-24T17:24:00Z">
        <w:r w:rsidR="00FF3C20">
          <w:rPr>
            <w:rFonts w:cstheme="minorHAnsi"/>
            <w:i/>
            <w:iCs/>
          </w:rPr>
          <w:t xml:space="preserve"> </w:t>
        </w:r>
        <w:r w:rsidR="00FF3C20">
          <w:rPr>
            <w:rFonts w:cstheme="minorHAnsi"/>
          </w:rPr>
          <w:t>in western North America</w:t>
        </w:r>
      </w:ins>
      <w:ins w:id="412" w:author="Jeffrey Groh" w:date="2020-03-24T17:23:00Z">
        <w:r>
          <w:rPr>
            <w:rFonts w:cstheme="minorHAnsi"/>
            <w:i/>
            <w:iCs/>
          </w:rPr>
          <w:t xml:space="preserve">. </w:t>
        </w:r>
        <w:r w:rsidR="00FF3C20">
          <w:rPr>
            <w:rFonts w:cstheme="minorHAnsi"/>
          </w:rPr>
          <w:t>This fact has been understood for over a century</w:t>
        </w:r>
      </w:ins>
      <w:ins w:id="413" w:author="Jeffrey Groh" w:date="2020-03-24T17:24:00Z">
        <w:r w:rsidR="00FF3C20">
          <w:rPr>
            <w:rFonts w:cstheme="minorHAnsi"/>
          </w:rPr>
          <w:t xml:space="preserve"> (</w:t>
        </w:r>
        <w:proofErr w:type="spellStart"/>
        <w:r w:rsidR="00FF3C20">
          <w:rPr>
            <w:rFonts w:cstheme="minorHAnsi"/>
          </w:rPr>
          <w:t>Macbride</w:t>
        </w:r>
        <w:proofErr w:type="spellEnd"/>
        <w:r w:rsidR="00FF3C20">
          <w:rPr>
            <w:rFonts w:cstheme="minorHAnsi"/>
          </w:rPr>
          <w:t xml:space="preserve"> and Payson 1917), and our results </w:t>
        </w:r>
      </w:ins>
      <w:ins w:id="414" w:author="Jeffrey Groh" w:date="2020-03-24T17:27:00Z">
        <w:r w:rsidR="00FF3C20">
          <w:rPr>
            <w:rFonts w:cstheme="minorHAnsi"/>
          </w:rPr>
          <w:t>illustrate</w:t>
        </w:r>
      </w:ins>
      <w:ins w:id="415" w:author="Jeffrey Groh" w:date="2020-03-24T17:25:00Z">
        <w:r w:rsidR="00FF3C20">
          <w:rPr>
            <w:rFonts w:cstheme="minorHAnsi"/>
          </w:rPr>
          <w:t xml:space="preserve"> this </w:t>
        </w:r>
      </w:ins>
      <w:ins w:id="416" w:author="Jeffrey Groh" w:date="2020-03-24T17:27:00Z">
        <w:r w:rsidR="00FF3C20">
          <w:rPr>
            <w:rFonts w:cstheme="minorHAnsi"/>
          </w:rPr>
          <w:t xml:space="preserve">picture </w:t>
        </w:r>
      </w:ins>
      <w:ins w:id="417" w:author="Jeffrey Groh" w:date="2020-03-24T17:29:00Z">
        <w:r w:rsidR="00FF3C20">
          <w:rPr>
            <w:rFonts w:cstheme="minorHAnsi"/>
          </w:rPr>
          <w:t>clearly</w:t>
        </w:r>
      </w:ins>
      <w:ins w:id="418" w:author="Jeffrey Groh" w:date="2020-03-24T17:26:00Z">
        <w:r w:rsidR="00FF3C20">
          <w:rPr>
            <w:rFonts w:cstheme="minorHAnsi"/>
          </w:rPr>
          <w:t xml:space="preserve">. </w:t>
        </w:r>
      </w:ins>
    </w:p>
    <w:p w14:paraId="45489DD8" w14:textId="664E27C5" w:rsidR="00FF3C20" w:rsidRDefault="00FF3C20" w:rsidP="00FF3C20">
      <w:pPr>
        <w:spacing w:line="480" w:lineRule="auto"/>
        <w:rPr>
          <w:ins w:id="419" w:author="Jeffrey Groh" w:date="2020-03-24T17:40:00Z"/>
          <w:rFonts w:cstheme="minorHAnsi"/>
        </w:rPr>
      </w:pPr>
      <w:ins w:id="420" w:author="Jeffrey Groh" w:date="2020-03-24T17:30:00Z">
        <w:r>
          <w:rPr>
            <w:rFonts w:cstheme="minorHAnsi"/>
          </w:rPr>
          <w:t xml:space="preserve">We argue </w:t>
        </w:r>
      </w:ins>
      <w:ins w:id="421" w:author="Jeffrey Groh" w:date="2020-03-24T17:38:00Z">
        <w:r w:rsidR="00221E8B">
          <w:rPr>
            <w:rFonts w:cstheme="minorHAnsi"/>
          </w:rPr>
          <w:t xml:space="preserve">that </w:t>
        </w:r>
      </w:ins>
      <w:ins w:id="422" w:author="Jeffrey Groh" w:date="2020-03-24T17:30:00Z">
        <w:r>
          <w:rPr>
            <w:rFonts w:cstheme="minorHAnsi"/>
          </w:rPr>
          <w:t>t</w:t>
        </w:r>
      </w:ins>
      <w:ins w:id="423" w:author="Jeffrey Groh" w:date="2020-03-24T17:21:00Z">
        <w:r w:rsidR="008109EF">
          <w:rPr>
            <w:rFonts w:cstheme="minorHAnsi"/>
          </w:rPr>
          <w:t xml:space="preserve">he </w:t>
        </w:r>
      </w:ins>
      <w:ins w:id="424" w:author="Jeffrey Groh" w:date="2020-03-24T17:20:00Z">
        <w:r w:rsidR="008109EF">
          <w:rPr>
            <w:rFonts w:cstheme="minorHAnsi"/>
          </w:rPr>
          <w:t xml:space="preserve">spatial pattern of hybridization between these species </w:t>
        </w:r>
      </w:ins>
      <w:ins w:id="425" w:author="Jeffrey Groh" w:date="2020-03-24T17:21:00Z">
        <w:r w:rsidR="008109EF">
          <w:rPr>
            <w:rFonts w:cstheme="minorHAnsi"/>
          </w:rPr>
          <w:t>represents a mosaic</w:t>
        </w:r>
      </w:ins>
      <w:ins w:id="426" w:author="Jeffrey Groh" w:date="2020-03-24T17:32:00Z">
        <w:r>
          <w:rPr>
            <w:rFonts w:cstheme="minorHAnsi"/>
          </w:rPr>
          <w:t>,</w:t>
        </w:r>
      </w:ins>
      <w:ins w:id="427" w:author="Jeffrey Groh" w:date="2020-03-24T17:31:00Z">
        <w:r>
          <w:rPr>
            <w:rFonts w:cstheme="minorHAnsi"/>
          </w:rPr>
          <w:t xml:space="preserve"> in that</w:t>
        </w:r>
      </w:ins>
      <w:ins w:id="428" w:author="Jeffrey Groh" w:date="2020-03-24T17:21:00Z">
        <w:r w:rsidR="008109EF">
          <w:rPr>
            <w:rFonts w:cstheme="minorHAnsi"/>
          </w:rPr>
          <w:t xml:space="preserve"> </w:t>
        </w:r>
      </w:ins>
      <w:ins w:id="429" w:author="Jeffrey Groh" w:date="2020-03-24T17:33:00Z">
        <w:r>
          <w:rPr>
            <w:rFonts w:cstheme="minorHAnsi"/>
          </w:rPr>
          <w:t>they</w:t>
        </w:r>
      </w:ins>
      <w:ins w:id="430" w:author="Jeffrey Groh" w:date="2020-03-24T17:31:00Z">
        <w:r>
          <w:rPr>
            <w:rFonts w:cstheme="minorHAnsi"/>
          </w:rPr>
          <w:t xml:space="preserve"> overlap and hybridize in several disjunct regions.</w:t>
        </w:r>
        <w:r w:rsidRPr="00FF3C20">
          <w:rPr>
            <w:rFonts w:cstheme="minorHAnsi"/>
          </w:rPr>
          <w:t xml:space="preserve"> </w:t>
        </w:r>
        <w:r>
          <w:rPr>
            <w:rFonts w:cstheme="minorHAnsi"/>
          </w:rPr>
          <w:t xml:space="preserve">This mosaic structure, which we </w:t>
        </w:r>
      </w:ins>
      <w:ins w:id="431" w:author="Jeffrey Groh" w:date="2020-03-24T17:33:00Z">
        <w:r>
          <w:rPr>
            <w:rFonts w:cstheme="minorHAnsi"/>
          </w:rPr>
          <w:t xml:space="preserve">have </w:t>
        </w:r>
      </w:ins>
      <w:ins w:id="432" w:author="Jeffrey Groh" w:date="2020-03-24T17:31:00Z">
        <w:r>
          <w:rPr>
            <w:rFonts w:cstheme="minorHAnsi"/>
          </w:rPr>
          <w:t>characterize</w:t>
        </w:r>
      </w:ins>
      <w:ins w:id="433" w:author="Jeffrey Groh" w:date="2020-03-24T17:33:00Z">
        <w:r>
          <w:rPr>
            <w:rFonts w:cstheme="minorHAnsi"/>
          </w:rPr>
          <w:t>d</w:t>
        </w:r>
      </w:ins>
      <w:ins w:id="434" w:author="Jeffrey Groh" w:date="2020-03-24T17:31:00Z">
        <w:r>
          <w:rPr>
            <w:rFonts w:cstheme="minorHAnsi"/>
          </w:rPr>
          <w:t xml:space="preserve"> at a coarse scale, is recapi</w:t>
        </w:r>
      </w:ins>
      <w:ins w:id="435" w:author="Jeffrey Groh" w:date="2020-03-24T17:32:00Z">
        <w:r>
          <w:rPr>
            <w:rFonts w:cstheme="minorHAnsi"/>
          </w:rPr>
          <w:t xml:space="preserve">tulated </w:t>
        </w:r>
      </w:ins>
      <w:ins w:id="436" w:author="Jeffrey Groh" w:date="2020-03-24T17:33:00Z">
        <w:r w:rsidR="00221E8B">
          <w:rPr>
            <w:rFonts w:cstheme="minorHAnsi"/>
          </w:rPr>
          <w:t>at finer spatial scales</w:t>
        </w:r>
      </w:ins>
      <w:ins w:id="437" w:author="Jeffrey Groh" w:date="2020-03-24T17:35:00Z">
        <w:r w:rsidR="00221E8B">
          <w:rPr>
            <w:rFonts w:cstheme="minorHAnsi"/>
          </w:rPr>
          <w:t>.</w:t>
        </w:r>
      </w:ins>
      <w:ins w:id="438" w:author="Jeffrey Groh" w:date="2020-03-24T17:33:00Z">
        <w:r w:rsidR="00221E8B">
          <w:rPr>
            <w:rFonts w:cstheme="minorHAnsi"/>
          </w:rPr>
          <w:t xml:space="preserve"> </w:t>
        </w:r>
      </w:ins>
      <w:ins w:id="439" w:author="Jeffrey Groh" w:date="2020-03-24T17:35:00Z">
        <w:r w:rsidR="00221E8B">
          <w:rPr>
            <w:rFonts w:cstheme="minorHAnsi"/>
          </w:rPr>
          <w:t>This is</w:t>
        </w:r>
      </w:ins>
      <w:ins w:id="440" w:author="Jeffrey Groh" w:date="2020-03-24T17:33:00Z">
        <w:r w:rsidR="00221E8B">
          <w:rPr>
            <w:rFonts w:cstheme="minorHAnsi"/>
          </w:rPr>
          <w:t xml:space="preserve"> seen in the Marble Range, where</w:t>
        </w:r>
      </w:ins>
      <w:ins w:id="441" w:author="Jeffrey Groh" w:date="2020-03-24T17:34:00Z">
        <w:r w:rsidR="00221E8B">
          <w:rPr>
            <w:rFonts w:cstheme="minorHAnsi"/>
          </w:rPr>
          <w:t xml:space="preserve"> a local hybrid population occurs in the midst of the range of </w:t>
        </w:r>
        <w:r w:rsidR="00221E8B">
          <w:rPr>
            <w:rFonts w:cstheme="minorHAnsi"/>
            <w:i/>
            <w:iCs/>
          </w:rPr>
          <w:t>A. formosa</w:t>
        </w:r>
        <w:r w:rsidR="00221E8B">
          <w:rPr>
            <w:rFonts w:cstheme="minorHAnsi"/>
          </w:rPr>
          <w:t xml:space="preserve">. </w:t>
        </w:r>
      </w:ins>
      <w:ins w:id="442" w:author="Jeffrey Groh" w:date="2020-03-24T17:35:00Z">
        <w:r w:rsidR="00221E8B">
          <w:rPr>
            <w:rFonts w:cstheme="minorHAnsi"/>
          </w:rPr>
          <w:t xml:space="preserve">As the ranges of these species interdigitate in a highly topographically complex landscape, </w:t>
        </w:r>
      </w:ins>
      <w:ins w:id="443" w:author="Jeffrey Groh" w:date="2020-03-24T17:36:00Z">
        <w:r w:rsidR="00221E8B">
          <w:rPr>
            <w:rFonts w:cstheme="minorHAnsi"/>
          </w:rPr>
          <w:t xml:space="preserve">we suspect that many </w:t>
        </w:r>
        <w:proofErr w:type="gramStart"/>
        <w:r w:rsidR="00221E8B">
          <w:rPr>
            <w:rFonts w:cstheme="minorHAnsi"/>
          </w:rPr>
          <w:t>hybrid</w:t>
        </w:r>
        <w:proofErr w:type="gramEnd"/>
        <w:r w:rsidR="00221E8B">
          <w:rPr>
            <w:rFonts w:cstheme="minorHAnsi"/>
          </w:rPr>
          <w:t xml:space="preserve"> populations </w:t>
        </w:r>
      </w:ins>
      <w:ins w:id="444" w:author="Jeffrey Groh" w:date="2020-03-24T17:37:00Z">
        <w:r w:rsidR="00221E8B">
          <w:rPr>
            <w:rFonts w:cstheme="minorHAnsi"/>
          </w:rPr>
          <w:t>form in a discontinuous fashion</w:t>
        </w:r>
      </w:ins>
      <w:ins w:id="445" w:author="Jeffrey Groh" w:date="2020-03-24T17:38:00Z">
        <w:r w:rsidR="00221E8B">
          <w:rPr>
            <w:rFonts w:cstheme="minorHAnsi"/>
          </w:rPr>
          <w:t xml:space="preserve"> throughout the broad region of sympatry</w:t>
        </w:r>
      </w:ins>
      <w:ins w:id="446" w:author="Jeffrey Groh" w:date="2020-03-24T17:37:00Z">
        <w:r w:rsidR="00221E8B">
          <w:rPr>
            <w:rFonts w:cstheme="minorHAnsi"/>
          </w:rPr>
          <w:t xml:space="preserve">. </w:t>
        </w:r>
      </w:ins>
    </w:p>
    <w:p w14:paraId="3BFA279F" w14:textId="6966BF2F" w:rsidR="000F29AA" w:rsidRDefault="000F29AA" w:rsidP="000F29AA">
      <w:pPr>
        <w:spacing w:line="480" w:lineRule="auto"/>
        <w:ind w:firstLine="720"/>
        <w:rPr>
          <w:ins w:id="447" w:author="Jeffrey Groh" w:date="2020-03-24T17:40:00Z"/>
          <w:rFonts w:cstheme="minorHAnsi"/>
        </w:rPr>
      </w:pPr>
      <w:ins w:id="448" w:author="Jeffrey Groh" w:date="2020-03-24T17:40:00Z">
        <w:r w:rsidRPr="00BB3BA1">
          <w:rPr>
            <w:rFonts w:cstheme="minorHAnsi"/>
          </w:rPr>
          <w:lastRenderedPageBreak/>
          <w:t xml:space="preserve">The geographically widespread gene flow in the </w:t>
        </w:r>
        <w:r w:rsidRPr="00477783">
          <w:rPr>
            <w:rFonts w:cstheme="minorHAnsi"/>
            <w:i/>
            <w:iCs/>
          </w:rPr>
          <w:t>Aquilegia</w:t>
        </w:r>
        <w:r w:rsidRPr="00BB3BA1">
          <w:rPr>
            <w:rFonts w:cstheme="minorHAnsi"/>
          </w:rPr>
          <w:t xml:space="preserve"> species examined here also belongs to a type of introgressive hybridization that </w:t>
        </w:r>
        <w:proofErr w:type="spellStart"/>
        <w:r w:rsidRPr="00BB3BA1">
          <w:rPr>
            <w:rFonts w:cstheme="minorHAnsi"/>
          </w:rPr>
          <w:t>Heiser</w:t>
        </w:r>
        <w:proofErr w:type="spellEnd"/>
        <w:r w:rsidRPr="00BB3BA1">
          <w:rPr>
            <w:rFonts w:cstheme="minorHAnsi"/>
          </w:rPr>
          <w:t xml:space="preserve"> (1973) distinguished as ‘dispersed introgression’. </w:t>
        </w:r>
        <w:r>
          <w:rPr>
            <w:rFonts w:cstheme="minorHAnsi"/>
          </w:rPr>
          <w:t>While some p</w:t>
        </w:r>
        <w:r w:rsidRPr="00BB3BA1">
          <w:rPr>
            <w:rFonts w:cstheme="minorHAnsi"/>
          </w:rPr>
          <w:t>arapatric species may form only a narrow hybrid zone at the immediate contact zone</w:t>
        </w:r>
        <w:r>
          <w:rPr>
            <w:rFonts w:cstheme="minorHAnsi"/>
          </w:rPr>
          <w:t>, a</w:t>
        </w:r>
        <w:r w:rsidRPr="00BB3BA1">
          <w:rPr>
            <w:rFonts w:cstheme="minorHAnsi"/>
          </w:rPr>
          <w:t xml:space="preserve">s </w:t>
        </w:r>
        <w:proofErr w:type="spellStart"/>
        <w:r w:rsidRPr="00BB3BA1">
          <w:rPr>
            <w:rFonts w:cstheme="minorHAnsi"/>
          </w:rPr>
          <w:t>Heiser</w:t>
        </w:r>
        <w:proofErr w:type="spellEnd"/>
        <w:r w:rsidRPr="00BB3BA1">
          <w:rPr>
            <w:rFonts w:cstheme="minorHAnsi"/>
          </w:rPr>
          <w:t xml:space="preserve"> pointed out</w:t>
        </w:r>
        <w:r>
          <w:rPr>
            <w:rFonts w:cstheme="minorHAnsi"/>
          </w:rPr>
          <w:t>,</w:t>
        </w:r>
        <w:r w:rsidRPr="00BB3BA1">
          <w:rPr>
            <w:rFonts w:cstheme="minorHAnsi"/>
          </w:rPr>
          <w:t xml:space="preserve"> plant systems often display highly dispersed hybridity</w:t>
        </w:r>
        <w:r>
          <w:rPr>
            <w:rFonts w:cstheme="minorHAnsi"/>
          </w:rPr>
          <w:t xml:space="preserve">. </w:t>
        </w:r>
        <w:r w:rsidRPr="00BB3BA1">
          <w:rPr>
            <w:rFonts w:cstheme="minorHAnsi"/>
          </w:rPr>
          <w:t xml:space="preserve">A classic example is that of hybridization between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stansburyana</w:t>
        </w:r>
        <w:proofErr w:type="spellEnd"/>
        <w:r w:rsidRPr="00BB3BA1">
          <w:rPr>
            <w:rFonts w:cstheme="minorHAnsi"/>
          </w:rPr>
          <w:t xml:space="preserve"> (cliff rose) and </w:t>
        </w:r>
        <w:proofErr w:type="spellStart"/>
        <w:r w:rsidRPr="00477783">
          <w:rPr>
            <w:rFonts w:cstheme="minorHAnsi"/>
            <w:i/>
            <w:iCs/>
          </w:rPr>
          <w:t>Purshia</w:t>
        </w:r>
        <w:proofErr w:type="spellEnd"/>
        <w:r w:rsidRPr="00477783">
          <w:rPr>
            <w:rFonts w:cstheme="minorHAnsi"/>
            <w:i/>
            <w:iCs/>
          </w:rPr>
          <w:t xml:space="preserve"> </w:t>
        </w:r>
        <w:proofErr w:type="spellStart"/>
        <w:r w:rsidRPr="00477783">
          <w:rPr>
            <w:rFonts w:cstheme="minorHAnsi"/>
            <w:i/>
            <w:iCs/>
          </w:rPr>
          <w:t>tridentata</w:t>
        </w:r>
        <w:proofErr w:type="spellEnd"/>
        <w:r w:rsidRPr="00BB3BA1">
          <w:rPr>
            <w:rFonts w:cstheme="minorHAnsi"/>
          </w:rPr>
          <w:t xml:space="preserve"> (bitterbrush) (Stutz </w:t>
        </w:r>
        <w:r>
          <w:rPr>
            <w:rFonts w:cstheme="minorHAnsi"/>
          </w:rPr>
          <w:t>and</w:t>
        </w:r>
        <w:r w:rsidRPr="00BB3BA1">
          <w:rPr>
            <w:rFonts w:cstheme="minorHAnsi"/>
          </w:rPr>
          <w:t xml:space="preserve"> Thomas 1964). In this case the distribution of individual plants showing evidence of hybridity extends much further north that the distribution of the more localized and southern species (</w:t>
        </w:r>
        <w:r w:rsidRPr="00477783">
          <w:rPr>
            <w:rFonts w:cstheme="minorHAnsi"/>
            <w:i/>
            <w:iCs/>
          </w:rPr>
          <w:t xml:space="preserve">P. </w:t>
        </w:r>
        <w:proofErr w:type="spellStart"/>
        <w:r w:rsidRPr="00477783">
          <w:rPr>
            <w:rFonts w:cstheme="minorHAnsi"/>
            <w:i/>
            <w:iCs/>
          </w:rPr>
          <w:t>stansburyana</w:t>
        </w:r>
        <w:proofErr w:type="spellEnd"/>
        <w:r w:rsidRPr="00BB3BA1">
          <w:rPr>
            <w:rFonts w:cstheme="minorHAnsi"/>
          </w:rPr>
          <w:t>).</w:t>
        </w:r>
      </w:ins>
    </w:p>
    <w:p w14:paraId="06363CEC" w14:textId="310DFC6C" w:rsidR="00681203" w:rsidRDefault="000F29AA" w:rsidP="00FA4A38">
      <w:pPr>
        <w:spacing w:line="480" w:lineRule="auto"/>
        <w:rPr>
          <w:ins w:id="449" w:author="Jeffrey Groh" w:date="2020-03-25T15:35:00Z"/>
          <w:rFonts w:cstheme="minorHAnsi"/>
        </w:rPr>
      </w:pPr>
      <w:ins w:id="450" w:author="Jeffrey Groh" w:date="2020-03-24T17:40:00Z">
        <w:r>
          <w:rPr>
            <w:rFonts w:cstheme="minorHAnsi"/>
          </w:rPr>
          <w:t xml:space="preserve">Stutz and Thomas (1964) argued that this pattern resulted from stepwise introgression, in other words, continued backcrossing beyond immediate contact zones. Our data suggest a similar scenario in </w:t>
        </w:r>
        <w:r>
          <w:rPr>
            <w:rFonts w:cstheme="minorHAnsi"/>
            <w:i/>
            <w:iCs/>
          </w:rPr>
          <w:t xml:space="preserve">Aquilegia; </w:t>
        </w:r>
        <w:r>
          <w:rPr>
            <w:rFonts w:cstheme="minorHAnsi"/>
          </w:rPr>
          <w:t xml:space="preserve">within </w:t>
        </w:r>
        <w:r>
          <w:rPr>
            <w:rFonts w:cstheme="minorHAnsi"/>
            <w:i/>
            <w:iCs/>
          </w:rPr>
          <w:t xml:space="preserve">A. flavescens, </w:t>
        </w:r>
        <w:r>
          <w:rPr>
            <w:rFonts w:cstheme="minorHAnsi"/>
            <w:bCs/>
            <w:color w:val="000000" w:themeColor="text1"/>
          </w:rPr>
          <w:t>t</w:t>
        </w:r>
        <w:r w:rsidRPr="002108CA">
          <w:rPr>
            <w:rFonts w:cstheme="minorHAnsi"/>
            <w:bCs/>
            <w:color w:val="000000" w:themeColor="text1"/>
          </w:rPr>
          <w:t xml:space="preserve">he </w:t>
        </w:r>
        <w:r>
          <w:rPr>
            <w:rFonts w:cstheme="minorHAnsi"/>
            <w:bCs/>
            <w:color w:val="000000" w:themeColor="text1"/>
          </w:rPr>
          <w:t xml:space="preserve">reasonably </w:t>
        </w:r>
        <w:r w:rsidRPr="002108CA">
          <w:rPr>
            <w:rFonts w:cstheme="minorHAnsi"/>
            <w:bCs/>
            <w:color w:val="000000" w:themeColor="text1"/>
          </w:rPr>
          <w:t xml:space="preserve">linear relationship </w:t>
        </w:r>
        <w:r>
          <w:rPr>
            <w:rFonts w:cstheme="minorHAnsi"/>
            <w:bCs/>
            <w:color w:val="000000" w:themeColor="text1"/>
          </w:rPr>
          <w:t xml:space="preserve">between the hybrid index and distance to </w:t>
        </w:r>
        <w:r>
          <w:rPr>
            <w:rFonts w:cstheme="minorHAnsi"/>
            <w:bCs/>
            <w:i/>
            <w:iCs/>
            <w:color w:val="000000" w:themeColor="text1"/>
          </w:rPr>
          <w:t xml:space="preserve">A. formosa </w:t>
        </w:r>
        <w:r>
          <w:rPr>
            <w:rFonts w:cstheme="minorHAnsi"/>
            <w:bCs/>
            <w:color w:val="000000" w:themeColor="text1"/>
          </w:rPr>
          <w:t xml:space="preserve">(Fig. 2) </w:t>
        </w:r>
        <w:r w:rsidRPr="002108CA">
          <w:rPr>
            <w:rFonts w:cstheme="minorHAnsi"/>
            <w:bCs/>
            <w:color w:val="000000" w:themeColor="text1"/>
          </w:rPr>
          <w:t>suggest</w:t>
        </w:r>
        <w:r>
          <w:rPr>
            <w:rFonts w:cstheme="minorHAnsi"/>
            <w:bCs/>
            <w:color w:val="000000" w:themeColor="text1"/>
          </w:rPr>
          <w:t>s</w:t>
        </w:r>
        <w:r w:rsidRPr="002108CA">
          <w:rPr>
            <w:rFonts w:cstheme="minorHAnsi"/>
            <w:bCs/>
            <w:color w:val="000000" w:themeColor="text1"/>
          </w:rPr>
          <w:t xml:space="preserve"> that th</w:t>
        </w:r>
        <w:r>
          <w:rPr>
            <w:rFonts w:cstheme="minorHAnsi"/>
            <w:bCs/>
            <w:color w:val="000000" w:themeColor="text1"/>
          </w:rPr>
          <w:t>is association</w:t>
        </w:r>
        <w:r w:rsidRPr="002108CA">
          <w:rPr>
            <w:rFonts w:cstheme="minorHAnsi"/>
            <w:bCs/>
            <w:color w:val="000000" w:themeColor="text1"/>
          </w:rPr>
          <w:t xml:space="preserve"> is not </w:t>
        </w:r>
        <w:r w:rsidRPr="002108CA">
          <w:rPr>
            <w:rFonts w:cstheme="minorHAnsi"/>
            <w:color w:val="000000" w:themeColor="text1"/>
          </w:rPr>
          <w:t xml:space="preserve">purely driven by strongly intermediate early-generation hybrids </w:t>
        </w:r>
        <w:r>
          <w:rPr>
            <w:rFonts w:cstheme="minorHAnsi"/>
            <w:color w:val="000000" w:themeColor="text1"/>
          </w:rPr>
          <w:t>in immediate contact zones. R</w:t>
        </w:r>
        <w:r w:rsidRPr="002108CA">
          <w:rPr>
            <w:rFonts w:cstheme="minorHAnsi"/>
            <w:color w:val="000000" w:themeColor="text1"/>
          </w:rPr>
          <w:t>ather, introgressive effects of hybridization appear to permeate beyond areas of immediate proximity, likely through continued backcrossing.</w:t>
        </w:r>
        <w:r>
          <w:rPr>
            <w:rFonts w:cstheme="minorHAnsi"/>
            <w:color w:val="000000" w:themeColor="text1"/>
          </w:rPr>
          <w:t xml:space="preserve"> For </w:t>
        </w:r>
        <w:r>
          <w:rPr>
            <w:rFonts w:cstheme="minorHAnsi"/>
            <w:i/>
            <w:iCs/>
            <w:color w:val="000000" w:themeColor="text1"/>
          </w:rPr>
          <w:t xml:space="preserve">A. formosa, </w:t>
        </w:r>
        <w:r>
          <w:rPr>
            <w:rFonts w:cstheme="minorHAnsi"/>
            <w:color w:val="000000" w:themeColor="text1"/>
          </w:rPr>
          <w:t>the relationship</w:t>
        </w:r>
        <w:r>
          <w:rPr>
            <w:rFonts w:cstheme="minorHAnsi"/>
            <w:i/>
            <w:iCs/>
            <w:color w:val="000000" w:themeColor="text1"/>
          </w:rPr>
          <w:t xml:space="preserve"> </w:t>
        </w:r>
        <w:r>
          <w:rPr>
            <w:rFonts w:cstheme="minorHAnsi"/>
            <w:color w:val="000000" w:themeColor="text1"/>
          </w:rPr>
          <w:t xml:space="preserve">possibly reflects a larger influence of misclassification, </w:t>
        </w:r>
      </w:ins>
      <w:ins w:id="451" w:author="Jeffrey Groh" w:date="2020-03-25T21:39:00Z">
        <w:r w:rsidR="00543650">
          <w:rPr>
            <w:rFonts w:cstheme="minorHAnsi"/>
            <w:color w:val="000000" w:themeColor="text1"/>
          </w:rPr>
          <w:t>as</w:t>
        </w:r>
      </w:ins>
      <w:ins w:id="452" w:author="Jeffrey Groh" w:date="2020-03-24T17:40:00Z">
        <w:r>
          <w:rPr>
            <w:rFonts w:cstheme="minorHAnsi"/>
            <w:color w:val="000000" w:themeColor="text1"/>
          </w:rPr>
          <w:t xml:space="preserve"> pink-flowered </w:t>
        </w:r>
        <w:r>
          <w:rPr>
            <w:rFonts w:cstheme="minorHAnsi"/>
            <w:i/>
            <w:iCs/>
            <w:color w:val="000000" w:themeColor="text1"/>
          </w:rPr>
          <w:t xml:space="preserve">A. flavescens </w:t>
        </w:r>
        <w:r>
          <w:rPr>
            <w:rFonts w:cstheme="minorHAnsi"/>
            <w:color w:val="000000" w:themeColor="text1"/>
          </w:rPr>
          <w:t xml:space="preserve">individuals are </w:t>
        </w:r>
      </w:ins>
      <w:ins w:id="453" w:author="Jeffrey Groh" w:date="2020-03-25T21:39:00Z">
        <w:r w:rsidR="00543650">
          <w:rPr>
            <w:rFonts w:cstheme="minorHAnsi"/>
            <w:color w:val="000000" w:themeColor="text1"/>
          </w:rPr>
          <w:t>likely to be</w:t>
        </w:r>
      </w:ins>
      <w:ins w:id="454" w:author="Jeffrey Groh" w:date="2020-03-24T17:40:00Z">
        <w:r>
          <w:rPr>
            <w:rFonts w:cstheme="minorHAnsi"/>
            <w:color w:val="000000" w:themeColor="text1"/>
          </w:rPr>
          <w:t xml:space="preserve"> identified as </w:t>
        </w:r>
        <w:r>
          <w:rPr>
            <w:rFonts w:cstheme="minorHAnsi"/>
            <w:i/>
            <w:iCs/>
            <w:color w:val="000000" w:themeColor="text1"/>
          </w:rPr>
          <w:t xml:space="preserve">A. formosa </w:t>
        </w:r>
        <w:r>
          <w:rPr>
            <w:rFonts w:cstheme="minorHAnsi"/>
            <w:color w:val="000000" w:themeColor="text1"/>
          </w:rPr>
          <w:t>(Fig. 2)</w:t>
        </w:r>
        <w:r>
          <w:rPr>
            <w:rFonts w:cstheme="minorHAnsi"/>
            <w:i/>
            <w:iCs/>
            <w:color w:val="000000" w:themeColor="text1"/>
          </w:rPr>
          <w:t xml:space="preserve">. </w:t>
        </w:r>
        <w:r>
          <w:rPr>
            <w:rFonts w:cstheme="minorHAnsi"/>
            <w:color w:val="000000" w:themeColor="text1"/>
          </w:rPr>
          <w:t xml:space="preserve">An alternative explanation to the dispersed pattern of introgression is the persistence of hybrids in zones of historical sympatry. We previously presented evidence for this phenomenon in </w:t>
        </w:r>
      </w:ins>
      <w:ins w:id="455" w:author="Jeffrey Groh" w:date="2020-03-24T20:47:00Z">
        <w:r w:rsidR="004324AA">
          <w:rPr>
            <w:rFonts w:cstheme="minorHAnsi"/>
            <w:color w:val="000000" w:themeColor="text1"/>
          </w:rPr>
          <w:t>this species pair</w:t>
        </w:r>
      </w:ins>
      <w:ins w:id="456" w:author="Jeffrey Groh" w:date="2020-03-24T17:40:00Z">
        <w:r>
          <w:rPr>
            <w:rFonts w:cstheme="minorHAnsi"/>
            <w:i/>
            <w:iCs/>
            <w:color w:val="000000" w:themeColor="text1"/>
          </w:rPr>
          <w:t xml:space="preserve"> </w:t>
        </w:r>
        <w:r>
          <w:rPr>
            <w:rFonts w:cstheme="minorHAnsi"/>
            <w:color w:val="000000" w:themeColor="text1"/>
          </w:rPr>
          <w:t xml:space="preserve">(Groh et al. 2019), which has also been observed in oaks (Maze 1968) and poplar </w:t>
        </w:r>
        <w:r w:rsidRPr="00BB3BA1">
          <w:rPr>
            <w:rFonts w:cstheme="minorHAnsi"/>
          </w:rPr>
          <w:t>(</w:t>
        </w:r>
        <w:proofErr w:type="spellStart"/>
        <w:r w:rsidRPr="00BB3BA1">
          <w:rPr>
            <w:rFonts w:cstheme="minorHAnsi"/>
          </w:rPr>
          <w:t>Chhatre</w:t>
        </w:r>
        <w:proofErr w:type="spellEnd"/>
        <w:r w:rsidRPr="00BB3BA1">
          <w:rPr>
            <w:rFonts w:cstheme="minorHAnsi"/>
          </w:rPr>
          <w:t xml:space="preserve"> et al. 2018; Cronk </w:t>
        </w:r>
      </w:ins>
      <w:ins w:id="457" w:author="Jeffrey Groh" w:date="2020-03-26T10:36:00Z">
        <w:r w:rsidR="004C38CB">
          <w:rPr>
            <w:rFonts w:cstheme="minorHAnsi"/>
          </w:rPr>
          <w:t>and</w:t>
        </w:r>
      </w:ins>
      <w:ins w:id="458" w:author="Jeffrey Groh" w:date="2020-03-24T17:40:00Z">
        <w:r w:rsidRPr="00BB3BA1">
          <w:rPr>
            <w:rFonts w:cstheme="minorHAnsi"/>
          </w:rPr>
          <w:t xml:space="preserve"> Suarez-Gonzalez 2018)</w:t>
        </w:r>
      </w:ins>
      <w:ins w:id="459" w:author="Jeffrey Groh" w:date="2020-03-25T11:54:00Z">
        <w:r w:rsidR="00FA4A38">
          <w:rPr>
            <w:rFonts w:cstheme="minorHAnsi"/>
          </w:rPr>
          <w:t>.</w:t>
        </w:r>
      </w:ins>
    </w:p>
    <w:p w14:paraId="4EE20D31" w14:textId="77777777" w:rsidR="00D72A5B" w:rsidRDefault="00D72A5B" w:rsidP="00FA4A38">
      <w:pPr>
        <w:spacing w:line="480" w:lineRule="auto"/>
        <w:rPr>
          <w:ins w:id="460" w:author="Jeffrey Groh" w:date="2020-03-25T15:36:00Z"/>
          <w:rFonts w:cstheme="minorHAnsi"/>
        </w:rPr>
      </w:pPr>
    </w:p>
    <w:p w14:paraId="1D1B9351" w14:textId="52F98F68" w:rsidR="00D72A5B" w:rsidRPr="00D72A5B" w:rsidRDefault="00D72A5B" w:rsidP="00FA4A38">
      <w:pPr>
        <w:spacing w:line="480" w:lineRule="auto"/>
        <w:rPr>
          <w:ins w:id="461" w:author="Jeffrey Groh" w:date="2020-03-24T17:59:00Z"/>
          <w:rFonts w:cstheme="minorHAnsi"/>
          <w:i/>
          <w:iCs/>
          <w:color w:val="000000" w:themeColor="text1"/>
          <w:rPrChange w:id="462" w:author="Jeffrey Groh" w:date="2020-03-25T15:35:00Z">
            <w:rPr>
              <w:ins w:id="463" w:author="Jeffrey Groh" w:date="2020-03-24T17:59:00Z"/>
              <w:rFonts w:cstheme="minorHAnsi"/>
              <w:color w:val="000000" w:themeColor="text1"/>
            </w:rPr>
          </w:rPrChange>
        </w:rPr>
      </w:pPr>
      <w:ins w:id="464" w:author="Jeffrey Groh" w:date="2020-03-25T15:38:00Z">
        <w:r>
          <w:rPr>
            <w:rFonts w:cstheme="minorHAnsi"/>
            <w:i/>
            <w:iCs/>
          </w:rPr>
          <w:lastRenderedPageBreak/>
          <w:t>Ecological considerations on hybridization</w:t>
        </w:r>
      </w:ins>
    </w:p>
    <w:p w14:paraId="4889A46F" w14:textId="4C7F644B" w:rsidR="00681203" w:rsidRDefault="00681203" w:rsidP="00D72A5B">
      <w:pPr>
        <w:spacing w:line="480" w:lineRule="auto"/>
        <w:ind w:firstLine="720"/>
        <w:rPr>
          <w:ins w:id="465" w:author="Jeffrey Groh" w:date="2020-03-24T17:59:00Z"/>
          <w:rFonts w:cstheme="minorHAnsi"/>
          <w:color w:val="000000" w:themeColor="text1"/>
        </w:rPr>
      </w:pPr>
      <w:ins w:id="466" w:author="Jeffrey Groh" w:date="2020-03-24T18:00:00Z">
        <w:r>
          <w:rPr>
            <w:rFonts w:cstheme="minorHAnsi"/>
            <w:color w:val="000000" w:themeColor="text1"/>
          </w:rPr>
          <w:t>T</w:t>
        </w:r>
      </w:ins>
      <w:ins w:id="467" w:author="Jeffrey Groh" w:date="2020-03-24T17:59:00Z">
        <w:r w:rsidRPr="002108CA">
          <w:rPr>
            <w:rFonts w:cstheme="minorHAnsi"/>
            <w:color w:val="000000" w:themeColor="text1"/>
          </w:rPr>
          <w:t>he sheer prevalence of hybrid phenotypes, particularly in central Idaho</w:t>
        </w:r>
      </w:ins>
      <w:ins w:id="468" w:author="Jeffrey Groh" w:date="2020-03-24T18:00:00Z">
        <w:r>
          <w:rPr>
            <w:rFonts w:cstheme="minorHAnsi"/>
            <w:color w:val="000000" w:themeColor="text1"/>
          </w:rPr>
          <w:t xml:space="preserve"> where the two forms virtually homogenize</w:t>
        </w:r>
      </w:ins>
      <w:ins w:id="469" w:author="Jeffrey Groh" w:date="2020-03-24T17:59:00Z">
        <w:r w:rsidRPr="002108CA">
          <w:rPr>
            <w:rFonts w:cstheme="minorHAnsi"/>
            <w:color w:val="000000" w:themeColor="text1"/>
          </w:rPr>
          <w:t xml:space="preserve">, </w:t>
        </w:r>
      </w:ins>
      <w:ins w:id="470" w:author="Jeffrey Groh" w:date="2020-03-24T20:47:00Z">
        <w:r w:rsidR="00B8240D">
          <w:rPr>
            <w:rFonts w:cstheme="minorHAnsi"/>
            <w:color w:val="000000" w:themeColor="text1"/>
          </w:rPr>
          <w:t>sugg</w:t>
        </w:r>
      </w:ins>
      <w:ins w:id="471" w:author="Jeffrey Groh" w:date="2020-03-24T20:48:00Z">
        <w:r w:rsidR="00B8240D">
          <w:rPr>
            <w:rFonts w:cstheme="minorHAnsi"/>
            <w:color w:val="000000" w:themeColor="text1"/>
          </w:rPr>
          <w:t>ests that reproductive isolation is overall weak</w:t>
        </w:r>
      </w:ins>
      <w:ins w:id="472" w:author="Jeffrey Groh" w:date="2020-03-25T09:57:00Z">
        <w:r w:rsidR="00645D05">
          <w:rPr>
            <w:rFonts w:cstheme="minorHAnsi"/>
            <w:color w:val="000000" w:themeColor="text1"/>
          </w:rPr>
          <w:t xml:space="preserve"> in symp</w:t>
        </w:r>
      </w:ins>
      <w:ins w:id="473" w:author="Jeffrey Groh" w:date="2020-03-25T09:58:00Z">
        <w:r w:rsidR="00645D05">
          <w:rPr>
            <w:rFonts w:cstheme="minorHAnsi"/>
            <w:color w:val="000000" w:themeColor="text1"/>
          </w:rPr>
          <w:t>atry</w:t>
        </w:r>
      </w:ins>
      <w:ins w:id="474" w:author="Jeffrey Groh" w:date="2020-03-24T17:59:00Z">
        <w:r w:rsidRPr="002108CA">
          <w:rPr>
            <w:rFonts w:cstheme="minorHAnsi"/>
            <w:color w:val="000000" w:themeColor="text1"/>
          </w:rPr>
          <w:t xml:space="preserve">. </w:t>
        </w:r>
      </w:ins>
      <w:ins w:id="475" w:author="Jeffrey Groh" w:date="2020-03-24T20:49:00Z">
        <w:r w:rsidR="00B8240D">
          <w:rPr>
            <w:rFonts w:cstheme="minorHAnsi"/>
            <w:color w:val="000000" w:themeColor="text1"/>
          </w:rPr>
          <w:t>P</w:t>
        </w:r>
      </w:ins>
      <w:ins w:id="476" w:author="Jeffrey Groh" w:date="2020-03-24T17:59:00Z">
        <w:r w:rsidRPr="002108CA">
          <w:rPr>
            <w:rFonts w:cstheme="minorHAnsi"/>
            <w:color w:val="000000" w:themeColor="text1"/>
          </w:rPr>
          <w:t>rezygotic isolation</w:t>
        </w:r>
      </w:ins>
      <w:ins w:id="477" w:author="Jeffrey Groh" w:date="2020-03-25T10:00:00Z">
        <w:r w:rsidR="00645D05">
          <w:rPr>
            <w:rFonts w:cstheme="minorHAnsi"/>
            <w:color w:val="000000" w:themeColor="text1"/>
          </w:rPr>
          <w:t>,</w:t>
        </w:r>
      </w:ins>
      <w:ins w:id="478" w:author="Jeffrey Groh" w:date="2020-03-25T09:59:00Z">
        <w:r w:rsidR="00645D05">
          <w:rPr>
            <w:rFonts w:cstheme="minorHAnsi"/>
            <w:color w:val="000000" w:themeColor="text1"/>
          </w:rPr>
          <w:t xml:space="preserve"> in form of ecogeographic separation or </w:t>
        </w:r>
      </w:ins>
      <w:ins w:id="479" w:author="Jeffrey Groh" w:date="2020-03-25T10:00:00Z">
        <w:r w:rsidR="00645D05">
          <w:rPr>
            <w:rFonts w:cstheme="minorHAnsi"/>
            <w:color w:val="000000" w:themeColor="text1"/>
          </w:rPr>
          <w:t>pollinator isolation,</w:t>
        </w:r>
      </w:ins>
      <w:ins w:id="480" w:author="Jeffrey Groh" w:date="2020-03-24T17:59:00Z">
        <w:r w:rsidRPr="002108CA">
          <w:rPr>
            <w:rFonts w:cstheme="minorHAnsi"/>
            <w:color w:val="000000" w:themeColor="text1"/>
          </w:rPr>
          <w:t xml:space="preserve"> </w:t>
        </w:r>
      </w:ins>
      <w:ins w:id="481" w:author="Jeffrey Groh" w:date="2020-03-24T20:49:00Z">
        <w:r w:rsidR="00B8240D">
          <w:rPr>
            <w:rFonts w:cstheme="minorHAnsi"/>
            <w:color w:val="000000" w:themeColor="text1"/>
          </w:rPr>
          <w:t>is evidently</w:t>
        </w:r>
      </w:ins>
      <w:ins w:id="482" w:author="Jeffrey Groh" w:date="2020-03-24T20:48:00Z">
        <w:r w:rsidR="00B8240D">
          <w:rPr>
            <w:rFonts w:cstheme="minorHAnsi"/>
            <w:color w:val="000000" w:themeColor="text1"/>
          </w:rPr>
          <w:t xml:space="preserve"> </w:t>
        </w:r>
      </w:ins>
      <w:ins w:id="483" w:author="Jeffrey Groh" w:date="2020-03-24T17:59:00Z">
        <w:r w:rsidRPr="002108CA">
          <w:rPr>
            <w:rFonts w:cstheme="minorHAnsi"/>
            <w:color w:val="000000" w:themeColor="text1"/>
          </w:rPr>
          <w:t>not strong enough to prevent frequent heterospecific pollen transfer.</w:t>
        </w:r>
      </w:ins>
      <w:ins w:id="484" w:author="Jeffrey Groh" w:date="2020-03-25T10:00:00Z">
        <w:r w:rsidR="00645D05">
          <w:rPr>
            <w:rFonts w:cstheme="minorHAnsi"/>
            <w:color w:val="000000" w:themeColor="text1"/>
          </w:rPr>
          <w:t xml:space="preserve"> </w:t>
        </w:r>
      </w:ins>
      <w:ins w:id="485" w:author="Jeffrey Groh" w:date="2020-03-25T10:03:00Z">
        <w:r w:rsidR="00645D05">
          <w:rPr>
            <w:rFonts w:cstheme="minorHAnsi"/>
            <w:color w:val="000000" w:themeColor="text1"/>
          </w:rPr>
          <w:t>Concerning</w:t>
        </w:r>
      </w:ins>
      <w:ins w:id="486" w:author="Jeffrey Groh" w:date="2020-03-25T10:00:00Z">
        <w:r w:rsidR="00645D05">
          <w:rPr>
            <w:rFonts w:cstheme="minorHAnsi"/>
            <w:color w:val="000000" w:themeColor="text1"/>
          </w:rPr>
          <w:t xml:space="preserve"> the former, </w:t>
        </w:r>
      </w:ins>
      <w:ins w:id="487" w:author="Jeffrey Groh" w:date="2020-03-25T09:59:00Z">
        <w:r w:rsidR="00645D05" w:rsidRPr="002108CA">
          <w:rPr>
            <w:rFonts w:cstheme="minorHAnsi"/>
            <w:color w:val="000000" w:themeColor="text1"/>
          </w:rPr>
          <w:t xml:space="preserve">sharp transitions between the elevational </w:t>
        </w:r>
      </w:ins>
      <w:ins w:id="488" w:author="Jeffrey Groh" w:date="2020-03-25T10:02:00Z">
        <w:r w:rsidR="00645D05">
          <w:rPr>
            <w:rFonts w:cstheme="minorHAnsi"/>
            <w:color w:val="000000" w:themeColor="text1"/>
          </w:rPr>
          <w:t>habitats</w:t>
        </w:r>
      </w:ins>
      <w:ins w:id="489" w:author="Jeffrey Groh" w:date="2020-03-25T09:59:00Z">
        <w:r w:rsidR="00645D05" w:rsidRPr="002108CA">
          <w:rPr>
            <w:rFonts w:cstheme="minorHAnsi"/>
            <w:color w:val="000000" w:themeColor="text1"/>
          </w:rPr>
          <w:t xml:space="preserve"> of these species in the </w:t>
        </w:r>
        <w:r w:rsidR="00645D05">
          <w:rPr>
            <w:rFonts w:cstheme="minorHAnsi"/>
            <w:color w:val="000000" w:themeColor="text1"/>
          </w:rPr>
          <w:t xml:space="preserve">steep </w:t>
        </w:r>
        <w:r w:rsidR="00645D05" w:rsidRPr="002108CA">
          <w:rPr>
            <w:rFonts w:cstheme="minorHAnsi"/>
            <w:color w:val="000000" w:themeColor="text1"/>
          </w:rPr>
          <w:t xml:space="preserve">mountainous areas where they </w:t>
        </w:r>
      </w:ins>
      <w:ins w:id="490" w:author="Jeffrey Groh" w:date="2020-03-25T10:00:00Z">
        <w:r w:rsidR="00645D05">
          <w:rPr>
            <w:rFonts w:cstheme="minorHAnsi"/>
            <w:color w:val="000000" w:themeColor="text1"/>
          </w:rPr>
          <w:t>meet</w:t>
        </w:r>
      </w:ins>
      <w:ins w:id="491" w:author="Jeffrey Groh" w:date="2020-03-25T09:59:00Z">
        <w:r w:rsidR="00645D05" w:rsidRPr="002108CA">
          <w:rPr>
            <w:rFonts w:cstheme="minorHAnsi"/>
            <w:color w:val="000000" w:themeColor="text1"/>
          </w:rPr>
          <w:t xml:space="preserve"> can bring them within pollinator dispersal distance. </w:t>
        </w:r>
      </w:ins>
      <w:ins w:id="492" w:author="Jeffrey Groh" w:date="2020-03-25T10:00:00Z">
        <w:r w:rsidR="00645D05">
          <w:rPr>
            <w:rFonts w:cstheme="minorHAnsi"/>
            <w:color w:val="000000" w:themeColor="text1"/>
          </w:rPr>
          <w:t>Moreover,</w:t>
        </w:r>
      </w:ins>
      <w:ins w:id="493" w:author="Jeffrey Groh" w:date="2020-03-25T09:59:00Z">
        <w:r w:rsidR="00645D05" w:rsidRPr="002108CA">
          <w:rPr>
            <w:rFonts w:cstheme="minorHAnsi"/>
            <w:color w:val="000000" w:themeColor="text1"/>
          </w:rPr>
          <w:t xml:space="preserve"> </w:t>
        </w:r>
        <w:r w:rsidR="00645D05" w:rsidRPr="002108CA">
          <w:rPr>
            <w:rFonts w:cstheme="minorHAnsi"/>
            <w:i/>
            <w:iCs/>
            <w:color w:val="000000" w:themeColor="text1"/>
          </w:rPr>
          <w:t xml:space="preserve">A. formosa </w:t>
        </w:r>
        <w:r w:rsidR="00645D05" w:rsidRPr="002108CA">
          <w:rPr>
            <w:rFonts w:cstheme="minorHAnsi"/>
            <w:color w:val="000000" w:themeColor="text1"/>
          </w:rPr>
          <w:t xml:space="preserve">appears </w:t>
        </w:r>
      </w:ins>
      <w:ins w:id="494" w:author="Jeffrey Groh" w:date="2020-03-25T11:55:00Z">
        <w:r w:rsidR="00FA4A38">
          <w:rPr>
            <w:rFonts w:cstheme="minorHAnsi"/>
            <w:color w:val="000000" w:themeColor="text1"/>
          </w:rPr>
          <w:t>capable of</w:t>
        </w:r>
      </w:ins>
      <w:ins w:id="495" w:author="Jeffrey Groh" w:date="2020-03-25T09:59:00Z">
        <w:r w:rsidR="00645D05" w:rsidRPr="002108CA">
          <w:rPr>
            <w:rFonts w:cstheme="minorHAnsi"/>
            <w:color w:val="000000" w:themeColor="text1"/>
          </w:rPr>
          <w:t xml:space="preserve"> coloniz</w:t>
        </w:r>
      </w:ins>
      <w:ins w:id="496" w:author="Jeffrey Groh" w:date="2020-03-25T11:55:00Z">
        <w:r w:rsidR="00FA4A38">
          <w:rPr>
            <w:rFonts w:cstheme="minorHAnsi"/>
            <w:color w:val="000000" w:themeColor="text1"/>
          </w:rPr>
          <w:t>ing</w:t>
        </w:r>
      </w:ins>
      <w:ins w:id="497" w:author="Jeffrey Groh" w:date="2020-03-25T09:59:00Z">
        <w:r w:rsidR="00645D05" w:rsidRPr="002108CA">
          <w:rPr>
            <w:rFonts w:cstheme="minorHAnsi"/>
            <w:color w:val="000000" w:themeColor="text1"/>
          </w:rPr>
          <w:t xml:space="preserve"> high-elevation habitats </w:t>
        </w:r>
        <w:r w:rsidR="00645D05" w:rsidRPr="002108CA">
          <w:rPr>
            <w:rFonts w:cstheme="minorHAnsi"/>
            <w:color w:val="000000" w:themeColor="text1"/>
          </w:rPr>
          <w:fldChar w:fldCharType="begin" w:fldLock="1"/>
        </w:r>
        <w:r w:rsidR="00645D05">
          <w:rPr>
            <w:rFonts w:cstheme="minorHAnsi"/>
            <w:color w:val="000000" w:themeColor="text1"/>
          </w:rPr>
          <w:instrText>ADDIN CSL_CITATION {"citationItems":[{"id":"ITEM-1","itemData":{"DOI":"10.1093/aobpla/ply071","ISSN":"2041-2851","abstract":"We report the investigation of an Aquilegia flavescens × A. formosa population in British Columbia that is disjunct from its parents—the latter species is present locally but ecologically separated, while the former is entirely absent. To confirm hybridity, we used multivariate analysis of floral characters of field-sampled populations to ordinate phenotypes of putative hybrids in relation to those of the parental species. Microsatellite genotypes at 11 loci from 72 parental-type and putative hybrid individuals were analysed to assess evidence for admixture. Maternally inherited plastid sequences were analysed to infer the direction of hybridization and test hypotheses on the origin of the orphan hybrid population. Plants from the orphan hybrid population are on average intermediate between typical A. formosa and A. flavescens for most phenotypes examined and show evidence of genetic admixture. This population lies beyond the range of A. flavescens, but within the range of A. formosa. No pure A. flavescens individuals were observed in the vicinity, nor is this species known to occur within 200 km of the site. The hybrids share a plastid haplotype with local A. formosa populations. Alternative explanations for this pattern are evaluated. While we cannot rule out long-distance pollen dispersal followed by proliferation of hybrid genotypes, we consider the spread of an A. formosa plastid during genetic swamping of a historical A. flavescens population to be more parsimonious.","author":[{"dropping-particle":"","family":"Groh","given":"Jeffrey S","non-dropping-particle":"","parse-names":false,"suffix":""},{"dropping-particle":"","family":"Percy","given":"Diana M","non-dropping-particle":"","parse-names":false,"suffix":""},{"dropping-particle":"","family":"Björk","given":"Curtis R","non-dropping-particle":"","parse-names":false,"suffix":""},{"dropping-particle":"","family":"Cronk","given":"Quentin C B","non-dropping-particle":"","parse-names":false,"suffix":""}],"container-title":"AoB PLANTS","id":"ITEM-1","issue":"1","issued":{"date-parts":[["2018"]]},"page":"1-15","title":"On the origin of orphan hybrids between Aquilegia formosa and Aquilegia flavescens","type":"article-journal","volume":"11"},"uris":["http://www.mendeley.com/documents/?uuid=5de98042-6cc6-4496-8743-5c2a1765da4f"]}],"mendeley":{"formattedCitation":"(Groh et al. 2018)","manualFormatting":"(Groh et al. 2019)","plainTextFormattedCitation":"(Groh et al. 2018)","previouslyFormattedCitation":"(Groh et al. 2018)"},"properties":{"noteIndex":0},"schema":"https://github.com/citation-style-language/schema/raw/master/csl-citation.json"}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(Groh et al. 201</w:t>
        </w:r>
        <w:r w:rsidR="00645D05">
          <w:rPr>
            <w:rFonts w:cstheme="minorHAnsi"/>
            <w:noProof/>
            <w:color w:val="000000" w:themeColor="text1"/>
          </w:rPr>
          <w:t>9</w:t>
        </w:r>
        <w:r w:rsidR="00645D05" w:rsidRPr="002108CA">
          <w:rPr>
            <w:rFonts w:cstheme="minorHAnsi"/>
            <w:noProof/>
            <w:color w:val="000000" w:themeColor="text1"/>
          </w:rPr>
          <w:t>)</w:t>
        </w:r>
        <w:r w:rsidR="00645D05" w:rsidRPr="002108CA">
          <w:rPr>
            <w:rFonts w:cstheme="minorHAnsi"/>
            <w:color w:val="000000" w:themeColor="text1"/>
          </w:rPr>
          <w:fldChar w:fldCharType="end"/>
        </w:r>
        <w:r w:rsidR="00645D05" w:rsidRPr="002108CA">
          <w:rPr>
            <w:rFonts w:cstheme="minorHAnsi"/>
            <w:color w:val="000000" w:themeColor="text1"/>
          </w:rPr>
          <w:t xml:space="preserve">, potentially bridging elevational gaps between </w:t>
        </w:r>
      </w:ins>
      <w:ins w:id="498" w:author="Jeffrey Groh" w:date="2020-03-25T10:25:00Z">
        <w:r w:rsidR="0041741D">
          <w:rPr>
            <w:rFonts w:cstheme="minorHAnsi"/>
            <w:color w:val="000000" w:themeColor="text1"/>
          </w:rPr>
          <w:t xml:space="preserve">sympatric </w:t>
        </w:r>
      </w:ins>
      <w:ins w:id="499" w:author="Jeffrey Groh" w:date="2020-03-25T09:59:00Z">
        <w:r w:rsidR="00645D05" w:rsidRPr="002108CA">
          <w:rPr>
            <w:rFonts w:cstheme="minorHAnsi"/>
            <w:color w:val="000000" w:themeColor="text1"/>
          </w:rPr>
          <w:t>populations</w:t>
        </w:r>
      </w:ins>
      <w:ins w:id="500" w:author="Jeffrey Groh" w:date="2020-03-25T10:01:00Z">
        <w:r w:rsidR="00645D05">
          <w:rPr>
            <w:rFonts w:cstheme="minorHAnsi"/>
            <w:color w:val="000000" w:themeColor="text1"/>
          </w:rPr>
          <w:t xml:space="preserve">. </w:t>
        </w:r>
        <w:r w:rsidR="00645D05" w:rsidRPr="002108CA">
          <w:rPr>
            <w:rFonts w:cstheme="minorHAnsi"/>
            <w:color w:val="000000" w:themeColor="text1"/>
          </w:rPr>
          <w:t xml:space="preserve">Concerning the latter, it might be expected that differences in floral morphology and color </w:t>
        </w:r>
        <w:r w:rsidR="00645D05">
          <w:rPr>
            <w:rFonts w:cstheme="minorHAnsi"/>
            <w:color w:val="000000" w:themeColor="text1"/>
          </w:rPr>
          <w:t>c</w:t>
        </w:r>
        <w:r w:rsidR="00645D05" w:rsidRPr="002108CA">
          <w:rPr>
            <w:rFonts w:cstheme="minorHAnsi"/>
            <w:color w:val="000000" w:themeColor="text1"/>
          </w:rPr>
          <w:t xml:space="preserve">ould confer pollinator isolation in these taxa, as has been carefully demonstrated in other hybridizing </w:t>
        </w:r>
        <w:r w:rsidR="00645D05" w:rsidRPr="002108CA">
          <w:rPr>
            <w:rFonts w:cstheme="minorHAnsi"/>
            <w:i/>
            <w:iCs/>
            <w:color w:val="000000" w:themeColor="text1"/>
          </w:rPr>
          <w:t xml:space="preserve">Aquilegia </w:t>
        </w:r>
        <w:r w:rsidR="00645D05" w:rsidRPr="002108CA">
          <w:rPr>
            <w:rFonts w:cstheme="minorHAnsi"/>
            <w:i/>
            <w:iCs/>
            <w:color w:val="000000" w:themeColor="text1"/>
          </w:rPr>
          <w:fldChar w:fldCharType="begin" w:fldLock="1"/>
        </w:r>
        <w:r w:rsidR="00645D05" w:rsidRPr="002108CA">
          <w:rPr>
            <w:rFonts w:cstheme="minorHAnsi"/>
            <w:i/>
            <w:iCs/>
            <w:color w:val="000000" w:themeColor="text1"/>
          </w:rPr>
          <w:instrText>ADDIN CSL_CITATION {"citationItems":[{"id":"ITEM-1","itemData":{"abstract":"The acquisition of £oral nectar spurs is correlated with increased species diversity across multiple clades. We tested whether variation in nectar spurs in£uences reproductive isolation and, thus, can potentially promote species diversity using two species of Aquilegia, Aquilegia formosa and Aquilegia pubescens, which form narrow hybrid zones. Floral visitors strongly discriminated between the two species both in natural populations and at mixed-species arrays of individual £owers. Bees and hummingbirds visited £owers of A. formosa at a much greater rate than £owers of A. pubescens. Hawkmoths, however, nearly exclusively visited £owers of A. pubescens. We found that altering the orientation of A. pubescens £owers from upright to pendent, like the £owers of A. formosa, reduced hawkmoth visitation by an order of magnitude. In contrast, shortening the length of the nectar spurs of A. pubescens £owers to a length similar to A. formosa £owers did not a¡ect hawkmoth visitation. However, pollen removal was signi¢cantly reduced in £owers with shortened nectar spurs. These data indicate that £oral traits promote £oral isolation between these species and that speci¢c £oral traits a¡ect £oral isolation via ethological isolation while others a¡ect £oral isolation via mechanical isolation.","author":[{"dropping-particle":"","family":"Fulton","given":"Michelle","non-dropping-particle":"","parse-names":false,"suffix":""},{"dropping-particle":"","family":"Hodges","given":"Scott A","non-dropping-particle":"","parse-names":false,"suffix":""}],"container-title":"Proceedings of The Royal Society B: Biological sciences","id":"ITEM-1","issued":{"date-parts":[["1999"]]},"page":"2247-2252","title":"Floral isolation between Aquilegia formosa and Aquilegia pubescens","type":"article-journal","volume":"266"},"uris":["http://www.mendeley.com/documents/?uuid=6756df04-7092-3339-b593-1381c67af014"]},{"id":"ITEM-2","itemData":{"author":[{"dropping-particle":"","family":"Grant","given":"Verne","non-dropping-particle":"","parse-names":false,"suffix":""}],"container-title":"El Aliso","id":"ITEM-2","issue":"4","issued":{"date-parts":[["1952"]]},"page":"341-360","title":"Isolation and hybridization hetween Aquilegia formosa and A . pubescens","type":"article-journal","volume":"2"},"uris":["http://www.mendeley.com/documents/?uuid=27a9a62d-17cc-45b7-976a-b8d34ede2e89"]}],"mendeley":{"formattedCitation":"(Grant 1952; Fulton and Hodges 1999)","plainTextFormattedCitation":"(Grant 1952; Fulton and Hodges 1999)","previouslyFormattedCitation":"(Grant 1952; Fulton and Hodges 1999)"},"properties":{"noteIndex":0},"schema":"https://github.com/citation-style-language/schema/raw/master/csl-citation.json"}</w:instrText>
        </w:r>
        <w:r w:rsidR="00645D05" w:rsidRPr="002108CA">
          <w:rPr>
            <w:rFonts w:cstheme="minorHAnsi"/>
            <w:i/>
            <w:iCs/>
            <w:color w:val="000000" w:themeColor="text1"/>
          </w:rPr>
          <w:fldChar w:fldCharType="separate"/>
        </w:r>
        <w:r w:rsidR="00645D05" w:rsidRPr="002108CA">
          <w:rPr>
            <w:rFonts w:cstheme="minorHAnsi"/>
            <w:iCs/>
            <w:noProof/>
            <w:color w:val="000000" w:themeColor="text1"/>
          </w:rPr>
          <w:t>(Grant 1952; Fulton and Hodges 1999)</w:t>
        </w:r>
        <w:r w:rsidR="00645D05" w:rsidRPr="002108CA">
          <w:rPr>
            <w:rFonts w:cstheme="minorHAnsi"/>
            <w:i/>
            <w:iCs/>
            <w:color w:val="000000" w:themeColor="text1"/>
          </w:rPr>
          <w:fldChar w:fldCharType="end"/>
        </w:r>
        <w:r w:rsidR="00645D05" w:rsidRPr="002108CA">
          <w:rPr>
            <w:rFonts w:cstheme="minorHAnsi"/>
            <w:color w:val="000000" w:themeColor="text1"/>
          </w:rPr>
          <w:t xml:space="preserve">. </w:t>
        </w:r>
      </w:ins>
      <w:ins w:id="501" w:author="Jeffrey Groh" w:date="2020-03-25T10:58:00Z">
        <w:r w:rsidR="00654E52">
          <w:rPr>
            <w:rFonts w:cstheme="minorHAnsi"/>
            <w:color w:val="000000" w:themeColor="text1"/>
          </w:rPr>
          <w:t>While data on the strength of pollinator isolation between these species is lacking</w:t>
        </w:r>
      </w:ins>
      <w:ins w:id="502" w:author="Jeffrey Groh" w:date="2020-03-25T10:57:00Z">
        <w:r w:rsidR="00654E52">
          <w:rPr>
            <w:rFonts w:cstheme="minorHAnsi"/>
            <w:color w:val="000000" w:themeColor="text1"/>
          </w:rPr>
          <w:t xml:space="preserve">, we note that both are </w:t>
        </w:r>
      </w:ins>
      <w:ins w:id="503" w:author="Jeffrey Groh" w:date="2020-03-25T10:01:00Z">
        <w:r w:rsidR="00645D05" w:rsidRPr="002108CA">
          <w:rPr>
            <w:rFonts w:cstheme="minorHAnsi"/>
            <w:color w:val="000000" w:themeColor="text1"/>
          </w:rPr>
          <w:t xml:space="preserve">characterized as ‘hummingbird-pollinated’ on the basis of floral morphology </w:t>
        </w:r>
        <w:r w:rsidR="00645D05" w:rsidRPr="002108CA">
          <w:rPr>
            <w:rFonts w:cstheme="minorHAnsi"/>
            <w:color w:val="000000" w:themeColor="text1"/>
          </w:rPr>
          <w:fldChar w:fldCharType="begin" w:fldLock="1"/>
        </w:r>
        <w:r w:rsidR="00645D05" w:rsidRPr="002108CA">
          <w:rPr>
            <w:rFonts w:cstheme="minorHAnsi"/>
            <w:color w:val="000000" w:themeColor="text1"/>
          </w:rPr>
          <w:instrText>ADDIN CSL_CITATION {"citationItems":[{"id":"ITEM-1","itemData":{"abstract":"The 129 ornithophilous plant species in west-ern North America have floristic afites with one or the other of four geofloras: the Arcto-Tertiary flora (101 species), Madro-Tertary flora (19 species), Madrean-Tethyan flora (8 species), and Neotropical flora (1 species). The last three floras have been in continuous contact with hmngblrds ince some time early in the Tertiary, and ornithophily is old in this subset of western ornithophilous plants. The Arcto-Tertiary flora had no contact with hummingbirds in Eurasia or in its early history in North America. Ornithophily is a new condition in Arcto-Tertiary plant groups, dating from the firstdgncant contact of these plants with hummingbirds in the Eocene. Buidu of the hummingbird polination system in the Arcto-Tertary flora is expected to be gradual and stepwise for several reasons. Ornithophilous plant groups with Arcto-Tertary aits in the modern western flora form a graded series with respect to taxonomic rank, taxonomic size, and ecological divert. The series consists ofone large genus (Castllja), three small genera","author":[{"dropping-particle":"","family":"Grant","given":"Verne","non-dropping-particle":"","parse-names":false,"suffix":""}],"container-title":"Evolution","id":"ITEM-1","issued":{"date-parts":[["1994"]]},"page":"10407-10411","title":"Historical development of ornithophily in the western North American flora","type":"article-journal","volume":"91"},"uris":["http://www.mendeley.com/documents/?uuid=336d91b5-a588-39b2-885b-093c1b07c34f"]},{"id":"ITEM-2","itemData":{"DOI":"10.1038/nature05857","author":[{"dropping-particle":"","family":"Whittall","given":"Justen B","non-dropping-particle":"","parse-names":false,"suffix":""},{"dropping-particle":"","family":"Hodges","given":"Scott A","non-dropping-particle":"","parse-names":false,"suffix":""}],"id":"ITEM-2","issue":"June","issued":{"date-parts":[["2007"]]},"page":"1-6","title":"Pollinator shifts drive increasingly long nectar spurs in columbine flowers","type":"article-journal","volume":"447"},"uris":["http://www.mendeley.com/documents/?uuid=4dc01e64-6a25-4c45-8b38-ded97772346a"]}],"mendeley":{"formattedCitation":"(Grant 1994; Whittall and Hodges 2007)","plainTextFormattedCitation":"(Grant 1994; Whittall and Hodges 2007)","previouslyFormattedCitation":"(Grant 1994; Whittall and Hodges 2007)"},"properties":{"noteIndex":0},"schema":"https://github.com/citation-style-language/schema/raw/master/csl-citation.json"}</w:instrText>
        </w:r>
        <w:r w:rsidR="00645D05" w:rsidRPr="002108CA">
          <w:rPr>
            <w:rFonts w:cstheme="minorHAnsi"/>
            <w:color w:val="000000" w:themeColor="text1"/>
          </w:rPr>
          <w:fldChar w:fldCharType="separate"/>
        </w:r>
        <w:r w:rsidR="00645D05" w:rsidRPr="002108CA">
          <w:rPr>
            <w:rFonts w:cstheme="minorHAnsi"/>
            <w:noProof/>
            <w:color w:val="000000" w:themeColor="text1"/>
          </w:rPr>
          <w:t>(Grant 1994; Whittall and Hodges 2007)</w:t>
        </w:r>
        <w:r w:rsidR="00645D05" w:rsidRPr="002108CA">
          <w:rPr>
            <w:rFonts w:cstheme="minorHAnsi"/>
            <w:color w:val="000000" w:themeColor="text1"/>
          </w:rPr>
          <w:fldChar w:fldCharType="end"/>
        </w:r>
        <w:r w:rsidR="00645D05" w:rsidRPr="002108CA">
          <w:rPr>
            <w:rFonts w:cstheme="minorHAnsi"/>
            <w:color w:val="000000" w:themeColor="text1"/>
          </w:rPr>
          <w:t xml:space="preserve">, and we have observed frequent visits by bees to both, suggesting that </w:t>
        </w:r>
        <w:r w:rsidR="00645D05">
          <w:rPr>
            <w:rFonts w:cstheme="minorHAnsi"/>
            <w:color w:val="000000" w:themeColor="text1"/>
          </w:rPr>
          <w:t>the species do not differ qualitatively in their pollination systems</w:t>
        </w:r>
        <w:r w:rsidR="00645D05" w:rsidRPr="002108CA">
          <w:rPr>
            <w:rFonts w:cstheme="minorHAnsi"/>
            <w:color w:val="000000" w:themeColor="text1"/>
          </w:rPr>
          <w:t>.</w:t>
        </w:r>
      </w:ins>
      <w:ins w:id="504" w:author="Jeffrey Groh" w:date="2020-03-25T10:18:00Z">
        <w:r w:rsidR="0041741D">
          <w:rPr>
            <w:rFonts w:cstheme="minorHAnsi"/>
            <w:color w:val="000000" w:themeColor="text1"/>
          </w:rPr>
          <w:t xml:space="preserve"> </w:t>
        </w:r>
      </w:ins>
      <w:ins w:id="505" w:author="Jeffrey Groh" w:date="2020-03-25T10:21:00Z">
        <w:r w:rsidR="0041741D">
          <w:rPr>
            <w:rFonts w:cstheme="minorHAnsi"/>
            <w:color w:val="000000" w:themeColor="text1"/>
          </w:rPr>
          <w:t>Intrinsic p</w:t>
        </w:r>
      </w:ins>
      <w:ins w:id="506" w:author="Jeffrey Groh" w:date="2020-03-25T10:20:00Z">
        <w:r w:rsidR="0041741D">
          <w:rPr>
            <w:rFonts w:cstheme="minorHAnsi"/>
            <w:color w:val="000000" w:themeColor="text1"/>
          </w:rPr>
          <w:t xml:space="preserve">ost-zygotic isolation </w:t>
        </w:r>
      </w:ins>
      <w:ins w:id="507" w:author="Jeffrey Groh" w:date="2020-03-25T10:54:00Z">
        <w:r w:rsidR="00654E52">
          <w:rPr>
            <w:rFonts w:cstheme="minorHAnsi"/>
            <w:color w:val="000000" w:themeColor="text1"/>
          </w:rPr>
          <w:t xml:space="preserve">is </w:t>
        </w:r>
      </w:ins>
      <w:ins w:id="508" w:author="Jeffrey Groh" w:date="2020-03-25T10:56:00Z">
        <w:r w:rsidR="00654E52">
          <w:rPr>
            <w:rFonts w:cstheme="minorHAnsi"/>
            <w:color w:val="000000" w:themeColor="text1"/>
          </w:rPr>
          <w:t xml:space="preserve">also </w:t>
        </w:r>
      </w:ins>
      <w:ins w:id="509" w:author="Jeffrey Groh" w:date="2020-03-25T10:55:00Z">
        <w:r w:rsidR="00654E52">
          <w:rPr>
            <w:rFonts w:cstheme="minorHAnsi"/>
            <w:color w:val="000000" w:themeColor="text1"/>
          </w:rPr>
          <w:t xml:space="preserve">weak among </w:t>
        </w:r>
      </w:ins>
      <w:ins w:id="510" w:author="Jeffrey Groh" w:date="2020-03-25T11:55:00Z">
        <w:r w:rsidR="00FA4A38">
          <w:rPr>
            <w:rFonts w:cstheme="minorHAnsi"/>
            <w:color w:val="000000" w:themeColor="text1"/>
          </w:rPr>
          <w:t>closely related</w:t>
        </w:r>
      </w:ins>
      <w:ins w:id="511" w:author="Jeffrey Groh" w:date="2020-03-25T10:55:00Z">
        <w:r w:rsidR="00654E52">
          <w:rPr>
            <w:rFonts w:cstheme="minorHAnsi"/>
            <w:color w:val="000000" w:themeColor="text1"/>
          </w:rPr>
          <w:t xml:space="preserve"> </w:t>
        </w:r>
        <w:r w:rsidR="00654E52">
          <w:rPr>
            <w:rFonts w:cstheme="minorHAnsi"/>
            <w:i/>
            <w:iCs/>
            <w:color w:val="000000" w:themeColor="text1"/>
          </w:rPr>
          <w:t xml:space="preserve">Aquilegia </w:t>
        </w:r>
        <w:r w:rsidR="00654E52">
          <w:rPr>
            <w:rFonts w:cstheme="minorHAnsi"/>
            <w:color w:val="000000" w:themeColor="text1"/>
          </w:rPr>
          <w:t xml:space="preserve">species </w:t>
        </w:r>
      </w:ins>
      <w:ins w:id="512" w:author="Jeffrey Groh" w:date="2020-03-25T10:52:00Z">
        <w:r w:rsidR="00681EE8">
          <w:rPr>
            <w:rFonts w:cstheme="minorHAnsi"/>
            <w:color w:val="000000" w:themeColor="text1"/>
          </w:rPr>
          <w:t>(</w:t>
        </w:r>
        <w:proofErr w:type="spellStart"/>
        <w:r w:rsidR="00681EE8">
          <w:rPr>
            <w:rFonts w:cstheme="minorHAnsi"/>
            <w:color w:val="000000" w:themeColor="text1"/>
          </w:rPr>
          <w:t>Prazmo</w:t>
        </w:r>
      </w:ins>
      <w:proofErr w:type="spellEnd"/>
      <w:ins w:id="513" w:author="Jeffrey Groh" w:date="2020-03-26T10:49:00Z">
        <w:r w:rsidR="00F223CD">
          <w:rPr>
            <w:rFonts w:cstheme="minorHAnsi"/>
            <w:color w:val="000000" w:themeColor="text1"/>
          </w:rPr>
          <w:t xml:space="preserve"> </w:t>
        </w:r>
      </w:ins>
      <w:ins w:id="514" w:author="Jeffrey Groh" w:date="2020-03-25T10:52:00Z">
        <w:r w:rsidR="00681EE8">
          <w:rPr>
            <w:rFonts w:cstheme="minorHAnsi"/>
            <w:color w:val="000000" w:themeColor="text1"/>
          </w:rPr>
          <w:t>1965; Taylor 1967)</w:t>
        </w:r>
      </w:ins>
      <w:ins w:id="515" w:author="Jeffrey Groh" w:date="2020-03-25T10:55:00Z">
        <w:r w:rsidR="00654E52">
          <w:rPr>
            <w:rFonts w:cstheme="minorHAnsi"/>
            <w:color w:val="000000" w:themeColor="text1"/>
          </w:rPr>
          <w:t>. Indeed, hybrid unfitness is not s</w:t>
        </w:r>
      </w:ins>
      <w:ins w:id="516" w:author="Jeffrey Groh" w:date="2020-03-25T15:40:00Z">
        <w:r w:rsidR="007A74CA">
          <w:rPr>
            <w:rFonts w:cstheme="minorHAnsi"/>
            <w:color w:val="000000" w:themeColor="text1"/>
          </w:rPr>
          <w:t>trong</w:t>
        </w:r>
      </w:ins>
      <w:ins w:id="517" w:author="Jeffrey Groh" w:date="2020-03-25T10:55:00Z">
        <w:r w:rsidR="00654E52">
          <w:rPr>
            <w:rFonts w:cstheme="minorHAnsi"/>
            <w:color w:val="000000" w:themeColor="text1"/>
          </w:rPr>
          <w:t xml:space="preserve"> enough to have </w:t>
        </w:r>
      </w:ins>
      <w:ins w:id="518" w:author="Jeffrey Groh" w:date="2020-03-24T17:59:00Z">
        <w:r w:rsidRPr="002108CA">
          <w:rPr>
            <w:rFonts w:cstheme="minorHAnsi"/>
            <w:color w:val="000000" w:themeColor="text1"/>
          </w:rPr>
          <w:t>drive</w:t>
        </w:r>
      </w:ins>
      <w:ins w:id="519" w:author="Jeffrey Groh" w:date="2020-03-25T10:56:00Z">
        <w:r w:rsidR="00654E52">
          <w:rPr>
            <w:rFonts w:cstheme="minorHAnsi"/>
            <w:color w:val="000000" w:themeColor="text1"/>
          </w:rPr>
          <w:t>n</w:t>
        </w:r>
      </w:ins>
      <w:ins w:id="520" w:author="Jeffrey Groh" w:date="2020-03-24T17:59:00Z">
        <w:r w:rsidRPr="002108CA">
          <w:rPr>
            <w:rFonts w:cstheme="minorHAnsi"/>
            <w:color w:val="000000" w:themeColor="text1"/>
          </w:rPr>
          <w:t xml:space="preserve"> reinforcement, which </w:t>
        </w:r>
      </w:ins>
      <w:ins w:id="521" w:author="Jeffrey Groh" w:date="2020-03-25T10:58:00Z">
        <w:r w:rsidR="00654E52">
          <w:rPr>
            <w:rFonts w:cstheme="minorHAnsi"/>
            <w:color w:val="000000" w:themeColor="text1"/>
          </w:rPr>
          <w:t>c</w:t>
        </w:r>
      </w:ins>
      <w:ins w:id="522" w:author="Jeffrey Groh" w:date="2020-03-24T17:59:00Z">
        <w:r w:rsidRPr="002108CA">
          <w:rPr>
            <w:rFonts w:cstheme="minorHAnsi"/>
            <w:color w:val="000000" w:themeColor="text1"/>
          </w:rPr>
          <w:t xml:space="preserve">ould generate the opposite pattern to that observed here – an increase in floral divergence in sympatry </w:t>
        </w:r>
        <w:r w:rsidRPr="002108CA">
          <w:rPr>
            <w:rFonts w:cstheme="minorHAnsi"/>
            <w:color w:val="000000" w:themeColor="text1"/>
          </w:rPr>
          <w:fldChar w:fldCharType="begin" w:fldLock="1"/>
        </w:r>
        <w:r w:rsidRPr="002108CA">
          <w:rPr>
            <w:rFonts w:cstheme="minorHAnsi"/>
            <w:color w:val="000000" w:themeColor="text1"/>
          </w:rPr>
          <w:instrText>ADDIN CSL_CITATION {"citationItems":[{"id":"ITEM-1","itemData":{"author":[{"dropping-particle":"","family":"Hopkins","given":"Robin","non-dropping-particle":"","parse-names":false,"suffix":""}],"id":"ITEM-1","issued":{"date-parts":[["2013"]]},"page":"1095-1103","title":"Minireview Reinforcement in plants","type":"article-journal"},"uris":["http://www.mendeley.com/documents/?uuid=b71e2a8e-4c13-4f99-baf7-fbb25136f5b5"]},{"id":"ITEM-2","itemData":{"DOI":"10.1111/j.1558-5646.2011.01306.x","author":[{"dropping-particle":"","family":"Grossenbacher","given":"Dena L","non-dropping-particle":"","parse-names":false,"suffix":""},{"dropping-particle":"","family":"Whittall","given":"Justen B","non-dropping-particle":"","parse-names":false,"suffix":""}],"id":"ITEM-2","issued":{"date-parts":[["2011"]]},"page":"2712-2718","title":"INCREASED FLORAL DIVERGENCE IN SYMPATRIC MONKEYFLOWERS","type":"article-journal"},"uris":["http://www.mendeley.com/documents/?uuid=3e896ec9-b302-46bc-b599-2ba07dbb4ac3"]}],"mendeley":{"formattedCitation":"(Grossenbacher and Whittall 2011; Hopkins 2013)","plainTextFormattedCitation":"(Grossenbacher and Whittall 2011; Hopkins 2013)","previouslyFormattedCitation":"(Grossenbacher and Whittall 2011; Hopkins 2013)"},"properties":{"noteIndex":0},"schema":"https://github.com/citation-style-language/schema/raw/master/csl-citation.json"}</w:instrText>
        </w:r>
        <w:r w:rsidRPr="002108CA">
          <w:rPr>
            <w:rFonts w:cstheme="minorHAnsi"/>
            <w:color w:val="000000" w:themeColor="text1"/>
          </w:rPr>
          <w:fldChar w:fldCharType="separate"/>
        </w:r>
        <w:r w:rsidRPr="002108CA">
          <w:rPr>
            <w:rFonts w:cstheme="minorHAnsi"/>
            <w:noProof/>
            <w:color w:val="000000" w:themeColor="text1"/>
          </w:rPr>
          <w:t>(Grossenbacher and Whittall 2011; Hopkins 2013)</w:t>
        </w:r>
        <w:r w:rsidRPr="002108CA">
          <w:rPr>
            <w:rFonts w:cstheme="minorHAnsi"/>
            <w:color w:val="000000" w:themeColor="text1"/>
          </w:rPr>
          <w:fldChar w:fldCharType="end"/>
        </w:r>
        <w:r w:rsidRPr="002108CA">
          <w:rPr>
            <w:rFonts w:cstheme="minorHAnsi"/>
            <w:color w:val="000000" w:themeColor="text1"/>
          </w:rPr>
          <w:t xml:space="preserve">. </w:t>
        </w:r>
      </w:ins>
    </w:p>
    <w:p w14:paraId="60A31C7D" w14:textId="42DB531C" w:rsidR="005C2DAA" w:rsidRDefault="00654E52" w:rsidP="00D72A5B">
      <w:pPr>
        <w:spacing w:line="480" w:lineRule="auto"/>
        <w:rPr>
          <w:rFonts w:cstheme="minorHAnsi"/>
          <w:color w:val="000000" w:themeColor="text1"/>
        </w:rPr>
      </w:pPr>
      <w:ins w:id="523" w:author="Jeffrey Groh" w:date="2020-03-25T10:56:00Z">
        <w:r>
          <w:rPr>
            <w:rFonts w:cstheme="minorHAnsi"/>
            <w:b/>
            <w:bCs/>
          </w:rPr>
          <w:tab/>
        </w:r>
      </w:ins>
      <w:r w:rsidR="009872E6">
        <w:rPr>
          <w:rFonts w:cstheme="minorHAnsi"/>
        </w:rPr>
        <w:t xml:space="preserve">Yet, while </w:t>
      </w:r>
      <w:r w:rsidR="00B1691A">
        <w:rPr>
          <w:rFonts w:cstheme="minorHAnsi"/>
        </w:rPr>
        <w:t xml:space="preserve">we </w:t>
      </w:r>
      <w:r w:rsidR="00D72A5B">
        <w:rPr>
          <w:rFonts w:cstheme="minorHAnsi"/>
        </w:rPr>
        <w:t>see</w:t>
      </w:r>
      <w:r w:rsidR="00B1691A">
        <w:rPr>
          <w:rFonts w:cstheme="minorHAnsi"/>
        </w:rPr>
        <w:t xml:space="preserve"> a</w:t>
      </w:r>
      <w:r w:rsidR="009872E6">
        <w:rPr>
          <w:rFonts w:cstheme="minorHAnsi"/>
        </w:rPr>
        <w:t xml:space="preserve"> preponderance of phenotypic intermediacy, </w:t>
      </w:r>
      <w:r w:rsidR="006D1413" w:rsidRPr="002108CA">
        <w:rPr>
          <w:rFonts w:cstheme="minorHAnsi"/>
        </w:rPr>
        <w:t>parental phenotypes appear to retain an association with their respective parental habitats</w:t>
      </w:r>
      <w:r w:rsidR="009872E6">
        <w:rPr>
          <w:rFonts w:cstheme="minorHAnsi"/>
        </w:rPr>
        <w:t xml:space="preserve"> in sympatry</w:t>
      </w:r>
      <w:ins w:id="524" w:author="Jeffrey Groh" w:date="2020-03-25T11:00:00Z">
        <w:r w:rsidR="009872E6">
          <w:rPr>
            <w:rFonts w:cstheme="minorHAnsi"/>
          </w:rPr>
          <w:t xml:space="preserve">, suggesting that immigrant inviability may </w:t>
        </w:r>
      </w:ins>
      <w:ins w:id="525" w:author="Jeffrey Groh" w:date="2020-03-25T11:04:00Z">
        <w:r w:rsidR="009872E6">
          <w:rPr>
            <w:rFonts w:cstheme="minorHAnsi"/>
          </w:rPr>
          <w:t>play a role in restricting gene flow</w:t>
        </w:r>
      </w:ins>
      <w:ins w:id="526" w:author="Jeffrey Groh" w:date="2020-03-25T11:05:00Z">
        <w:r w:rsidR="009872E6">
          <w:rPr>
            <w:rFonts w:cstheme="minorHAnsi"/>
          </w:rPr>
          <w:t xml:space="preserve"> (</w:t>
        </w:r>
        <w:proofErr w:type="spellStart"/>
        <w:r w:rsidR="009872E6">
          <w:rPr>
            <w:rFonts w:cstheme="minorHAnsi"/>
          </w:rPr>
          <w:t>Nosil</w:t>
        </w:r>
        <w:proofErr w:type="spellEnd"/>
        <w:r w:rsidR="009872E6">
          <w:rPr>
            <w:rFonts w:cstheme="minorHAnsi"/>
          </w:rPr>
          <w:t xml:space="preserve"> et al. 2005)</w:t>
        </w:r>
      </w:ins>
      <w:r w:rsidR="006D1413" w:rsidRPr="002108CA">
        <w:rPr>
          <w:rFonts w:cstheme="minorHAnsi"/>
        </w:rPr>
        <w:t xml:space="preserve">. </w:t>
      </w:r>
      <w:r w:rsidR="00963609" w:rsidRPr="002108CA">
        <w:rPr>
          <w:rFonts w:cstheme="minorHAnsi"/>
        </w:rPr>
        <w:t xml:space="preserve">Payson </w:t>
      </w:r>
      <w:r w:rsidR="00963609" w:rsidRPr="002108CA">
        <w:rPr>
          <w:rFonts w:cstheme="minorHAnsi"/>
        </w:rPr>
        <w:lastRenderedPageBreak/>
        <w:t>(1918)</w:t>
      </w:r>
      <w:r w:rsidR="00963609" w:rsidRPr="002108CA">
        <w:rPr>
          <w:rFonts w:cstheme="minorHAnsi"/>
          <w:color w:val="000000" w:themeColor="text1"/>
        </w:rPr>
        <w:t xml:space="preserve"> </w:t>
      </w:r>
      <w:r w:rsidR="005C2DAA">
        <w:rPr>
          <w:rFonts w:cstheme="minorHAnsi"/>
          <w:color w:val="000000" w:themeColor="text1"/>
        </w:rPr>
        <w:t xml:space="preserve">first </w:t>
      </w:r>
      <w:r w:rsidR="00963609" w:rsidRPr="002108CA">
        <w:rPr>
          <w:rFonts w:cstheme="minorHAnsi"/>
          <w:color w:val="000000" w:themeColor="text1"/>
        </w:rPr>
        <w:t>noted that in central Idaho</w:t>
      </w:r>
      <w:r w:rsidR="005C2DAA">
        <w:rPr>
          <w:rFonts w:cstheme="minorHAnsi"/>
          <w:color w:val="000000" w:themeColor="text1"/>
        </w:rPr>
        <w:t>,</w:t>
      </w:r>
      <w:r w:rsidR="00963609" w:rsidRPr="002108CA">
        <w:rPr>
          <w:rFonts w:cstheme="minorHAnsi"/>
          <w:color w:val="000000" w:themeColor="text1"/>
        </w:rPr>
        <w:t xml:space="preserve"> </w:t>
      </w:r>
      <w:r w:rsidR="00963609" w:rsidRPr="002108CA">
        <w:rPr>
          <w:rFonts w:cstheme="minorHAnsi"/>
          <w:i/>
          <w:color w:val="000000" w:themeColor="text1"/>
        </w:rPr>
        <w:t xml:space="preserve">A. flavescens </w:t>
      </w:r>
      <w:r w:rsidR="00963609" w:rsidRPr="002108CA">
        <w:rPr>
          <w:rFonts w:cstheme="minorHAnsi"/>
          <w:iCs/>
          <w:color w:val="000000" w:themeColor="text1"/>
        </w:rPr>
        <w:t xml:space="preserve">can be found </w:t>
      </w:r>
      <w:r w:rsidR="00963609" w:rsidRPr="002108CA">
        <w:rPr>
          <w:rFonts w:cstheme="minorHAnsi"/>
          <w:color w:val="000000" w:themeColor="text1"/>
        </w:rPr>
        <w:t xml:space="preserve">in higher areas, </w:t>
      </w:r>
      <w:r w:rsidR="00963609" w:rsidRPr="002108CA">
        <w:rPr>
          <w:rFonts w:cstheme="minorHAnsi"/>
          <w:i/>
          <w:color w:val="000000" w:themeColor="text1"/>
        </w:rPr>
        <w:t xml:space="preserve">A. formosa </w:t>
      </w:r>
      <w:r w:rsidR="00963609" w:rsidRPr="002108CA">
        <w:rPr>
          <w:rFonts w:cstheme="minorHAnsi"/>
          <w:color w:val="000000" w:themeColor="text1"/>
        </w:rPr>
        <w:t xml:space="preserve">in the valley bottoms, and intermediate forms in between these two altitudes. </w:t>
      </w:r>
      <w:r w:rsidR="005C2DAA">
        <w:rPr>
          <w:rFonts w:cstheme="minorHAnsi"/>
          <w:color w:val="000000" w:themeColor="text1"/>
        </w:rPr>
        <w:t>W</w:t>
      </w:r>
      <w:r w:rsidR="0037392C">
        <w:rPr>
          <w:rFonts w:cstheme="minorHAnsi"/>
          <w:color w:val="000000" w:themeColor="text1"/>
        </w:rPr>
        <w:t xml:space="preserve">e </w:t>
      </w:r>
      <w:r w:rsidR="005C2DAA">
        <w:rPr>
          <w:rFonts w:cstheme="minorHAnsi"/>
          <w:color w:val="000000" w:themeColor="text1"/>
        </w:rPr>
        <w:t>also observe</w:t>
      </w:r>
      <w:r w:rsidR="0037392C">
        <w:rPr>
          <w:rFonts w:cstheme="minorHAnsi"/>
          <w:color w:val="000000" w:themeColor="text1"/>
        </w:rPr>
        <w:t xml:space="preserve"> that the</w:t>
      </w:r>
      <w:r w:rsidR="00B456DD" w:rsidRPr="002108CA">
        <w:rPr>
          <w:rFonts w:cstheme="minorHAnsi"/>
          <w:color w:val="000000" w:themeColor="text1"/>
        </w:rPr>
        <w:t xml:space="preserve"> easternmost records of </w:t>
      </w:r>
      <w:r w:rsidR="00B456DD" w:rsidRPr="002108CA">
        <w:rPr>
          <w:rFonts w:cstheme="minorHAnsi"/>
          <w:i/>
          <w:iCs/>
          <w:color w:val="000000" w:themeColor="text1"/>
        </w:rPr>
        <w:t>A. flavescens</w:t>
      </w:r>
      <w:r w:rsidR="00D45833" w:rsidRPr="002108CA">
        <w:rPr>
          <w:rFonts w:cstheme="minorHAnsi"/>
          <w:color w:val="000000" w:themeColor="text1"/>
        </w:rPr>
        <w:t>-type populations</w:t>
      </w:r>
      <w:r w:rsidR="0037392C">
        <w:rPr>
          <w:rFonts w:cstheme="minorHAnsi"/>
          <w:color w:val="000000" w:themeColor="text1"/>
        </w:rPr>
        <w:t xml:space="preserve"> in our data set</w:t>
      </w:r>
      <w:r w:rsidR="00D45833" w:rsidRPr="002108CA">
        <w:rPr>
          <w:rFonts w:cstheme="minorHAnsi"/>
          <w:i/>
          <w:iCs/>
          <w:color w:val="000000" w:themeColor="text1"/>
        </w:rPr>
        <w:t xml:space="preserve"> </w:t>
      </w:r>
      <w:r w:rsidR="00B456DD" w:rsidRPr="002108CA">
        <w:rPr>
          <w:rFonts w:cstheme="minorHAnsi"/>
          <w:color w:val="000000" w:themeColor="text1"/>
        </w:rPr>
        <w:t xml:space="preserve">originate </w:t>
      </w:r>
      <w:r w:rsidR="0037392C">
        <w:rPr>
          <w:rFonts w:cstheme="minorHAnsi"/>
          <w:color w:val="000000" w:themeColor="text1"/>
        </w:rPr>
        <w:t xml:space="preserve">only </w:t>
      </w:r>
      <w:r w:rsidR="00B456DD" w:rsidRPr="002108CA">
        <w:rPr>
          <w:rFonts w:cstheme="minorHAnsi"/>
          <w:color w:val="000000" w:themeColor="text1"/>
        </w:rPr>
        <w:t>from high elevation areas</w:t>
      </w:r>
      <w:r w:rsidR="00853AA1">
        <w:rPr>
          <w:rFonts w:cstheme="minorHAnsi"/>
          <w:color w:val="000000" w:themeColor="text1"/>
        </w:rPr>
        <w:t xml:space="preserve"> (e.g. Interior Plateau of BC, Wenatchee Mountains</w:t>
      </w:r>
      <w:r w:rsidR="002C2458">
        <w:rPr>
          <w:rFonts w:cstheme="minorHAnsi"/>
          <w:color w:val="000000" w:themeColor="text1"/>
        </w:rPr>
        <w:t xml:space="preserve"> of W</w:t>
      </w:r>
      <w:r w:rsidR="0037392C">
        <w:rPr>
          <w:rFonts w:cstheme="minorHAnsi"/>
          <w:color w:val="000000" w:themeColor="text1"/>
        </w:rPr>
        <w:t>A</w:t>
      </w:r>
      <w:r w:rsidR="00853AA1">
        <w:rPr>
          <w:rFonts w:cstheme="minorHAnsi"/>
          <w:color w:val="000000" w:themeColor="text1"/>
        </w:rPr>
        <w:t>)</w:t>
      </w:r>
      <w:r w:rsidR="00B456DD" w:rsidRPr="002108CA">
        <w:rPr>
          <w:rFonts w:cstheme="minorHAnsi"/>
          <w:color w:val="000000" w:themeColor="text1"/>
        </w:rPr>
        <w:t>.</w:t>
      </w:r>
      <w:r w:rsidR="00F93F69" w:rsidRPr="002108CA">
        <w:rPr>
          <w:rFonts w:cstheme="minorHAnsi"/>
          <w:color w:val="000000" w:themeColor="text1"/>
        </w:rPr>
        <w:t xml:space="preserve"> </w:t>
      </w:r>
      <w:r w:rsidR="0037392C">
        <w:rPr>
          <w:rFonts w:cstheme="minorHAnsi"/>
          <w:color w:val="000000" w:themeColor="text1"/>
        </w:rPr>
        <w:t>Finally, o</w:t>
      </w:r>
      <w:r w:rsidR="00F93F69" w:rsidRPr="002108CA">
        <w:rPr>
          <w:rFonts w:cstheme="minorHAnsi"/>
          <w:color w:val="000000" w:themeColor="text1"/>
        </w:rPr>
        <w:t xml:space="preserve">ur finding of a </w:t>
      </w:r>
      <w:r w:rsidR="00E521F8" w:rsidRPr="002108CA">
        <w:rPr>
          <w:rFonts w:cstheme="minorHAnsi"/>
          <w:color w:val="000000" w:themeColor="text1"/>
        </w:rPr>
        <w:t>cline in species-type floral morphology</w:t>
      </w:r>
      <w:r w:rsidR="00F93F69" w:rsidRPr="002108CA">
        <w:rPr>
          <w:rFonts w:cstheme="minorHAnsi"/>
          <w:color w:val="000000" w:themeColor="text1"/>
        </w:rPr>
        <w:t xml:space="preserve"> along an elevational gradient in the Marble Range hybrid population </w:t>
      </w:r>
      <w:r w:rsidR="003A6152" w:rsidRPr="002108CA">
        <w:rPr>
          <w:rFonts w:cstheme="minorHAnsi"/>
          <w:color w:val="000000" w:themeColor="text1"/>
        </w:rPr>
        <w:t xml:space="preserve">provides </w:t>
      </w:r>
      <w:r w:rsidR="005C2DAA">
        <w:rPr>
          <w:rFonts w:cstheme="minorHAnsi"/>
          <w:color w:val="000000" w:themeColor="text1"/>
        </w:rPr>
        <w:t>stronger</w:t>
      </w:r>
      <w:r w:rsidR="0040385E" w:rsidRPr="002108CA">
        <w:rPr>
          <w:rFonts w:cstheme="minorHAnsi"/>
          <w:color w:val="000000" w:themeColor="text1"/>
        </w:rPr>
        <w:t xml:space="preserve"> </w:t>
      </w:r>
      <w:r w:rsidR="003A6152" w:rsidRPr="002108CA">
        <w:rPr>
          <w:rFonts w:cstheme="minorHAnsi"/>
          <w:color w:val="000000" w:themeColor="text1"/>
        </w:rPr>
        <w:t>evidence for</w:t>
      </w:r>
      <w:r w:rsidR="00F93F69" w:rsidRPr="002108CA">
        <w:rPr>
          <w:rFonts w:cstheme="minorHAnsi"/>
          <w:color w:val="000000" w:themeColor="text1"/>
        </w:rPr>
        <w:t xml:space="preserve"> </w:t>
      </w:r>
      <w:r w:rsidR="0040385E" w:rsidRPr="002108CA">
        <w:rPr>
          <w:rFonts w:cstheme="minorHAnsi"/>
          <w:color w:val="000000" w:themeColor="text1"/>
        </w:rPr>
        <w:t xml:space="preserve">habitat association. </w:t>
      </w:r>
      <w:r w:rsidR="00CF70A4" w:rsidRPr="002108CA">
        <w:rPr>
          <w:rFonts w:cstheme="minorHAnsi"/>
        </w:rPr>
        <w:t xml:space="preserve">While a common garden experiment would be needed to confirm this pattern is </w:t>
      </w:r>
      <w:r w:rsidR="00CF70A4">
        <w:rPr>
          <w:rFonts w:cstheme="minorHAnsi"/>
        </w:rPr>
        <w:t>not driven by</w:t>
      </w:r>
      <w:r w:rsidR="00CF70A4" w:rsidRPr="002108CA">
        <w:rPr>
          <w:rFonts w:cstheme="minorHAnsi"/>
        </w:rPr>
        <w:t xml:space="preserve"> plasticity, </w:t>
      </w:r>
      <w:r w:rsidR="00CF70A4">
        <w:rPr>
          <w:rFonts w:cstheme="minorHAnsi"/>
        </w:rPr>
        <w:t xml:space="preserve">there is no clear reason to expect variation in floral shape that is independent of overall floral size to show a plastic response to elevation. It is nonetheless also possible that this </w:t>
      </w:r>
      <w:r w:rsidR="00CF70A4" w:rsidRPr="002108CA">
        <w:rPr>
          <w:rFonts w:cstheme="minorHAnsi"/>
        </w:rPr>
        <w:t>pattern could reflect a neutral decaying cline</w:t>
      </w:r>
      <w:r w:rsidR="00CF70A4">
        <w:rPr>
          <w:rFonts w:cstheme="minorHAnsi"/>
        </w:rPr>
        <w:t xml:space="preserve"> if the hybrid zone formed recently. Future genetic work could directly address the hypothesis of selection maintaining the cline by controlling for neutral genetic structure across the cline, but several observations suggest that gene flow may not be strongly restricted at such a local scale. First, </w:t>
      </w:r>
      <w:r w:rsidR="00CF70A4">
        <w:rPr>
          <w:rFonts w:cstheme="minorHAnsi"/>
          <w:i/>
        </w:rPr>
        <w:t>A</w:t>
      </w:r>
      <w:r w:rsidR="005C2DAA">
        <w:rPr>
          <w:rFonts w:cstheme="minorHAnsi"/>
          <w:i/>
        </w:rPr>
        <w:t>. formosa</w:t>
      </w:r>
      <w:r w:rsidR="00CF70A4">
        <w:rPr>
          <w:rFonts w:cstheme="minorHAnsi"/>
          <w:i/>
        </w:rPr>
        <w:t xml:space="preserve"> </w:t>
      </w:r>
      <w:r w:rsidR="00CF70A4">
        <w:rPr>
          <w:rFonts w:cstheme="minorHAnsi"/>
          <w:iCs/>
        </w:rPr>
        <w:t>ha</w:t>
      </w:r>
      <w:r w:rsidR="005C2DAA">
        <w:rPr>
          <w:rFonts w:cstheme="minorHAnsi"/>
          <w:iCs/>
        </w:rPr>
        <w:t>s</w:t>
      </w:r>
      <w:r w:rsidR="00CF70A4">
        <w:rPr>
          <w:rFonts w:cstheme="minorHAnsi"/>
          <w:iCs/>
        </w:rPr>
        <w:t xml:space="preserve"> evidently undergone a dramatic </w:t>
      </w:r>
      <w:r w:rsidR="00D87D6E">
        <w:rPr>
          <w:rFonts w:cstheme="minorHAnsi"/>
          <w:iCs/>
        </w:rPr>
        <w:t>lati</w:t>
      </w:r>
      <w:r w:rsidR="00CF70A4">
        <w:rPr>
          <w:rFonts w:cstheme="minorHAnsi"/>
          <w:iCs/>
        </w:rPr>
        <w:t>tudinal range expansion following the last glacial retreat</w:t>
      </w:r>
      <w:r w:rsidR="005C2DAA">
        <w:rPr>
          <w:rFonts w:cstheme="minorHAnsi"/>
          <w:iCs/>
        </w:rPr>
        <w:t xml:space="preserve"> and can colonize high-elevation habitats (Groh et al. 2019)</w:t>
      </w:r>
      <w:r w:rsidR="00CF70A4">
        <w:rPr>
          <w:rFonts w:cstheme="minorHAnsi"/>
          <w:iCs/>
        </w:rPr>
        <w:t xml:space="preserve">, </w:t>
      </w:r>
      <w:r w:rsidR="005C2DAA">
        <w:rPr>
          <w:rFonts w:cstheme="minorHAnsi"/>
          <w:iCs/>
        </w:rPr>
        <w:t xml:space="preserve">implying </w:t>
      </w:r>
      <w:r w:rsidR="00CF70A4">
        <w:rPr>
          <w:rFonts w:cstheme="minorHAnsi"/>
          <w:iCs/>
        </w:rPr>
        <w:t>seed dispersa</w:t>
      </w:r>
      <w:r w:rsidR="005C2DAA">
        <w:rPr>
          <w:rFonts w:cstheme="minorHAnsi"/>
          <w:iCs/>
        </w:rPr>
        <w:t>l over this scale is possible</w:t>
      </w:r>
      <w:r w:rsidR="00CF70A4">
        <w:rPr>
          <w:rFonts w:cstheme="minorHAnsi"/>
          <w:iCs/>
        </w:rPr>
        <w:t xml:space="preserve">. Second, we observed hummingbirds visiting </w:t>
      </w:r>
      <w:r w:rsidR="00CF70A4">
        <w:rPr>
          <w:rFonts w:cstheme="minorHAnsi"/>
          <w:i/>
          <w:iCs/>
        </w:rPr>
        <w:t xml:space="preserve">Aquilegia </w:t>
      </w:r>
      <w:r w:rsidR="00CF70A4">
        <w:rPr>
          <w:rFonts w:cstheme="minorHAnsi"/>
        </w:rPr>
        <w:t>flowers</w:t>
      </w:r>
      <w:r w:rsidR="00CF70A4">
        <w:rPr>
          <w:rFonts w:cstheme="minorHAnsi"/>
          <w:i/>
          <w:iCs/>
        </w:rPr>
        <w:t xml:space="preserve"> </w:t>
      </w:r>
      <w:r w:rsidR="00CF70A4">
        <w:rPr>
          <w:rFonts w:cstheme="minorHAnsi"/>
        </w:rPr>
        <w:t xml:space="preserve">in the vicinity, which are capable pollen vectors over </w:t>
      </w:r>
      <w:r w:rsidR="005C2DAA">
        <w:rPr>
          <w:rFonts w:cstheme="minorHAnsi"/>
        </w:rPr>
        <w:t>these distances</w:t>
      </w:r>
      <w:r w:rsidR="00CF70A4">
        <w:rPr>
          <w:rFonts w:cstheme="minorHAnsi"/>
        </w:rPr>
        <w:t xml:space="preserve">. </w:t>
      </w:r>
      <w:r w:rsidR="005C2DAA" w:rsidRPr="002108CA">
        <w:rPr>
          <w:rFonts w:cstheme="minorHAnsi"/>
          <w:color w:val="000000" w:themeColor="text1"/>
        </w:rPr>
        <w:t>This pattern of habitat association</w:t>
      </w:r>
      <w:r w:rsidR="005C2DAA">
        <w:rPr>
          <w:rFonts w:cstheme="minorHAnsi"/>
          <w:color w:val="000000" w:themeColor="text1"/>
        </w:rPr>
        <w:t xml:space="preserve"> </w:t>
      </w:r>
      <w:r w:rsidR="005C2DAA" w:rsidRPr="002108CA">
        <w:rPr>
          <w:rFonts w:cstheme="minorHAnsi"/>
          <w:color w:val="000000" w:themeColor="text1"/>
        </w:rPr>
        <w:t>is consistent with selection against</w:t>
      </w:r>
      <w:r w:rsidR="005C2DAA">
        <w:rPr>
          <w:rFonts w:cstheme="minorHAnsi"/>
          <w:color w:val="000000" w:themeColor="text1"/>
        </w:rPr>
        <w:t xml:space="preserve"> at least some</w:t>
      </w:r>
      <w:r w:rsidR="005C2DAA" w:rsidRPr="002108CA">
        <w:rPr>
          <w:rFonts w:cstheme="minorHAnsi"/>
          <w:color w:val="000000" w:themeColor="text1"/>
        </w:rPr>
        <w:t xml:space="preserve"> immigrant alleles as a primary factor in the maintaining the structure of the hybrid zone in the elevational habitat mosaic of western North America </w:t>
      </w:r>
      <w:r w:rsidR="005C2DAA" w:rsidRPr="002108CA">
        <w:rPr>
          <w:rFonts w:cstheme="minorHAnsi"/>
          <w:color w:val="000000" w:themeColor="text1"/>
        </w:rPr>
        <w:fldChar w:fldCharType="begin" w:fldLock="1"/>
      </w:r>
      <w:r w:rsidR="005C2DAA" w:rsidRPr="002108CA">
        <w:rPr>
          <w:rFonts w:cstheme="minorHAnsi"/>
          <w:color w:val="000000" w:themeColor="text1"/>
        </w:rPr>
        <w:instrText>ADDIN CSL_CITATION {"citationItems":[{"id":"ITEM-1","itemData":{"DOI":"10.1554/04-428","ISBN":"0014-3820","ISSN":"0014-3820","PMID":"15926683","abstract":"The classification of reproductive isolating barriers laid out by Dobzhansky and Mayr has motivated and structured decades of research on speciation. We argue, however, that this classification is incomplete and that the unique contributions of a major source of reproductive isolation have often been overlooked. Here, we describe reproductive barriers that derive from the reduced survival of immigrants upon reaching foreign habitats that are ecologically divergent from their native habitat. This selection against immigrants reduces encounters and thus mating opportunities between individuals from divergently adapted populations. It also reduces the likelihood that successfully mated immigrant females will survive long enough to produce their hybrid offspring. Thus, natural selection against immigrants results in distinctive elements of premating and postmating reproductive isolation that we hereby dub \"immigrant inviability.\" We quantify the contributions of immigrant inviability to total reproductive isolation by examining study systems where multiple components of reproductive isolation have been measured and demonstrate that these contributions are frequently greater than those of traditionally recognized reproductive barriers. The relevance of immigrant inviability is further illustrated by a consideration of population-genetic theory, a review of selection against immigrant alleles in hybrid zone studies, and an examination of its participation in feedback loops that influence the evolution of additional reproductive barriers. Because some degree of immigrant inviability will commonly exist between populations that exhibit adaptive ecological divergence, we emphasize that these barriers play critical roles in ecological modes of speciation. We hope that the formal recognition of immigrant inviability and our demonstration of its evolutionary importance will stimulate more explicit empirical studies of its contributions to speciation.","author":[{"dropping-particle":"","family":"Nosil","given":"Patrik","non-dropping-particle":"","parse-names":false,"suffix":""},{"dropping-particle":"","family":"Vines","given":"Timothy H.","non-dropping-particle":"","parse-names":false,"suffix":""},{"dropping-particle":"","family":"Funk","given":"Daniel J.","non-dropping-particle":"","parse-names":false,"suffix":""}],"container-title":"Evolution","id":"ITEM-1","issue":"4","issued":{"date-parts":[["2005"]]},"page":"705","title":"Perspective: Reproductive Isolation Caused By Natural Selection Against Immigrants From Divergent Habitats","type":"article-journal","volume":"59"},"uris":["http://www.mendeley.com/documents/?uuid=158b89c6-a2b3-4d92-a4fe-9cf498aa05f2"]},{"id":"ITEM-2","itemData":{"abstract":"Introgression is emerging as an important source of novel genetic variation, alongside standing variation and mutation. It is adaptive when such introgressed alleles are maintained by natural selection. Recently, there has been an explosion in the number of studies on adaptive introgression. In this review, we take a plant perspective centred on four lines of evidence: (i) introgression, (ii) selection, (iii) phenotype and (iv) fitness. While advances in genomics have contributed to our understanding of introgression and porous species boundaries (task 1), and the detection of signatures of selection in introgression (task 2), the investigation of adaptive introgression critically requires links to phenotypic variation and fitness (tasks 3 and 4). We also discuss the conservation implications of adaptive introgression in the face of climate change. Adaptive introgression is particularly important in rapidly changing environments, when standing genetic variation and mutation alone may only offer limited potential for adaptation. We conclude that clarifying the magnitude and fitness effects of introgression with improved statistical techniques, coupled with phenotypic evidence, has great potential for conservation and management efforts.","author":[{"dropping-particle":"","family":"Suarez-Gonzalez","given":"Adriana","non-dropping-particle":"","parse-names":false,"suffix":""},{"dropping-particle":"","family":"Lexer","given":"Christian","non-dropping-particle":"","parse-names":false,"suffix":""},{"dropping-particle":"","family":"Cronk","given":"Quentin C B","non-dropping-particle":"","parse-names":false,"suffix":""}],"container-title":"Biology Letters","id":"ITEM-2","issue":"3","issued":{"date-parts":[["2018","3","1"]]},"title":"Adaptive introgression: a plant perspective","type":"article-journal","volume":"14"},"uris":["http://www.mendeley.com/documents/?uuid=83c7b1f3-9e16-446d-b068-0dedb84bc26d"]}],"mendeley":{"formattedCitation":"(Nosil et al. 2005; Suarez-Gonzalez et al. 2018)","plainTextFormattedCitation":"(Nosil et al. 2005; Suarez-Gonzalez et al. 2018)","previouslyFormattedCitation":"(Nosil et al. 2005; Suarez-Gonzalez et al. 2018)"},"properties":{"noteIndex":0},"schema":"https://github.com/citation-style-language/schema/raw/master/csl-citation.json"}</w:instrText>
      </w:r>
      <w:r w:rsidR="005C2DAA" w:rsidRPr="002108CA">
        <w:rPr>
          <w:rFonts w:cstheme="minorHAnsi"/>
          <w:color w:val="000000" w:themeColor="text1"/>
        </w:rPr>
        <w:fldChar w:fldCharType="separate"/>
      </w:r>
      <w:r w:rsidR="005C2DAA" w:rsidRPr="002108CA">
        <w:rPr>
          <w:rFonts w:cstheme="minorHAnsi"/>
          <w:noProof/>
          <w:color w:val="000000" w:themeColor="text1"/>
        </w:rPr>
        <w:t>(Nosil et al. 2005; Suarez-Gonzalez et al. 2018)</w:t>
      </w:r>
      <w:r w:rsidR="005C2DAA" w:rsidRPr="002108CA">
        <w:rPr>
          <w:rFonts w:cstheme="minorHAnsi"/>
          <w:color w:val="000000" w:themeColor="text1"/>
        </w:rPr>
        <w:fldChar w:fldCharType="end"/>
      </w:r>
      <w:r w:rsidR="005C2DAA" w:rsidRPr="002108CA">
        <w:rPr>
          <w:rFonts w:cstheme="minorHAnsi"/>
          <w:color w:val="000000" w:themeColor="text1"/>
        </w:rPr>
        <w:t xml:space="preserve">. </w:t>
      </w:r>
    </w:p>
    <w:p w14:paraId="2B8673EE" w14:textId="7A0F0024" w:rsidR="00D72A5B" w:rsidRDefault="00D72A5B" w:rsidP="00D72A5B">
      <w:pPr>
        <w:spacing w:line="480" w:lineRule="auto"/>
        <w:rPr>
          <w:rFonts w:cstheme="minorHAnsi"/>
          <w:color w:val="000000" w:themeColor="text1"/>
        </w:rPr>
      </w:pPr>
    </w:p>
    <w:p w14:paraId="2C856056" w14:textId="7AA1E34D" w:rsidR="00D72A5B" w:rsidRPr="00D72A5B" w:rsidRDefault="00D72A5B" w:rsidP="00D72A5B">
      <w:pPr>
        <w:spacing w:line="480" w:lineRule="auto"/>
        <w:rPr>
          <w:rFonts w:cstheme="minorHAnsi"/>
          <w:i/>
          <w:iCs/>
        </w:rPr>
      </w:pPr>
      <w:r>
        <w:rPr>
          <w:rFonts w:cstheme="minorHAnsi"/>
          <w:i/>
          <w:iCs/>
          <w:color w:val="000000" w:themeColor="text1"/>
        </w:rPr>
        <w:t>A note on taxonomic practice</w:t>
      </w:r>
    </w:p>
    <w:p w14:paraId="0BE79B94" w14:textId="03E039FE" w:rsidR="00CA4EF1" w:rsidRDefault="00CF70A4" w:rsidP="00CF70A4">
      <w:pPr>
        <w:spacing w:line="480" w:lineRule="auto"/>
        <w:rPr>
          <w:rFonts w:cstheme="minorHAnsi"/>
        </w:rPr>
      </w:pPr>
      <w:r>
        <w:rPr>
          <w:rFonts w:cstheme="minorHAnsi"/>
          <w:b/>
          <w:bCs/>
          <w:color w:val="000000" w:themeColor="text1"/>
        </w:rPr>
        <w:lastRenderedPageBreak/>
        <w:tab/>
      </w:r>
      <w:r w:rsidR="00A551DC">
        <w:rPr>
          <w:rFonts w:cstheme="minorHAnsi"/>
          <w:color w:val="000000" w:themeColor="text1"/>
        </w:rPr>
        <w:t>Given a longstanding acknowledgement that these two species homogenize in regions of sympatry (</w:t>
      </w:r>
      <w:proofErr w:type="spellStart"/>
      <w:r w:rsidR="00A551DC">
        <w:rPr>
          <w:rFonts w:cstheme="minorHAnsi"/>
          <w:color w:val="000000" w:themeColor="text1"/>
        </w:rPr>
        <w:t>Macbride</w:t>
      </w:r>
      <w:proofErr w:type="spellEnd"/>
      <w:r w:rsidR="00A551DC">
        <w:rPr>
          <w:rFonts w:cstheme="minorHAnsi"/>
          <w:color w:val="000000" w:themeColor="text1"/>
        </w:rPr>
        <w:t xml:space="preserve"> and Payson 1917), </w:t>
      </w:r>
      <w:r w:rsidR="00783986">
        <w:rPr>
          <w:rFonts w:cstheme="minorHAnsi"/>
          <w:color w:val="000000" w:themeColor="text1"/>
        </w:rPr>
        <w:t xml:space="preserve">and the most recent taxonomic </w:t>
      </w:r>
      <w:r w:rsidR="00783986" w:rsidRPr="00783986">
        <w:rPr>
          <w:rFonts w:cstheme="minorHAnsi"/>
          <w:color w:val="000000" w:themeColor="text1"/>
        </w:rPr>
        <w:t xml:space="preserve">treatment </w:t>
      </w:r>
      <w:r w:rsidR="00783986">
        <w:rPr>
          <w:rFonts w:cstheme="minorHAnsi"/>
          <w:color w:val="000000" w:themeColor="text1"/>
        </w:rPr>
        <w:t xml:space="preserve">of </w:t>
      </w:r>
      <w:r w:rsidR="00783986">
        <w:rPr>
          <w:rFonts w:cstheme="minorHAnsi"/>
          <w:i/>
          <w:iCs/>
          <w:color w:val="000000" w:themeColor="text1"/>
        </w:rPr>
        <w:t xml:space="preserve">Aquilegia </w:t>
      </w:r>
      <w:r w:rsidR="00783986" w:rsidRPr="00783986">
        <w:rPr>
          <w:rFonts w:cstheme="minorHAnsi"/>
          <w:color w:val="000000" w:themeColor="text1"/>
        </w:rPr>
        <w:t>confirming that “</w:t>
      </w:r>
      <w:r w:rsidR="00783986" w:rsidRPr="00FA4A38">
        <w:rPr>
          <w:rFonts w:cstheme="minorHAnsi"/>
          <w:i/>
          <w:iCs/>
          <w:color w:val="000000" w:themeColor="text1"/>
        </w:rPr>
        <w:t>Aquilegia flavescens</w:t>
      </w:r>
      <w:r w:rsidR="00783986" w:rsidRPr="00783986">
        <w:rPr>
          <w:rFonts w:cstheme="minorHAnsi"/>
          <w:color w:val="000000" w:themeColor="text1"/>
        </w:rPr>
        <w:t xml:space="preserve"> sometimes forms hybrid swarms with </w:t>
      </w:r>
      <w:r w:rsidR="00783986" w:rsidRPr="00FA4A38">
        <w:rPr>
          <w:rFonts w:cstheme="minorHAnsi"/>
          <w:i/>
          <w:iCs/>
          <w:color w:val="000000" w:themeColor="text1"/>
        </w:rPr>
        <w:t>A.</w:t>
      </w:r>
      <w:r w:rsidR="00783986" w:rsidRPr="00783986">
        <w:rPr>
          <w:rFonts w:cstheme="minorHAnsi"/>
          <w:color w:val="000000" w:themeColor="text1"/>
        </w:rPr>
        <w:t xml:space="preserve"> </w:t>
      </w:r>
      <w:r w:rsidR="00783986" w:rsidRPr="00FA4A38">
        <w:rPr>
          <w:rFonts w:cstheme="minorHAnsi"/>
          <w:i/>
          <w:iCs/>
          <w:color w:val="000000" w:themeColor="text1"/>
        </w:rPr>
        <w:t>formosa</w:t>
      </w:r>
      <w:r w:rsidR="00783986" w:rsidRPr="00783986">
        <w:rPr>
          <w:rFonts w:cstheme="minorHAnsi"/>
          <w:color w:val="000000" w:themeColor="text1"/>
        </w:rPr>
        <w:t xml:space="preserve"> var. </w:t>
      </w:r>
      <w:r w:rsidR="00783986" w:rsidRPr="00FA4A38">
        <w:rPr>
          <w:rFonts w:cstheme="minorHAnsi"/>
          <w:i/>
          <w:iCs/>
          <w:color w:val="000000" w:themeColor="text1"/>
        </w:rPr>
        <w:t>formosa</w:t>
      </w:r>
      <w:r w:rsidR="00783986" w:rsidRPr="00783986">
        <w:rPr>
          <w:rFonts w:cstheme="minorHAnsi"/>
          <w:color w:val="000000" w:themeColor="text1"/>
        </w:rPr>
        <w:t>, which grows at lower elevations through much of its range” (Whittemore 1997)</w:t>
      </w:r>
      <w:r w:rsidR="00783986">
        <w:rPr>
          <w:rFonts w:cstheme="minorHAnsi"/>
          <w:color w:val="000000" w:themeColor="text1"/>
        </w:rPr>
        <w:t xml:space="preserve">, </w:t>
      </w:r>
      <w:r w:rsidR="00A551DC">
        <w:rPr>
          <w:rFonts w:cstheme="minorHAnsi"/>
          <w:color w:val="000000" w:themeColor="text1"/>
        </w:rPr>
        <w:t>i</w:t>
      </w:r>
      <w:r>
        <w:rPr>
          <w:rFonts w:cstheme="minorHAnsi"/>
          <w:color w:val="000000" w:themeColor="text1"/>
        </w:rPr>
        <w:t xml:space="preserve">t is remarkable that in our entire data set of herbarium specimens, not a single specimens was </w:t>
      </w:r>
      <w:r w:rsidR="00783986">
        <w:rPr>
          <w:rFonts w:cstheme="minorHAnsi"/>
          <w:color w:val="000000" w:themeColor="text1"/>
        </w:rPr>
        <w:t xml:space="preserve">originally </w:t>
      </w:r>
      <w:r w:rsidR="00A551DC">
        <w:rPr>
          <w:rFonts w:cstheme="minorHAnsi"/>
          <w:color w:val="000000" w:themeColor="text1"/>
        </w:rPr>
        <w:t xml:space="preserve">directly </w:t>
      </w:r>
      <w:r>
        <w:rPr>
          <w:rFonts w:cstheme="minorHAnsi"/>
          <w:color w:val="000000" w:themeColor="text1"/>
        </w:rPr>
        <w:t xml:space="preserve">identified as a hybrid. </w:t>
      </w:r>
      <w:r w:rsidR="00CA4EF1" w:rsidRPr="002108CA">
        <w:rPr>
          <w:rFonts w:cstheme="minorHAnsi"/>
        </w:rPr>
        <w:t xml:space="preserve">The original description of </w:t>
      </w:r>
      <w:r w:rsidR="00A97185">
        <w:rPr>
          <w:rFonts w:cstheme="minorHAnsi"/>
          <w:i/>
          <w:iCs/>
        </w:rPr>
        <w:t xml:space="preserve">A. flavescens </w:t>
      </w:r>
      <w:r w:rsidR="00A97185">
        <w:rPr>
          <w:rFonts w:cstheme="minorHAnsi"/>
        </w:rPr>
        <w:t xml:space="preserve">var. </w:t>
      </w:r>
      <w:r w:rsidR="00A97185">
        <w:rPr>
          <w:rFonts w:cstheme="minorHAnsi"/>
          <w:i/>
          <w:iCs/>
        </w:rPr>
        <w:t>miniana</w:t>
      </w:r>
      <w:r w:rsidR="00CA4EF1" w:rsidRPr="002108CA">
        <w:rPr>
          <w:rFonts w:cstheme="minorHAnsi"/>
        </w:rPr>
        <w:t xml:space="preserve"> conveys the authors’ impression that it represent</w:t>
      </w:r>
      <w:r w:rsidR="00CA4EF1">
        <w:rPr>
          <w:rFonts w:cstheme="minorHAnsi"/>
        </w:rPr>
        <w:t>ed</w:t>
      </w:r>
      <w:r w:rsidR="00CA4EF1" w:rsidRPr="002108CA">
        <w:rPr>
          <w:rFonts w:cstheme="minorHAnsi"/>
        </w:rPr>
        <w:t xml:space="preserve"> introgression from </w:t>
      </w:r>
      <w:r w:rsidR="00CA4EF1" w:rsidRPr="002108CA">
        <w:rPr>
          <w:rFonts w:cstheme="minorHAnsi"/>
          <w:i/>
          <w:iCs/>
        </w:rPr>
        <w:t>A. formosa</w:t>
      </w:r>
      <w:r w:rsidR="00CA4EF1">
        <w:rPr>
          <w:rFonts w:cstheme="minorHAnsi"/>
          <w:i/>
          <w:iCs/>
        </w:rPr>
        <w:t xml:space="preserve"> </w:t>
      </w:r>
      <w:r w:rsidR="00CA4EF1">
        <w:rPr>
          <w:rFonts w:cstheme="minorHAnsi"/>
        </w:rPr>
        <w:t>(</w:t>
      </w:r>
      <w:proofErr w:type="spellStart"/>
      <w:r w:rsidR="00CA4EF1">
        <w:rPr>
          <w:rFonts w:cstheme="minorHAnsi"/>
        </w:rPr>
        <w:t>Mac</w:t>
      </w:r>
      <w:r w:rsidR="008F0F88">
        <w:rPr>
          <w:rFonts w:cstheme="minorHAnsi"/>
        </w:rPr>
        <w:t>b</w:t>
      </w:r>
      <w:r w:rsidR="00CA4EF1">
        <w:rPr>
          <w:rFonts w:cstheme="minorHAnsi"/>
        </w:rPr>
        <w:t>ride</w:t>
      </w:r>
      <w:proofErr w:type="spellEnd"/>
      <w:r w:rsidR="00CA4EF1">
        <w:rPr>
          <w:rFonts w:cstheme="minorHAnsi"/>
        </w:rPr>
        <w:t xml:space="preserve"> and Payson 1917)</w:t>
      </w:r>
      <w:r w:rsidR="00CA4EF1" w:rsidRPr="002108CA">
        <w:rPr>
          <w:rFonts w:cstheme="minorHAnsi"/>
        </w:rPr>
        <w:t xml:space="preserve">. However, the treatment of </w:t>
      </w:r>
      <w:r w:rsidR="00CA4EF1" w:rsidRPr="002108CA">
        <w:rPr>
          <w:rFonts w:cstheme="minorHAnsi"/>
          <w:i/>
        </w:rPr>
        <w:t xml:space="preserve">Aquilegia </w:t>
      </w:r>
      <w:r w:rsidR="00CA4EF1" w:rsidRPr="002108CA">
        <w:rPr>
          <w:rFonts w:cstheme="minorHAnsi"/>
        </w:rPr>
        <w:t xml:space="preserve">in Flora of North America (Whittemore 1997) takes the view that the type specimens represent a pink color variant of typical </w:t>
      </w:r>
      <w:r w:rsidR="00CA4EF1" w:rsidRPr="002108CA">
        <w:rPr>
          <w:rFonts w:cstheme="minorHAnsi"/>
          <w:i/>
        </w:rPr>
        <w:t>Aquilegia flavescens</w:t>
      </w:r>
      <w:r w:rsidR="00CA4EF1" w:rsidRPr="002108CA">
        <w:rPr>
          <w:rFonts w:cstheme="minorHAnsi"/>
        </w:rPr>
        <w:t>, and that there is no evidence of hybridization or introgression.</w:t>
      </w:r>
      <w:r w:rsidR="00CA4EF1">
        <w:rPr>
          <w:rFonts w:cstheme="minorHAnsi"/>
        </w:rPr>
        <w:t xml:space="preserve"> Our analysis revealed that Whittemore’s assessment was based on two </w:t>
      </w:r>
      <w:r w:rsidR="00A97185">
        <w:rPr>
          <w:rFonts w:cstheme="minorHAnsi"/>
        </w:rPr>
        <w:t xml:space="preserve">of the most </w:t>
      </w:r>
      <w:r w:rsidR="00CA4EF1">
        <w:rPr>
          <w:rFonts w:cstheme="minorHAnsi"/>
        </w:rPr>
        <w:t xml:space="preserve">extremely </w:t>
      </w:r>
      <w:r w:rsidR="00CA4EF1">
        <w:rPr>
          <w:rFonts w:cstheme="minorHAnsi"/>
          <w:i/>
          <w:iCs/>
        </w:rPr>
        <w:t xml:space="preserve">A. </w:t>
      </w:r>
      <w:r w:rsidR="00CA4EF1" w:rsidRPr="00D72A5B">
        <w:rPr>
          <w:rFonts w:cstheme="minorHAnsi"/>
          <w:i/>
          <w:iCs/>
        </w:rPr>
        <w:t>flavescens</w:t>
      </w:r>
      <w:r w:rsidR="00CA4EF1">
        <w:rPr>
          <w:rFonts w:cstheme="minorHAnsi"/>
        </w:rPr>
        <w:t xml:space="preserve">-like type specimens and that the type specimens show clear variation in the direction of </w:t>
      </w:r>
      <w:r w:rsidR="00CA4EF1">
        <w:rPr>
          <w:rFonts w:cstheme="minorHAnsi"/>
          <w:i/>
          <w:iCs/>
        </w:rPr>
        <w:t>A. formosa</w:t>
      </w:r>
      <w:r w:rsidR="00A9009D">
        <w:rPr>
          <w:rFonts w:cstheme="minorHAnsi"/>
          <w:i/>
          <w:iCs/>
        </w:rPr>
        <w:t xml:space="preserve"> </w:t>
      </w:r>
      <w:r w:rsidR="00A9009D">
        <w:rPr>
          <w:rFonts w:cstheme="minorHAnsi"/>
        </w:rPr>
        <w:t>(Fig. 3A)</w:t>
      </w:r>
      <w:r w:rsidR="00CA4EF1">
        <w:rPr>
          <w:rFonts w:cstheme="minorHAnsi"/>
          <w:i/>
          <w:iCs/>
        </w:rPr>
        <w:t xml:space="preserve">, </w:t>
      </w:r>
      <w:r w:rsidR="00CA4EF1">
        <w:rPr>
          <w:rFonts w:cstheme="minorHAnsi"/>
        </w:rPr>
        <w:t xml:space="preserve">suggesting that this variety accurately </w:t>
      </w:r>
      <w:r w:rsidR="00FA4A38">
        <w:rPr>
          <w:rFonts w:cstheme="minorHAnsi"/>
        </w:rPr>
        <w:t>describes the product of hybridization, as</w:t>
      </w:r>
      <w:r w:rsidR="00CA4EF1">
        <w:rPr>
          <w:rFonts w:cstheme="minorHAnsi"/>
        </w:rPr>
        <w:t xml:space="preserve"> originally implied. </w:t>
      </w:r>
    </w:p>
    <w:p w14:paraId="4C1D7EBE" w14:textId="7C1D4D85" w:rsidR="00D72A5B" w:rsidRDefault="00D72A5B" w:rsidP="00CF70A4">
      <w:pPr>
        <w:spacing w:line="480" w:lineRule="auto"/>
        <w:rPr>
          <w:rFonts w:cstheme="minorHAnsi"/>
        </w:rPr>
      </w:pPr>
    </w:p>
    <w:p w14:paraId="0B33D7DD" w14:textId="449F3A97" w:rsidR="00D72A5B" w:rsidRPr="00D72A5B" w:rsidRDefault="00D72A5B" w:rsidP="00CF70A4">
      <w:pPr>
        <w:spacing w:line="480" w:lineRule="auto"/>
        <w:rPr>
          <w:rFonts w:cstheme="minorHAnsi"/>
          <w:i/>
          <w:iCs/>
          <w:color w:val="000000" w:themeColor="text1"/>
        </w:rPr>
      </w:pPr>
      <w:r>
        <w:rPr>
          <w:rFonts w:cstheme="minorHAnsi"/>
          <w:i/>
          <w:iCs/>
        </w:rPr>
        <w:t>Concluding remarks</w:t>
      </w:r>
    </w:p>
    <w:p w14:paraId="42DCDB83" w14:textId="7E8C4009" w:rsidR="00B35C24" w:rsidRDefault="00B35C24" w:rsidP="00597CAE">
      <w:pPr>
        <w:spacing w:line="480" w:lineRule="auto"/>
        <w:ind w:firstLine="720"/>
        <w:rPr>
          <w:ins w:id="527" w:author="Jeffrey Groh" w:date="2020-03-24T15:29:00Z"/>
          <w:rFonts w:cstheme="minorHAnsi"/>
          <w:color w:val="000000" w:themeColor="text1"/>
        </w:rPr>
      </w:pPr>
      <w:r w:rsidRPr="00866B68">
        <w:rPr>
          <w:rFonts w:cstheme="minorHAnsi"/>
          <w:color w:val="000000" w:themeColor="text1"/>
        </w:rPr>
        <w:t xml:space="preserve">We have shown that the use of herbarium specimens can be </w:t>
      </w:r>
      <w:r w:rsidR="00693BF6" w:rsidRPr="00866B68">
        <w:rPr>
          <w:rFonts w:cstheme="minorHAnsi"/>
          <w:color w:val="000000" w:themeColor="text1"/>
        </w:rPr>
        <w:t xml:space="preserve">effectively </w:t>
      </w:r>
      <w:r w:rsidRPr="00866B68">
        <w:rPr>
          <w:rFonts w:cstheme="minorHAnsi"/>
          <w:color w:val="000000" w:themeColor="text1"/>
        </w:rPr>
        <w:t xml:space="preserve">used to </w:t>
      </w:r>
      <w:r w:rsidR="00C95469">
        <w:rPr>
          <w:rFonts w:cstheme="minorHAnsi"/>
          <w:color w:val="000000" w:themeColor="text1"/>
        </w:rPr>
        <w:t>investigate</w:t>
      </w:r>
      <w:r w:rsidRPr="00866B68">
        <w:rPr>
          <w:rFonts w:cstheme="minorHAnsi"/>
          <w:color w:val="000000" w:themeColor="text1"/>
        </w:rPr>
        <w:t xml:space="preserve"> hybrid zone structure. Our analysis of herbarium collections reveal</w:t>
      </w:r>
      <w:r w:rsidR="00FA4A38">
        <w:rPr>
          <w:rFonts w:cstheme="minorHAnsi"/>
          <w:color w:val="000000" w:themeColor="text1"/>
        </w:rPr>
        <w:t>ed</w:t>
      </w:r>
      <w:r w:rsidRPr="00866B68">
        <w:rPr>
          <w:rFonts w:cstheme="minorHAnsi"/>
          <w:color w:val="000000" w:themeColor="text1"/>
        </w:rPr>
        <w:t xml:space="preserve"> that </w:t>
      </w:r>
      <w:r w:rsidRPr="00866B68">
        <w:rPr>
          <w:rFonts w:cstheme="minorHAnsi"/>
          <w:i/>
          <w:iCs/>
          <w:color w:val="000000" w:themeColor="text1"/>
        </w:rPr>
        <w:t xml:space="preserve">Aquilegia formosa </w:t>
      </w:r>
      <w:r w:rsidRPr="00866B68">
        <w:rPr>
          <w:rFonts w:cstheme="minorHAnsi"/>
          <w:color w:val="000000" w:themeColor="text1"/>
        </w:rPr>
        <w:t xml:space="preserve">and </w:t>
      </w:r>
      <w:r w:rsidRPr="00866B68">
        <w:rPr>
          <w:rFonts w:cstheme="minorHAnsi"/>
          <w:i/>
          <w:iCs/>
          <w:color w:val="000000" w:themeColor="text1"/>
        </w:rPr>
        <w:t xml:space="preserve">A. flavescens </w:t>
      </w:r>
      <w:r w:rsidRPr="00866B68">
        <w:rPr>
          <w:rFonts w:cstheme="minorHAnsi"/>
          <w:color w:val="000000" w:themeColor="text1"/>
        </w:rPr>
        <w:t xml:space="preserve">frequently hybridize in contact zones, which is complemented by evidence of introgression in populations from </w:t>
      </w:r>
      <w:r w:rsidR="00FA4A38">
        <w:rPr>
          <w:rFonts w:cstheme="minorHAnsi"/>
          <w:color w:val="000000" w:themeColor="text1"/>
        </w:rPr>
        <w:t xml:space="preserve">identified </w:t>
      </w:r>
      <w:r w:rsidRPr="00866B68">
        <w:rPr>
          <w:rFonts w:cstheme="minorHAnsi"/>
          <w:color w:val="000000" w:themeColor="text1"/>
        </w:rPr>
        <w:t xml:space="preserve">contact zones. These include the type specimens of </w:t>
      </w:r>
      <w:r w:rsidRPr="00866B68">
        <w:rPr>
          <w:rFonts w:cstheme="minorHAnsi"/>
          <w:i/>
          <w:iCs/>
          <w:color w:val="000000" w:themeColor="text1"/>
        </w:rPr>
        <w:t xml:space="preserve">A. flavescens </w:t>
      </w:r>
      <w:r w:rsidRPr="00866B68">
        <w:rPr>
          <w:rFonts w:cstheme="minorHAnsi"/>
          <w:color w:val="000000" w:themeColor="text1"/>
        </w:rPr>
        <w:t xml:space="preserve">var. </w:t>
      </w:r>
      <w:r w:rsidRPr="00866B68">
        <w:rPr>
          <w:rFonts w:cstheme="minorHAnsi"/>
          <w:i/>
          <w:iCs/>
          <w:color w:val="000000" w:themeColor="text1"/>
        </w:rPr>
        <w:t>miniana</w:t>
      </w:r>
      <w:r w:rsidRPr="00866B68">
        <w:rPr>
          <w:rFonts w:cstheme="minorHAnsi"/>
          <w:color w:val="000000" w:themeColor="text1"/>
        </w:rPr>
        <w:t>, which evidently refers to</w:t>
      </w:r>
      <w:r w:rsidR="00D90BBC">
        <w:rPr>
          <w:rFonts w:cstheme="minorHAnsi"/>
          <w:color w:val="000000" w:themeColor="text1"/>
        </w:rPr>
        <w:t xml:space="preserve"> the product of</w:t>
      </w:r>
      <w:r w:rsidR="00FA4A38">
        <w:rPr>
          <w:rFonts w:cstheme="minorHAnsi"/>
          <w:color w:val="000000" w:themeColor="text1"/>
        </w:rPr>
        <w:t xml:space="preserve"> introgression from </w:t>
      </w:r>
      <w:r w:rsidR="00FA4A38">
        <w:rPr>
          <w:rFonts w:cstheme="minorHAnsi"/>
          <w:i/>
          <w:iCs/>
          <w:color w:val="000000" w:themeColor="text1"/>
        </w:rPr>
        <w:t>A. formosa</w:t>
      </w:r>
      <w:r w:rsidR="00693BF6" w:rsidRPr="00866B68">
        <w:rPr>
          <w:rFonts w:cstheme="minorHAnsi"/>
          <w:color w:val="000000" w:themeColor="text1"/>
        </w:rPr>
        <w:t>,</w:t>
      </w:r>
      <w:r w:rsidRPr="00866B68">
        <w:rPr>
          <w:rFonts w:cstheme="minorHAnsi"/>
          <w:color w:val="000000" w:themeColor="text1"/>
        </w:rPr>
        <w:t xml:space="preserve"> as </w:t>
      </w:r>
      <w:r w:rsidR="00693BF6" w:rsidRPr="00866B68">
        <w:rPr>
          <w:rFonts w:cstheme="minorHAnsi"/>
          <w:color w:val="000000" w:themeColor="text1"/>
        </w:rPr>
        <w:t>implied</w:t>
      </w:r>
      <w:r w:rsidRPr="00866B68">
        <w:rPr>
          <w:rFonts w:cstheme="minorHAnsi"/>
          <w:color w:val="000000" w:themeColor="text1"/>
        </w:rPr>
        <w:t xml:space="preserve"> by the original authors.</w:t>
      </w:r>
      <w:r w:rsidR="00646F23" w:rsidRPr="00866B68">
        <w:rPr>
          <w:rFonts w:cstheme="minorHAnsi"/>
          <w:color w:val="000000" w:themeColor="text1"/>
        </w:rPr>
        <w:t xml:space="preserve"> </w:t>
      </w:r>
      <w:r w:rsidR="0002308C">
        <w:rPr>
          <w:rFonts w:cstheme="minorHAnsi"/>
          <w:color w:val="000000" w:themeColor="text1"/>
        </w:rPr>
        <w:t>We report e</w:t>
      </w:r>
      <w:r w:rsidR="00646F23" w:rsidRPr="00866B68">
        <w:rPr>
          <w:rFonts w:cstheme="minorHAnsi"/>
          <w:color w:val="000000" w:themeColor="text1"/>
        </w:rPr>
        <w:t>vidence</w:t>
      </w:r>
      <w:r w:rsidR="00FA4A38">
        <w:rPr>
          <w:rFonts w:cstheme="minorHAnsi"/>
          <w:color w:val="000000" w:themeColor="text1"/>
        </w:rPr>
        <w:t xml:space="preserve"> for</w:t>
      </w:r>
      <w:r w:rsidR="00646F23" w:rsidRPr="00866B68">
        <w:rPr>
          <w:rFonts w:cstheme="minorHAnsi"/>
          <w:color w:val="000000" w:themeColor="text1"/>
        </w:rPr>
        <w:t xml:space="preserve"> </w:t>
      </w:r>
      <w:r w:rsidR="00FA4A38">
        <w:rPr>
          <w:rFonts w:cstheme="minorHAnsi"/>
          <w:color w:val="000000" w:themeColor="text1"/>
        </w:rPr>
        <w:t>a habitat-</w:t>
      </w:r>
      <w:r w:rsidR="00FA4A38">
        <w:rPr>
          <w:rFonts w:cstheme="minorHAnsi"/>
          <w:color w:val="000000" w:themeColor="text1"/>
        </w:rPr>
        <w:lastRenderedPageBreak/>
        <w:t>associated</w:t>
      </w:r>
      <w:r w:rsidR="00646F23" w:rsidRPr="00866B68">
        <w:rPr>
          <w:rFonts w:cstheme="minorHAnsi"/>
          <w:color w:val="000000" w:themeColor="text1"/>
        </w:rPr>
        <w:t xml:space="preserve"> mosaic hybrid zone structure </w:t>
      </w:r>
      <w:r w:rsidR="0002308C">
        <w:rPr>
          <w:rFonts w:cstheme="minorHAnsi"/>
          <w:color w:val="000000" w:themeColor="text1"/>
        </w:rPr>
        <w:t>at broad and fine spatial scales</w:t>
      </w:r>
      <w:r w:rsidR="00646F23" w:rsidRPr="00866B68">
        <w:rPr>
          <w:rFonts w:cstheme="minorHAnsi"/>
          <w:color w:val="000000" w:themeColor="text1"/>
        </w:rPr>
        <w:t xml:space="preserve">, consistent with a role of </w:t>
      </w:r>
      <w:r w:rsidR="0002308C">
        <w:rPr>
          <w:rFonts w:cstheme="minorHAnsi"/>
          <w:color w:val="000000" w:themeColor="text1"/>
        </w:rPr>
        <w:t xml:space="preserve">divergent </w:t>
      </w:r>
      <w:r w:rsidR="00646F23" w:rsidRPr="00866B68">
        <w:rPr>
          <w:rFonts w:cstheme="minorHAnsi"/>
          <w:color w:val="000000" w:themeColor="text1"/>
        </w:rPr>
        <w:t xml:space="preserve">ecological selection in the divergence and isolation of these taxa. </w:t>
      </w:r>
    </w:p>
    <w:p w14:paraId="207AD011" w14:textId="59D52A44" w:rsidR="006D084E" w:rsidRDefault="006D084E" w:rsidP="00597CAE">
      <w:pPr>
        <w:spacing w:line="480" w:lineRule="auto"/>
        <w:ind w:firstLine="720"/>
        <w:rPr>
          <w:ins w:id="528" w:author="Jeffrey Groh" w:date="2020-03-24T15:29:00Z"/>
          <w:rFonts w:cstheme="minorHAnsi"/>
          <w:color w:val="000000" w:themeColor="text1"/>
        </w:rPr>
      </w:pPr>
    </w:p>
    <w:p w14:paraId="61C353BC" w14:textId="1ECDBCDB" w:rsidR="006D084E" w:rsidRDefault="006D084E" w:rsidP="006D084E">
      <w:pPr>
        <w:spacing w:line="480" w:lineRule="auto"/>
        <w:rPr>
          <w:ins w:id="529" w:author="Jeffrey Groh" w:date="2020-03-24T15:29:00Z"/>
          <w:rFonts w:cstheme="minorHAnsi"/>
          <w:b/>
          <w:bCs/>
          <w:color w:val="000000" w:themeColor="text1"/>
        </w:rPr>
      </w:pPr>
      <w:ins w:id="530" w:author="Jeffrey Groh" w:date="2020-03-24T15:29:00Z">
        <w:r>
          <w:rPr>
            <w:rFonts w:cstheme="minorHAnsi"/>
            <w:b/>
            <w:bCs/>
            <w:color w:val="000000" w:themeColor="text1"/>
          </w:rPr>
          <w:t>Data accessibility</w:t>
        </w:r>
      </w:ins>
    </w:p>
    <w:p w14:paraId="55D2EB55" w14:textId="3AF5411B" w:rsidR="006D084E" w:rsidRPr="006D084E" w:rsidRDefault="006D084E">
      <w:pPr>
        <w:spacing w:line="480" w:lineRule="auto"/>
        <w:rPr>
          <w:rFonts w:cstheme="minorHAnsi"/>
          <w:color w:val="000000" w:themeColor="text1"/>
        </w:rPr>
        <w:pPrChange w:id="531" w:author="Jeffrey Groh" w:date="2020-03-24T15:29:00Z">
          <w:pPr>
            <w:spacing w:line="480" w:lineRule="auto"/>
            <w:ind w:firstLine="720"/>
          </w:pPr>
        </w:pPrChange>
      </w:pPr>
      <w:ins w:id="532" w:author="Jeffrey Groh" w:date="2020-03-24T15:30:00Z">
        <w:r>
          <w:rPr>
            <w:rFonts w:cstheme="minorHAnsi"/>
            <w:color w:val="000000" w:themeColor="text1"/>
          </w:rPr>
          <w:t xml:space="preserve">All data sets and R scripts used in this paper can be found at </w:t>
        </w:r>
      </w:ins>
      <w:ins w:id="533" w:author="Jeffrey Groh" w:date="2020-03-25T12:04:00Z">
        <w:r w:rsidR="0091567F">
          <w:rPr>
            <w:rFonts w:cstheme="minorHAnsi"/>
            <w:color w:val="000000" w:themeColor="text1"/>
          </w:rPr>
          <w:t>https://</w:t>
        </w:r>
      </w:ins>
    </w:p>
    <w:p w14:paraId="2AACC373" w14:textId="0F36EB5C" w:rsidR="00DB7E9D" w:rsidRPr="002108CA" w:rsidRDefault="00DB7E9D" w:rsidP="00866B68">
      <w:pPr>
        <w:spacing w:line="480" w:lineRule="auto"/>
        <w:rPr>
          <w:rFonts w:cstheme="minorHAnsi"/>
          <w:color w:val="000000" w:themeColor="text1"/>
        </w:rPr>
      </w:pPr>
    </w:p>
    <w:p w14:paraId="5C2F86C1" w14:textId="0E268FA0" w:rsidR="000A20CA" w:rsidRPr="002108CA" w:rsidRDefault="00F168CE" w:rsidP="00866B68">
      <w:pPr>
        <w:spacing w:line="480" w:lineRule="auto"/>
        <w:rPr>
          <w:rFonts w:cstheme="minorHAnsi"/>
          <w:b/>
          <w:color w:val="000000" w:themeColor="text1"/>
        </w:rPr>
      </w:pPr>
      <w:r w:rsidRPr="002108CA">
        <w:rPr>
          <w:rFonts w:cstheme="minorHAnsi"/>
          <w:b/>
          <w:color w:val="000000" w:themeColor="text1"/>
        </w:rPr>
        <w:t>Acknowledgements</w:t>
      </w:r>
    </w:p>
    <w:p w14:paraId="53524C0E" w14:textId="332A6A41" w:rsidR="00F168CE" w:rsidRPr="002108CA" w:rsidRDefault="00F168CE" w:rsidP="00866B68">
      <w:pPr>
        <w:spacing w:line="480" w:lineRule="auto"/>
        <w:rPr>
          <w:rFonts w:cstheme="minorHAnsi"/>
          <w:color w:val="000000" w:themeColor="text1"/>
        </w:rPr>
      </w:pPr>
      <w:r w:rsidRPr="002108CA">
        <w:rPr>
          <w:rFonts w:cstheme="minorHAnsi"/>
          <w:b/>
          <w:color w:val="000000" w:themeColor="text1"/>
        </w:rPr>
        <w:tab/>
      </w:r>
      <w:r w:rsidR="00D56FD1">
        <w:rPr>
          <w:rFonts w:cstheme="minorHAnsi"/>
          <w:color w:val="000000" w:themeColor="text1"/>
        </w:rPr>
        <w:t>We are grateful to several herbarium workers:</w:t>
      </w:r>
      <w:r w:rsidRPr="002108CA">
        <w:rPr>
          <w:rFonts w:cstheme="minorHAnsi"/>
          <w:color w:val="000000" w:themeColor="text1"/>
        </w:rPr>
        <w:t xml:space="preserve"> </w:t>
      </w:r>
      <w:r w:rsidR="00BB75A5">
        <w:rPr>
          <w:rFonts w:cstheme="minorHAnsi"/>
          <w:color w:val="000000" w:themeColor="text1"/>
        </w:rPr>
        <w:t xml:space="preserve">to </w:t>
      </w:r>
      <w:r w:rsidRPr="002108CA">
        <w:rPr>
          <w:rFonts w:cstheme="minorHAnsi"/>
          <w:color w:val="000000" w:themeColor="text1"/>
        </w:rPr>
        <w:t xml:space="preserve">Linda Jennings and Erin Manton </w:t>
      </w:r>
      <w:r w:rsidR="00D56FD1">
        <w:rPr>
          <w:rFonts w:cstheme="minorHAnsi"/>
          <w:color w:val="000000" w:themeColor="text1"/>
        </w:rPr>
        <w:t xml:space="preserve">for facilitating access to </w:t>
      </w:r>
      <w:r w:rsidRPr="002108CA">
        <w:rPr>
          <w:rFonts w:cstheme="minorHAnsi"/>
          <w:color w:val="000000" w:themeColor="text1"/>
        </w:rPr>
        <w:t>UBC herbarium specimens</w:t>
      </w:r>
      <w:r w:rsidR="00D56FD1">
        <w:rPr>
          <w:rFonts w:cstheme="minorHAnsi"/>
          <w:color w:val="000000" w:themeColor="text1"/>
        </w:rPr>
        <w:t>, and</w:t>
      </w:r>
      <w:r w:rsidR="00BB75A5">
        <w:rPr>
          <w:rFonts w:cstheme="minorHAnsi"/>
          <w:color w:val="000000" w:themeColor="text1"/>
        </w:rPr>
        <w:t xml:space="preserve"> to</w:t>
      </w:r>
      <w:r w:rsidR="00D56FD1">
        <w:rPr>
          <w:rFonts w:cstheme="minorHAnsi"/>
          <w:color w:val="000000" w:themeColor="text1"/>
        </w:rPr>
        <w:t xml:space="preserve"> </w:t>
      </w:r>
      <w:r w:rsidRPr="002108CA">
        <w:rPr>
          <w:rFonts w:cstheme="minorHAnsi"/>
          <w:color w:val="000000" w:themeColor="text1"/>
        </w:rPr>
        <w:t xml:space="preserve">David Giblin, Kimberley Hansen and Sophie DeLuca </w:t>
      </w:r>
      <w:r w:rsidR="00D56FD1">
        <w:rPr>
          <w:rFonts w:cstheme="minorHAnsi"/>
          <w:color w:val="000000" w:themeColor="text1"/>
        </w:rPr>
        <w:t xml:space="preserve">for </w:t>
      </w:r>
      <w:r w:rsidRPr="002108CA">
        <w:rPr>
          <w:rFonts w:cstheme="minorHAnsi"/>
          <w:color w:val="000000" w:themeColor="text1"/>
        </w:rPr>
        <w:t xml:space="preserve">sending digitized images of </w:t>
      </w:r>
      <w:r w:rsidR="006021AE" w:rsidRPr="002108CA">
        <w:rPr>
          <w:rFonts w:cstheme="minorHAnsi"/>
          <w:color w:val="000000" w:themeColor="text1"/>
        </w:rPr>
        <w:t xml:space="preserve">requested </w:t>
      </w:r>
      <w:r w:rsidRPr="002108CA">
        <w:rPr>
          <w:rFonts w:cstheme="minorHAnsi"/>
          <w:color w:val="000000" w:themeColor="text1"/>
        </w:rPr>
        <w:t xml:space="preserve">herbarium sheets from WTU, WS, and V herbaria, respectively. </w:t>
      </w:r>
      <w:r w:rsidR="00194A0A" w:rsidRPr="002108CA">
        <w:rPr>
          <w:rFonts w:cstheme="minorHAnsi"/>
          <w:color w:val="000000" w:themeColor="text1"/>
        </w:rPr>
        <w:t>We thank Diana Percy for assistance with field surveys</w:t>
      </w:r>
      <w:r w:rsidR="00E66D8C">
        <w:rPr>
          <w:rFonts w:cstheme="minorHAnsi"/>
          <w:color w:val="000000" w:themeColor="text1"/>
        </w:rPr>
        <w:t xml:space="preserve">. We </w:t>
      </w:r>
      <w:r w:rsidR="00D56FD1">
        <w:rPr>
          <w:rFonts w:cstheme="minorHAnsi"/>
          <w:color w:val="000000" w:themeColor="text1"/>
        </w:rPr>
        <w:t xml:space="preserve">also thank </w:t>
      </w:r>
      <w:r w:rsidR="00E66D8C">
        <w:rPr>
          <w:rFonts w:cstheme="minorHAnsi"/>
          <w:iCs/>
        </w:rPr>
        <w:t xml:space="preserve">Curtis </w:t>
      </w:r>
      <w:proofErr w:type="spellStart"/>
      <w:r w:rsidR="00E66D8C">
        <w:rPr>
          <w:rFonts w:cstheme="minorHAnsi"/>
          <w:iCs/>
        </w:rPr>
        <w:t>Bj</w:t>
      </w:r>
      <w:r w:rsidR="00E66D8C" w:rsidRPr="00D852BB">
        <w:rPr>
          <w:rFonts w:cstheme="minorHAnsi"/>
          <w:iCs/>
        </w:rPr>
        <w:t>ö</w:t>
      </w:r>
      <w:r w:rsidR="00E66D8C">
        <w:rPr>
          <w:rFonts w:cstheme="minorHAnsi"/>
          <w:iCs/>
        </w:rPr>
        <w:t>rk</w:t>
      </w:r>
      <w:proofErr w:type="spellEnd"/>
      <w:r w:rsidR="00F5427C">
        <w:rPr>
          <w:rFonts w:cstheme="minorHAnsi"/>
          <w:color w:val="000000" w:themeColor="text1"/>
        </w:rPr>
        <w:t xml:space="preserve"> and</w:t>
      </w:r>
      <w:r w:rsidR="00AB74F7">
        <w:rPr>
          <w:rFonts w:cstheme="minorHAnsi"/>
          <w:color w:val="000000" w:themeColor="text1"/>
        </w:rPr>
        <w:t xml:space="preserve"> Jamie </w:t>
      </w:r>
      <w:proofErr w:type="spellStart"/>
      <w:r w:rsidR="00AB74F7">
        <w:rPr>
          <w:rFonts w:cstheme="minorHAnsi"/>
          <w:color w:val="000000" w:themeColor="text1"/>
        </w:rPr>
        <w:t>Fenneman</w:t>
      </w:r>
      <w:proofErr w:type="spellEnd"/>
      <w:r w:rsidR="00AB74F7">
        <w:rPr>
          <w:rFonts w:cstheme="minorHAnsi"/>
          <w:color w:val="000000" w:themeColor="text1"/>
        </w:rPr>
        <w:t xml:space="preserve"> for drawing our attention to the </w:t>
      </w:r>
      <w:r w:rsidR="00D56FD1">
        <w:rPr>
          <w:rFonts w:cstheme="minorHAnsi"/>
          <w:color w:val="000000" w:themeColor="text1"/>
        </w:rPr>
        <w:t xml:space="preserve">Mission Ridge and </w:t>
      </w:r>
      <w:r w:rsidR="00AB74F7">
        <w:rPr>
          <w:rFonts w:cstheme="minorHAnsi"/>
          <w:color w:val="000000" w:themeColor="text1"/>
        </w:rPr>
        <w:t>Cheops Mt</w:t>
      </w:r>
      <w:r w:rsidR="00EF015C">
        <w:rPr>
          <w:rFonts w:cstheme="minorHAnsi"/>
          <w:color w:val="000000" w:themeColor="text1"/>
        </w:rPr>
        <w:t>n.</w:t>
      </w:r>
      <w:r w:rsidR="00AB74F7">
        <w:rPr>
          <w:rFonts w:cstheme="minorHAnsi"/>
          <w:color w:val="000000" w:themeColor="text1"/>
        </w:rPr>
        <w:t xml:space="preserve"> population</w:t>
      </w:r>
      <w:r w:rsidR="00D56FD1">
        <w:rPr>
          <w:rFonts w:cstheme="minorHAnsi"/>
          <w:color w:val="000000" w:themeColor="text1"/>
        </w:rPr>
        <w:t>s, respectively</w:t>
      </w:r>
      <w:r w:rsidR="00194A0A" w:rsidRPr="002108CA">
        <w:rPr>
          <w:rFonts w:cstheme="minorHAnsi"/>
          <w:color w:val="000000" w:themeColor="text1"/>
        </w:rPr>
        <w:t xml:space="preserve">.  </w:t>
      </w:r>
    </w:p>
    <w:p w14:paraId="3F71D67A" w14:textId="77777777" w:rsidR="00402F98" w:rsidRPr="002108CA" w:rsidRDefault="00402F98" w:rsidP="00866B68">
      <w:pPr>
        <w:spacing w:line="480" w:lineRule="auto"/>
        <w:outlineLvl w:val="0"/>
        <w:rPr>
          <w:rFonts w:cstheme="minorHAnsi"/>
          <w:b/>
        </w:rPr>
      </w:pPr>
    </w:p>
    <w:p w14:paraId="667C52F2" w14:textId="52C31488" w:rsidR="00170F9C" w:rsidRDefault="00597CAE" w:rsidP="00866B68">
      <w:pPr>
        <w:spacing w:line="480" w:lineRule="auto"/>
        <w:outlineLvl w:val="0"/>
        <w:rPr>
          <w:rFonts w:cstheme="minorHAnsi"/>
          <w:b/>
        </w:rPr>
      </w:pPr>
      <w:r>
        <w:rPr>
          <w:rFonts w:cstheme="minorHAnsi"/>
          <w:b/>
        </w:rPr>
        <w:t>References</w:t>
      </w:r>
    </w:p>
    <w:p w14:paraId="5A8CE6F3" w14:textId="77777777" w:rsidR="00A01F7A" w:rsidRPr="00170F9C" w:rsidRDefault="00A01F7A" w:rsidP="00866B68">
      <w:pPr>
        <w:spacing w:line="480" w:lineRule="auto"/>
        <w:outlineLvl w:val="0"/>
        <w:rPr>
          <w:rFonts w:cstheme="minorHAnsi"/>
        </w:rPr>
      </w:pPr>
    </w:p>
    <w:p w14:paraId="5F5E87E6" w14:textId="1044E375" w:rsidR="007E52B5" w:rsidRPr="007E52B5" w:rsidRDefault="00C97B1E" w:rsidP="007E52B5">
      <w:pPr>
        <w:widowControl w:val="0"/>
        <w:autoSpaceDE w:val="0"/>
        <w:autoSpaceDN w:val="0"/>
        <w:adjustRightInd w:val="0"/>
        <w:spacing w:line="480" w:lineRule="auto"/>
        <w:ind w:left="480" w:hanging="480"/>
        <w:rPr>
          <w:rFonts w:ascii="Calibri" w:hAnsi="Calibri" w:cs="Calibri"/>
          <w:noProof/>
        </w:rPr>
      </w:pPr>
      <w:r w:rsidRPr="002108CA">
        <w:rPr>
          <w:rFonts w:cstheme="minorHAnsi"/>
          <w:b/>
        </w:rPr>
        <w:fldChar w:fldCharType="begin" w:fldLock="1"/>
      </w:r>
      <w:r w:rsidRPr="002108CA">
        <w:rPr>
          <w:rFonts w:cstheme="minorHAnsi"/>
          <w:b/>
        </w:rPr>
        <w:instrText xml:space="preserve">ADDIN Mendeley Bibliography CSL_BIBLIOGRAPHY </w:instrText>
      </w:r>
      <w:r w:rsidRPr="002108CA">
        <w:rPr>
          <w:rFonts w:cstheme="minorHAnsi"/>
          <w:b/>
        </w:rPr>
        <w:fldChar w:fldCharType="separate"/>
      </w:r>
      <w:r w:rsidR="007E52B5" w:rsidRPr="007E52B5">
        <w:rPr>
          <w:rFonts w:ascii="Calibri" w:hAnsi="Calibri" w:cs="Calibri"/>
          <w:noProof/>
        </w:rPr>
        <w:t xml:space="preserve">Anderson, E. 1948. Hybridization of the habitat. Evolution (N. Y). </w:t>
      </w:r>
      <w:r w:rsidR="007E52B5" w:rsidRPr="007E52B5">
        <w:rPr>
          <w:rFonts w:ascii="Calibri" w:hAnsi="Calibri" w:cs="Calibri"/>
          <w:b/>
          <w:bCs/>
          <w:noProof/>
        </w:rPr>
        <w:t>2</w:t>
      </w:r>
      <w:r w:rsidR="007E52B5" w:rsidRPr="007E52B5">
        <w:rPr>
          <w:rFonts w:ascii="Calibri" w:hAnsi="Calibri" w:cs="Calibri"/>
          <w:noProof/>
        </w:rPr>
        <w:t>(1): 1–9.</w:t>
      </w:r>
    </w:p>
    <w:p w14:paraId="489070ED" w14:textId="6767DE2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Barton, N.H., and Hewitt, G.M. 1985. Analysis of </w:t>
      </w:r>
      <w:r w:rsidR="00604AC5">
        <w:rPr>
          <w:rFonts w:ascii="Calibri" w:hAnsi="Calibri" w:cs="Calibri"/>
          <w:noProof/>
        </w:rPr>
        <w:t>h</w:t>
      </w:r>
      <w:r w:rsidRPr="007E52B5">
        <w:rPr>
          <w:rFonts w:ascii="Calibri" w:hAnsi="Calibri" w:cs="Calibri"/>
          <w:noProof/>
        </w:rPr>
        <w:t xml:space="preserve">ybrid </w:t>
      </w:r>
      <w:r w:rsidR="00604AC5">
        <w:rPr>
          <w:rFonts w:ascii="Calibri" w:hAnsi="Calibri" w:cs="Calibri"/>
          <w:noProof/>
        </w:rPr>
        <w:t>z</w:t>
      </w:r>
      <w:r w:rsidRPr="007E52B5">
        <w:rPr>
          <w:rFonts w:ascii="Calibri" w:hAnsi="Calibri" w:cs="Calibri"/>
          <w:noProof/>
        </w:rPr>
        <w:t xml:space="preserve">ones. Annu. Rev. Ecol. Evol. Syst. </w:t>
      </w:r>
      <w:r w:rsidRPr="007E52B5">
        <w:rPr>
          <w:rFonts w:ascii="Calibri" w:hAnsi="Calibri" w:cs="Calibri"/>
          <w:b/>
          <w:bCs/>
          <w:noProof/>
        </w:rPr>
        <w:t>16</w:t>
      </w:r>
      <w:r w:rsidRPr="007E52B5">
        <w:rPr>
          <w:rFonts w:ascii="Calibri" w:hAnsi="Calibri" w:cs="Calibri"/>
          <w:noProof/>
        </w:rPr>
        <w:t>: 113–148.</w:t>
      </w:r>
      <w:r w:rsidR="00604AC5">
        <w:rPr>
          <w:rFonts w:ascii="Calibri" w:hAnsi="Calibri" w:cs="Calibri"/>
          <w:noProof/>
        </w:rPr>
        <w:t xml:space="preserve"> doi:</w:t>
      </w:r>
      <w:r w:rsidR="00604AC5" w:rsidRPr="00604AC5">
        <w:rPr>
          <w:rFonts w:ascii="Calibri" w:hAnsi="Calibri" w:cs="Calibri"/>
          <w:noProof/>
        </w:rPr>
        <w:t>10.1146/annurev.es.16.110185.000553</w:t>
      </w:r>
      <w:r w:rsidR="00604AC5">
        <w:rPr>
          <w:rFonts w:ascii="Calibri" w:hAnsi="Calibri" w:cs="Calibri"/>
          <w:noProof/>
        </w:rPr>
        <w:t>.</w:t>
      </w:r>
    </w:p>
    <w:p w14:paraId="6848FCED" w14:textId="56FAEFF4" w:rsidR="007E52B5" w:rsidRDefault="007E52B5" w:rsidP="007E52B5">
      <w:pPr>
        <w:widowControl w:val="0"/>
        <w:autoSpaceDE w:val="0"/>
        <w:autoSpaceDN w:val="0"/>
        <w:adjustRightInd w:val="0"/>
        <w:spacing w:line="480" w:lineRule="auto"/>
        <w:ind w:left="480" w:hanging="480"/>
        <w:rPr>
          <w:ins w:id="534" w:author="Jeffrey Groh" w:date="2020-03-25T17:35:00Z"/>
          <w:rFonts w:ascii="Calibri" w:hAnsi="Calibri" w:cs="Calibri"/>
          <w:noProof/>
        </w:rPr>
      </w:pPr>
      <w:r w:rsidRPr="007E52B5">
        <w:rPr>
          <w:rFonts w:ascii="Calibri" w:hAnsi="Calibri" w:cs="Calibri"/>
          <w:noProof/>
        </w:rPr>
        <w:t>Bergman, T.J., and Beehner, J.C. 2008. A simple method for measuring colour in wild animals: validation and use on chest patch colour in geladas (</w:t>
      </w:r>
      <w:r w:rsidRPr="00950A4F">
        <w:rPr>
          <w:rFonts w:ascii="Calibri" w:hAnsi="Calibri" w:cs="Calibri"/>
          <w:i/>
          <w:iCs/>
          <w:noProof/>
        </w:rPr>
        <w:t>Theropithecus gelada</w:t>
      </w:r>
      <w:r w:rsidRPr="007E52B5">
        <w:rPr>
          <w:rFonts w:ascii="Calibri" w:hAnsi="Calibri" w:cs="Calibri"/>
          <w:noProof/>
        </w:rPr>
        <w:t xml:space="preserve">). Biol. J. Linn. Soc. </w:t>
      </w:r>
      <w:r w:rsidRPr="007E52B5">
        <w:rPr>
          <w:rFonts w:ascii="Calibri" w:hAnsi="Calibri" w:cs="Calibri"/>
          <w:b/>
          <w:bCs/>
          <w:noProof/>
        </w:rPr>
        <w:t>94</w:t>
      </w:r>
      <w:r w:rsidRPr="007E52B5">
        <w:rPr>
          <w:rFonts w:ascii="Calibri" w:hAnsi="Calibri" w:cs="Calibri"/>
          <w:noProof/>
        </w:rPr>
        <w:t>(2): 231–240. doi:10.1111/j.1095-8312.2008.00981.x.</w:t>
      </w:r>
    </w:p>
    <w:p w14:paraId="73D45933" w14:textId="4EF24C7B" w:rsidR="00742804" w:rsidRPr="00742804" w:rsidRDefault="00742804" w:rsidP="007E52B5">
      <w:pPr>
        <w:widowControl w:val="0"/>
        <w:autoSpaceDE w:val="0"/>
        <w:autoSpaceDN w:val="0"/>
        <w:adjustRightInd w:val="0"/>
        <w:spacing w:line="480" w:lineRule="auto"/>
        <w:ind w:left="480" w:hanging="480"/>
        <w:rPr>
          <w:rFonts w:ascii="Calibri" w:hAnsi="Calibri" w:cs="Calibri"/>
          <w:noProof/>
        </w:rPr>
      </w:pPr>
      <w:ins w:id="535" w:author="Jeffrey Groh" w:date="2020-03-25T17:35:00Z">
        <w:r>
          <w:rPr>
            <w:rFonts w:ascii="Calibri" w:hAnsi="Calibri" w:cs="Calibri"/>
            <w:noProof/>
          </w:rPr>
          <w:lastRenderedPageBreak/>
          <w:t>Chhatre, V.E., Evans, L.M., DiFazio, S.P, and Keller</w:t>
        </w:r>
      </w:ins>
      <w:ins w:id="536" w:author="Jeffrey Groh" w:date="2020-03-25T17:36:00Z">
        <w:r>
          <w:rPr>
            <w:rFonts w:ascii="Calibri" w:hAnsi="Calibri" w:cs="Calibri"/>
            <w:noProof/>
          </w:rPr>
          <w:t xml:space="preserve">, S.R. 2018. Adaptive introgression and maintenance of a trispecies hybrid complex in range-edge populations of </w:t>
        </w:r>
        <w:r>
          <w:rPr>
            <w:rFonts w:ascii="Calibri" w:hAnsi="Calibri" w:cs="Calibri"/>
            <w:i/>
            <w:iCs/>
            <w:noProof/>
          </w:rPr>
          <w:t>Populus</w:t>
        </w:r>
        <w:r>
          <w:rPr>
            <w:rFonts w:ascii="Calibri" w:hAnsi="Calibri" w:cs="Calibri"/>
            <w:noProof/>
          </w:rPr>
          <w:t xml:space="preserve">. Mol. Ecol. </w:t>
        </w:r>
        <w:r>
          <w:rPr>
            <w:rFonts w:ascii="Calibri" w:hAnsi="Calibri" w:cs="Calibri"/>
            <w:b/>
            <w:bCs/>
            <w:noProof/>
          </w:rPr>
          <w:t>27</w:t>
        </w:r>
        <w:r>
          <w:rPr>
            <w:rFonts w:ascii="Calibri" w:hAnsi="Calibri" w:cs="Calibri"/>
            <w:noProof/>
          </w:rPr>
          <w:t>(23): 4820</w:t>
        </w:r>
        <w:r w:rsidRPr="007E52B5">
          <w:rPr>
            <w:rFonts w:ascii="Calibri" w:hAnsi="Calibri" w:cs="Calibri"/>
            <w:noProof/>
          </w:rPr>
          <w:t>–</w:t>
        </w:r>
        <w:r>
          <w:rPr>
            <w:rFonts w:ascii="Calibri" w:hAnsi="Calibri" w:cs="Calibri"/>
            <w:noProof/>
          </w:rPr>
          <w:t>4838</w:t>
        </w:r>
      </w:ins>
      <w:ins w:id="537" w:author="Jeffrey Groh" w:date="2020-03-25T17:37:00Z">
        <w:r>
          <w:rPr>
            <w:rFonts w:ascii="Calibri" w:hAnsi="Calibri" w:cs="Calibri"/>
            <w:noProof/>
          </w:rPr>
          <w:t>.</w:t>
        </w:r>
      </w:ins>
      <w:ins w:id="538" w:author="Jeffrey Groh" w:date="2020-03-25T17:38:00Z">
        <w:r w:rsidR="00EB4F63">
          <w:rPr>
            <w:rFonts w:ascii="Calibri" w:hAnsi="Calibri" w:cs="Calibri"/>
            <w:noProof/>
          </w:rPr>
          <w:t xml:space="preserve"> doi:</w:t>
        </w:r>
        <w:r w:rsidR="00EB4F63" w:rsidRPr="00EB4F63">
          <w:t xml:space="preserve"> </w:t>
        </w:r>
        <w:r w:rsidR="00EB4F63" w:rsidRPr="00EB4F63">
          <w:rPr>
            <w:rFonts w:ascii="Calibri" w:hAnsi="Calibri" w:cs="Calibri"/>
            <w:noProof/>
          </w:rPr>
          <w:t>10.1111/mec.14820</w:t>
        </w:r>
        <w:r w:rsidR="00EB4F63">
          <w:rPr>
            <w:rFonts w:ascii="Calibri" w:hAnsi="Calibri" w:cs="Calibri"/>
            <w:noProof/>
          </w:rPr>
          <w:t>.</w:t>
        </w:r>
      </w:ins>
    </w:p>
    <w:p w14:paraId="741AC921" w14:textId="346AB550" w:rsidR="007E52B5" w:rsidRDefault="007E52B5" w:rsidP="007E52B5">
      <w:pPr>
        <w:widowControl w:val="0"/>
        <w:autoSpaceDE w:val="0"/>
        <w:autoSpaceDN w:val="0"/>
        <w:adjustRightInd w:val="0"/>
        <w:spacing w:line="480" w:lineRule="auto"/>
        <w:ind w:left="480" w:hanging="480"/>
        <w:rPr>
          <w:ins w:id="539" w:author="Jeffrey Groh" w:date="2020-03-26T10:37:00Z"/>
          <w:rFonts w:ascii="Calibri" w:hAnsi="Calibri" w:cs="Calibri"/>
          <w:noProof/>
        </w:rPr>
      </w:pPr>
      <w:r w:rsidRPr="007E52B5">
        <w:rPr>
          <w:rFonts w:ascii="Calibri" w:hAnsi="Calibri" w:cs="Calibri"/>
          <w:noProof/>
        </w:rPr>
        <w:t xml:space="preserve">Crepet, W.L., and Niklas, K.J. 2009. Darwin’s second “abominable mystery”: Why are there so many angiosperm species? Am. J. Bot. </w:t>
      </w:r>
      <w:r w:rsidRPr="007E52B5">
        <w:rPr>
          <w:rFonts w:ascii="Calibri" w:hAnsi="Calibri" w:cs="Calibri"/>
          <w:b/>
          <w:bCs/>
          <w:noProof/>
        </w:rPr>
        <w:t>96</w:t>
      </w:r>
      <w:r w:rsidRPr="007E52B5">
        <w:rPr>
          <w:rFonts w:ascii="Calibri" w:hAnsi="Calibri" w:cs="Calibri"/>
          <w:noProof/>
        </w:rPr>
        <w:t>(1): 366–381. doi:10.3732/ajb.0800126.</w:t>
      </w:r>
    </w:p>
    <w:p w14:paraId="7CBA9D85" w14:textId="5D1B255C" w:rsidR="00D95EEE" w:rsidRPr="00D95EEE" w:rsidRDefault="00D95EEE" w:rsidP="007E52B5">
      <w:pPr>
        <w:widowControl w:val="0"/>
        <w:autoSpaceDE w:val="0"/>
        <w:autoSpaceDN w:val="0"/>
        <w:adjustRightInd w:val="0"/>
        <w:spacing w:line="480" w:lineRule="auto"/>
        <w:ind w:left="480" w:hanging="480"/>
        <w:rPr>
          <w:rFonts w:ascii="Calibri" w:hAnsi="Calibri" w:cs="Calibri"/>
          <w:noProof/>
        </w:rPr>
      </w:pPr>
      <w:ins w:id="540" w:author="Jeffrey Groh" w:date="2020-03-26T10:37:00Z">
        <w:r>
          <w:rPr>
            <w:rFonts w:ascii="Calibri" w:hAnsi="Calibri" w:cs="Calibri"/>
            <w:noProof/>
          </w:rPr>
          <w:t xml:space="preserve">Cronk, Q.C., and </w:t>
        </w:r>
      </w:ins>
      <w:ins w:id="541" w:author="Jeffrey Groh" w:date="2020-03-26T10:38:00Z">
        <w:r>
          <w:rPr>
            <w:rFonts w:ascii="Calibri" w:hAnsi="Calibri" w:cs="Calibri"/>
            <w:noProof/>
          </w:rPr>
          <w:t xml:space="preserve">Suarez-Gonzales, A. 2018. The role of interspecific hybridization in adaptive potential at range margins. Mol. Ecol. </w:t>
        </w:r>
        <w:r>
          <w:rPr>
            <w:rFonts w:ascii="Calibri" w:hAnsi="Calibri" w:cs="Calibri"/>
            <w:b/>
            <w:bCs/>
            <w:noProof/>
          </w:rPr>
          <w:t>27</w:t>
        </w:r>
        <w:r>
          <w:rPr>
            <w:rFonts w:ascii="Calibri" w:hAnsi="Calibri" w:cs="Calibri"/>
            <w:noProof/>
          </w:rPr>
          <w:t>(23): 4653</w:t>
        </w:r>
        <w:r w:rsidRPr="007E52B5">
          <w:rPr>
            <w:rFonts w:ascii="Calibri" w:hAnsi="Calibri" w:cs="Calibri"/>
            <w:noProof/>
          </w:rPr>
          <w:t>–</w:t>
        </w:r>
        <w:r>
          <w:rPr>
            <w:rFonts w:ascii="Calibri" w:hAnsi="Calibri" w:cs="Calibri"/>
            <w:noProof/>
          </w:rPr>
          <w:t>4656.</w:t>
        </w:r>
      </w:ins>
    </w:p>
    <w:p w14:paraId="42A2E343"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Daru, B.H., Park, D.S., Primack, R.B., Willis, C.G., Barrington, D.S., Whitfeld, T.J.S., Seidler, T.G., Sweeney, P.W., Foster, D.R., Ellison, A.M., and Davis, C.C. 2018. Widespread sampling biases in herbaria revealed from large-scale digitization. New Phytol. </w:t>
      </w:r>
      <w:r w:rsidRPr="007E52B5">
        <w:rPr>
          <w:rFonts w:ascii="Calibri" w:hAnsi="Calibri" w:cs="Calibri"/>
          <w:b/>
          <w:bCs/>
          <w:noProof/>
        </w:rPr>
        <w:t>217</w:t>
      </w:r>
      <w:r w:rsidRPr="007E52B5">
        <w:rPr>
          <w:rFonts w:ascii="Calibri" w:hAnsi="Calibri" w:cs="Calibri"/>
          <w:noProof/>
        </w:rPr>
        <w:t>(2): 939–955. doi:10.1111/nph.14855.</w:t>
      </w:r>
    </w:p>
    <w:p w14:paraId="7DF546F2" w14:textId="23D87553"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Filiault, D.L., Ballerini, E.S., Mandakova, T., Akoz, G., Derieg, N.J., Schmutz, J., Jenkins, J., Grimwood, J., Shu, S., Hayes, R.D., Hellsten, U., Barry, K., Yan, J., Mihaltcheva, S., Karafiatova, M., Nizhynska, V., Kramer, E.M., Lysak, M.A., Hodges, S.A., and Nordborg, M. 2018. The </w:t>
      </w:r>
      <w:r w:rsidRPr="00535298">
        <w:rPr>
          <w:rFonts w:ascii="Calibri" w:hAnsi="Calibri" w:cs="Calibri"/>
          <w:i/>
          <w:iCs/>
          <w:noProof/>
        </w:rPr>
        <w:t>Aquilegia</w:t>
      </w:r>
      <w:r w:rsidRPr="007E52B5">
        <w:rPr>
          <w:rFonts w:ascii="Calibri" w:hAnsi="Calibri" w:cs="Calibri"/>
          <w:noProof/>
        </w:rPr>
        <w:t xml:space="preserve"> genome provides insight into adaptive radiation and reveals an extraordinarily polymorphic chromosome with a unique history</w:t>
      </w:r>
      <w:r w:rsidR="003E7E6C">
        <w:rPr>
          <w:rFonts w:ascii="Calibri" w:hAnsi="Calibri" w:cs="Calibri"/>
          <w:noProof/>
        </w:rPr>
        <w:t>.</w:t>
      </w:r>
      <w:r w:rsidR="0006557B">
        <w:rPr>
          <w:rFonts w:ascii="Calibri" w:hAnsi="Calibri" w:cs="Calibri"/>
          <w:noProof/>
        </w:rPr>
        <w:t xml:space="preserve"> [</w:t>
      </w:r>
      <w:r w:rsidR="003E7E6C">
        <w:rPr>
          <w:rFonts w:ascii="Calibri" w:hAnsi="Calibri" w:cs="Calibri"/>
          <w:noProof/>
        </w:rPr>
        <w:t>O</w:t>
      </w:r>
      <w:r w:rsidR="0006557B">
        <w:rPr>
          <w:rFonts w:ascii="Calibri" w:hAnsi="Calibri" w:cs="Calibri"/>
          <w:noProof/>
        </w:rPr>
        <w:t>nline]</w:t>
      </w:r>
      <w:r w:rsidRPr="007E52B5">
        <w:rPr>
          <w:rFonts w:ascii="Calibri" w:hAnsi="Calibri" w:cs="Calibri"/>
          <w:noProof/>
        </w:rPr>
        <w:t xml:space="preserve">. </w:t>
      </w:r>
      <w:r w:rsidR="00535298">
        <w:rPr>
          <w:rFonts w:ascii="Calibri" w:hAnsi="Calibri" w:cs="Calibri"/>
          <w:noProof/>
        </w:rPr>
        <w:t>eL</w:t>
      </w:r>
      <w:r w:rsidRPr="007E52B5">
        <w:rPr>
          <w:rFonts w:ascii="Calibri" w:hAnsi="Calibri" w:cs="Calibri"/>
          <w:noProof/>
        </w:rPr>
        <w:t>ife</w:t>
      </w:r>
      <w:r w:rsidR="00CA5C5C">
        <w:rPr>
          <w:rFonts w:ascii="Calibri" w:hAnsi="Calibri" w:cs="Calibri"/>
          <w:noProof/>
        </w:rPr>
        <w:t>,</w:t>
      </w:r>
      <w:r w:rsidR="00535298">
        <w:rPr>
          <w:rFonts w:ascii="Calibri" w:hAnsi="Calibri" w:cs="Calibri"/>
          <w:noProof/>
        </w:rPr>
        <w:t xml:space="preserve"> </w:t>
      </w:r>
      <w:r w:rsidR="00535298">
        <w:rPr>
          <w:rFonts w:ascii="Calibri" w:hAnsi="Calibri" w:cs="Calibri"/>
          <w:b/>
          <w:bCs/>
          <w:noProof/>
        </w:rPr>
        <w:t>7</w:t>
      </w:r>
      <w:r w:rsidRPr="007E52B5">
        <w:rPr>
          <w:rFonts w:ascii="Calibri" w:hAnsi="Calibri" w:cs="Calibri"/>
          <w:noProof/>
        </w:rPr>
        <w:t xml:space="preserve">: </w:t>
      </w:r>
      <w:r w:rsidR="0006557B" w:rsidRPr="0006557B">
        <w:rPr>
          <w:rFonts w:ascii="Calibri" w:hAnsi="Calibri" w:cs="Calibri"/>
          <w:noProof/>
        </w:rPr>
        <w:t>e36426</w:t>
      </w:r>
      <w:r w:rsidR="0006557B">
        <w:rPr>
          <w:rFonts w:ascii="Calibri" w:hAnsi="Calibri" w:cs="Calibri"/>
          <w:noProof/>
        </w:rPr>
        <w:t>. doi:</w:t>
      </w:r>
      <w:r w:rsidR="0006557B" w:rsidRPr="0006557B">
        <w:t xml:space="preserve"> </w:t>
      </w:r>
      <w:r w:rsidR="0006557B" w:rsidRPr="0006557B">
        <w:rPr>
          <w:rFonts w:ascii="Calibri" w:hAnsi="Calibri" w:cs="Calibri"/>
          <w:noProof/>
        </w:rPr>
        <w:t>10.7554/eLife.36426</w:t>
      </w:r>
      <w:r w:rsidR="0006557B">
        <w:rPr>
          <w:rFonts w:ascii="Calibri" w:hAnsi="Calibri" w:cs="Calibri"/>
          <w:noProof/>
        </w:rPr>
        <w:t>.</w:t>
      </w:r>
    </w:p>
    <w:p w14:paraId="45AFA84D" w14:textId="6F09F0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Fulton, M., and Hodges, S.A. 1999. Floral isolation between </w:t>
      </w:r>
      <w:r w:rsidRPr="00794D5D">
        <w:rPr>
          <w:rFonts w:ascii="Calibri" w:hAnsi="Calibri" w:cs="Calibri"/>
          <w:i/>
          <w:iCs/>
          <w:noProof/>
        </w:rPr>
        <w:t>Aquilegia formosa</w:t>
      </w:r>
      <w:r w:rsidRPr="007E52B5">
        <w:rPr>
          <w:rFonts w:ascii="Calibri" w:hAnsi="Calibri" w:cs="Calibri"/>
          <w:noProof/>
        </w:rPr>
        <w:t xml:space="preserve"> and </w:t>
      </w:r>
      <w:r w:rsidRPr="00794D5D">
        <w:rPr>
          <w:rFonts w:ascii="Calibri" w:hAnsi="Calibri" w:cs="Calibri"/>
          <w:i/>
          <w:iCs/>
          <w:noProof/>
        </w:rPr>
        <w:t>Aquilegia pubescens</w:t>
      </w:r>
      <w:r w:rsidRPr="007E52B5">
        <w:rPr>
          <w:rFonts w:ascii="Calibri" w:hAnsi="Calibri" w:cs="Calibri"/>
          <w:noProof/>
        </w:rPr>
        <w:t>. Proc. R. Soc. B</w:t>
      </w:r>
      <w:r w:rsidR="002612DD">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266</w:t>
      </w:r>
      <w:r w:rsidR="002612DD">
        <w:rPr>
          <w:rFonts w:ascii="Calibri" w:hAnsi="Calibri" w:cs="Calibri"/>
          <w:noProof/>
        </w:rPr>
        <w:t>(1435)</w:t>
      </w:r>
      <w:r w:rsidRPr="007E52B5">
        <w:rPr>
          <w:rFonts w:ascii="Calibri" w:hAnsi="Calibri" w:cs="Calibri"/>
          <w:noProof/>
        </w:rPr>
        <w:t xml:space="preserve">: 2247–2252. </w:t>
      </w:r>
      <w:r w:rsidR="002612DD">
        <w:rPr>
          <w:rFonts w:ascii="Calibri" w:hAnsi="Calibri" w:cs="Calibri"/>
          <w:noProof/>
        </w:rPr>
        <w:t>d</w:t>
      </w:r>
      <w:r w:rsidR="00E50C79">
        <w:rPr>
          <w:rFonts w:ascii="Calibri" w:hAnsi="Calibri" w:cs="Calibri"/>
          <w:noProof/>
        </w:rPr>
        <w:t>oi:</w:t>
      </w:r>
      <w:r w:rsidR="00E50C79" w:rsidRPr="00E50C79">
        <w:rPr>
          <w:rFonts w:ascii="Calibri" w:hAnsi="Calibri" w:cs="Calibri"/>
          <w:noProof/>
        </w:rPr>
        <w:t>10.1098/rspb.1999.0915</w:t>
      </w:r>
      <w:r w:rsidR="002612DD">
        <w:rPr>
          <w:rFonts w:ascii="Calibri" w:hAnsi="Calibri" w:cs="Calibri"/>
          <w:noProof/>
        </w:rPr>
        <w:t>.</w:t>
      </w:r>
      <w:r w:rsidRPr="007E52B5">
        <w:rPr>
          <w:rFonts w:ascii="Calibri" w:hAnsi="Calibri" w:cs="Calibri"/>
          <w:noProof/>
        </w:rPr>
        <w:t xml:space="preserve"> </w:t>
      </w:r>
    </w:p>
    <w:p w14:paraId="7ED86B82" w14:textId="5986A86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1949. Pollination Systems as Isolating Mechanisms in Angiosperms. </w:t>
      </w:r>
      <w:r w:rsidR="00594363">
        <w:rPr>
          <w:rFonts w:ascii="Calibri" w:hAnsi="Calibri" w:cs="Calibri"/>
          <w:noProof/>
        </w:rPr>
        <w:t xml:space="preserve">Evolution, </w:t>
      </w:r>
      <w:r w:rsidRPr="007E52B5">
        <w:rPr>
          <w:rFonts w:ascii="Calibri" w:hAnsi="Calibri" w:cs="Calibri"/>
          <w:b/>
          <w:bCs/>
          <w:noProof/>
        </w:rPr>
        <w:t>3</w:t>
      </w:r>
      <w:r w:rsidRPr="007E52B5">
        <w:rPr>
          <w:rFonts w:ascii="Calibri" w:hAnsi="Calibri" w:cs="Calibri"/>
          <w:noProof/>
        </w:rPr>
        <w:t>(1): 82–97.</w:t>
      </w:r>
      <w:r w:rsidR="00594363">
        <w:rPr>
          <w:rFonts w:ascii="Calibri" w:hAnsi="Calibri" w:cs="Calibri"/>
          <w:noProof/>
        </w:rPr>
        <w:t xml:space="preserve"> doi:</w:t>
      </w:r>
      <w:r w:rsidR="00594363" w:rsidRPr="00594363">
        <w:rPr>
          <w:rFonts w:ascii="Calibri" w:hAnsi="Calibri" w:cs="Calibri"/>
          <w:noProof/>
        </w:rPr>
        <w:t>10.1111/j.1558-5646.1949.tb00007.x</w:t>
      </w:r>
      <w:r w:rsidR="00594363">
        <w:rPr>
          <w:rFonts w:ascii="Calibri" w:hAnsi="Calibri" w:cs="Calibri"/>
          <w:noProof/>
        </w:rPr>
        <w:t>.</w:t>
      </w:r>
    </w:p>
    <w:p w14:paraId="4FA15CC0" w14:textId="3CCEF87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1952. Isolation and hybridization </w:t>
      </w:r>
      <w:r w:rsidR="00AD2056">
        <w:rPr>
          <w:rFonts w:ascii="Calibri" w:hAnsi="Calibri" w:cs="Calibri"/>
          <w:noProof/>
        </w:rPr>
        <w:t>b</w:t>
      </w:r>
      <w:r w:rsidRPr="007E52B5">
        <w:rPr>
          <w:rFonts w:ascii="Calibri" w:hAnsi="Calibri" w:cs="Calibri"/>
          <w:noProof/>
        </w:rPr>
        <w:t xml:space="preserve">etween </w:t>
      </w:r>
      <w:r w:rsidRPr="001C41E8">
        <w:rPr>
          <w:rFonts w:ascii="Calibri" w:hAnsi="Calibri" w:cs="Calibri"/>
          <w:i/>
          <w:iCs/>
          <w:noProof/>
        </w:rPr>
        <w:t>Aquilegia formosa</w:t>
      </w:r>
      <w:r w:rsidRPr="007E52B5">
        <w:rPr>
          <w:rFonts w:ascii="Calibri" w:hAnsi="Calibri" w:cs="Calibri"/>
          <w:noProof/>
        </w:rPr>
        <w:t xml:space="preserve"> and </w:t>
      </w:r>
      <w:r w:rsidRPr="001C41E8">
        <w:rPr>
          <w:rFonts w:ascii="Calibri" w:hAnsi="Calibri" w:cs="Calibri"/>
          <w:i/>
          <w:iCs/>
          <w:noProof/>
        </w:rPr>
        <w:t>A. pubescens</w:t>
      </w:r>
      <w:r w:rsidRPr="007E52B5">
        <w:rPr>
          <w:rFonts w:ascii="Calibri" w:hAnsi="Calibri" w:cs="Calibri"/>
          <w:noProof/>
        </w:rPr>
        <w:t xml:space="preserve">. Aliso </w:t>
      </w:r>
      <w:r w:rsidRPr="007E52B5">
        <w:rPr>
          <w:rFonts w:ascii="Calibri" w:hAnsi="Calibri" w:cs="Calibri"/>
          <w:b/>
          <w:bCs/>
          <w:noProof/>
        </w:rPr>
        <w:lastRenderedPageBreak/>
        <w:t>2</w:t>
      </w:r>
      <w:r w:rsidRPr="007E52B5">
        <w:rPr>
          <w:rFonts w:ascii="Calibri" w:hAnsi="Calibri" w:cs="Calibri"/>
          <w:noProof/>
        </w:rPr>
        <w:t>(4): 341–360.</w:t>
      </w:r>
      <w:r w:rsidR="00006149">
        <w:rPr>
          <w:rFonts w:ascii="Calibri" w:hAnsi="Calibri" w:cs="Calibri"/>
          <w:noProof/>
        </w:rPr>
        <w:t xml:space="preserve"> </w:t>
      </w:r>
      <w:r w:rsidR="00F931CF">
        <w:rPr>
          <w:rFonts w:ascii="Calibri" w:hAnsi="Calibri" w:cs="Calibri"/>
          <w:noProof/>
        </w:rPr>
        <w:t xml:space="preserve">Available from </w:t>
      </w:r>
      <w:r w:rsidR="00F931CF" w:rsidRPr="00F931CF">
        <w:rPr>
          <w:rFonts w:ascii="Calibri" w:hAnsi="Calibri" w:cs="Calibri"/>
          <w:noProof/>
        </w:rPr>
        <w:t>https://scholarship.claremont.edu/aliso/vol2/iss4/3</w:t>
      </w:r>
      <w:r w:rsidR="00F931CF">
        <w:rPr>
          <w:rFonts w:ascii="Calibri" w:hAnsi="Calibri" w:cs="Calibri"/>
          <w:noProof/>
        </w:rPr>
        <w:t>.</w:t>
      </w:r>
    </w:p>
    <w:p w14:paraId="7C701BC5"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Grant, V. 1971. Plant Speciation. Columbia University Press, New York.</w:t>
      </w:r>
    </w:p>
    <w:p w14:paraId="73E65597" w14:textId="1F8A78F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Grant, V. 1994. Historical development of ornithophily in the western North American flora. </w:t>
      </w:r>
      <w:r w:rsidR="00E50C79" w:rsidRPr="007E52B5">
        <w:rPr>
          <w:rFonts w:ascii="Calibri" w:hAnsi="Calibri" w:cs="Calibri"/>
          <w:noProof/>
        </w:rPr>
        <w:t>Proc. Natl. Acad. Sci. U. S. A.</w:t>
      </w:r>
      <w:r w:rsidRPr="007E52B5">
        <w:rPr>
          <w:rFonts w:ascii="Calibri" w:hAnsi="Calibri" w:cs="Calibri"/>
          <w:noProof/>
        </w:rPr>
        <w:t xml:space="preserve"> </w:t>
      </w:r>
      <w:r w:rsidRPr="007E52B5">
        <w:rPr>
          <w:rFonts w:ascii="Calibri" w:hAnsi="Calibri" w:cs="Calibri"/>
          <w:b/>
          <w:bCs/>
          <w:noProof/>
        </w:rPr>
        <w:t>91</w:t>
      </w:r>
      <w:r w:rsidR="00E50C79">
        <w:rPr>
          <w:rFonts w:ascii="Calibri" w:hAnsi="Calibri" w:cs="Calibri"/>
          <w:noProof/>
        </w:rPr>
        <w:t>(22)</w:t>
      </w:r>
      <w:r w:rsidRPr="007E52B5">
        <w:rPr>
          <w:rFonts w:ascii="Calibri" w:hAnsi="Calibri" w:cs="Calibri"/>
          <w:noProof/>
        </w:rPr>
        <w:t xml:space="preserve">: 10407–10411. </w:t>
      </w:r>
      <w:r w:rsidR="00E50C79">
        <w:rPr>
          <w:rFonts w:ascii="Calibri" w:hAnsi="Calibri" w:cs="Calibri"/>
          <w:noProof/>
        </w:rPr>
        <w:t>doi:</w:t>
      </w:r>
      <w:r w:rsidR="00E50C79" w:rsidRPr="00E50C79">
        <w:rPr>
          <w:rFonts w:ascii="Calibri" w:hAnsi="Calibri" w:cs="Calibri"/>
          <w:noProof/>
        </w:rPr>
        <w:t>10.1073/pnas.91.22.10407</w:t>
      </w:r>
      <w:r w:rsidR="00E50C79">
        <w:rPr>
          <w:rFonts w:ascii="Calibri" w:hAnsi="Calibri" w:cs="Calibri"/>
          <w:noProof/>
        </w:rPr>
        <w:t>.</w:t>
      </w:r>
    </w:p>
    <w:p w14:paraId="666E79F7" w14:textId="2588117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Groh, J.S., Percy, D.M., Björk, C.R., and Cronk, Q.C.B. 201</w:t>
      </w:r>
      <w:r w:rsidR="0066076D">
        <w:rPr>
          <w:rFonts w:ascii="Calibri" w:hAnsi="Calibri" w:cs="Calibri"/>
          <w:noProof/>
        </w:rPr>
        <w:t>9</w:t>
      </w:r>
      <w:r w:rsidRPr="007E52B5">
        <w:rPr>
          <w:rFonts w:ascii="Calibri" w:hAnsi="Calibri" w:cs="Calibri"/>
          <w:noProof/>
        </w:rPr>
        <w:t xml:space="preserve">. On the origin of orphan hybrids between </w:t>
      </w:r>
      <w:r w:rsidRPr="003E7E6C">
        <w:rPr>
          <w:rFonts w:ascii="Calibri" w:hAnsi="Calibri" w:cs="Calibri"/>
          <w:i/>
          <w:iCs/>
          <w:noProof/>
        </w:rPr>
        <w:t>Aquilegia formosa</w:t>
      </w:r>
      <w:r w:rsidRPr="007E52B5">
        <w:rPr>
          <w:rFonts w:ascii="Calibri" w:hAnsi="Calibri" w:cs="Calibri"/>
          <w:noProof/>
        </w:rPr>
        <w:t xml:space="preserve"> and </w:t>
      </w:r>
      <w:r w:rsidRPr="003E7E6C">
        <w:rPr>
          <w:rFonts w:ascii="Calibri" w:hAnsi="Calibri" w:cs="Calibri"/>
          <w:i/>
          <w:iCs/>
          <w:noProof/>
        </w:rPr>
        <w:t>Aquilegia flavescens</w:t>
      </w:r>
      <w:r w:rsidR="003E7E6C">
        <w:rPr>
          <w:rFonts w:ascii="Calibri" w:hAnsi="Calibri" w:cs="Calibri"/>
          <w:i/>
          <w:iCs/>
          <w:noProof/>
        </w:rPr>
        <w:t xml:space="preserve">. </w:t>
      </w:r>
      <w:r w:rsidR="003E7E6C">
        <w:rPr>
          <w:rFonts w:ascii="Calibri" w:hAnsi="Calibri" w:cs="Calibri"/>
          <w:noProof/>
        </w:rPr>
        <w:t>[Online]</w:t>
      </w:r>
      <w:r w:rsidRPr="007E52B5">
        <w:rPr>
          <w:rFonts w:ascii="Calibri" w:hAnsi="Calibri" w:cs="Calibri"/>
          <w:noProof/>
        </w:rPr>
        <w:t xml:space="preserve">. AoB Plants </w:t>
      </w:r>
      <w:r w:rsidRPr="007E52B5">
        <w:rPr>
          <w:rFonts w:ascii="Calibri" w:hAnsi="Calibri" w:cs="Calibri"/>
          <w:b/>
          <w:bCs/>
          <w:noProof/>
        </w:rPr>
        <w:t>11</w:t>
      </w:r>
      <w:r w:rsidRPr="007E52B5">
        <w:rPr>
          <w:rFonts w:ascii="Calibri" w:hAnsi="Calibri" w:cs="Calibri"/>
          <w:noProof/>
        </w:rPr>
        <w:t>(1):</w:t>
      </w:r>
      <w:r w:rsidR="003E7E6C">
        <w:rPr>
          <w:rFonts w:ascii="Calibri" w:hAnsi="Calibri" w:cs="Calibri"/>
          <w:noProof/>
        </w:rPr>
        <w:t xml:space="preserve"> ply071</w:t>
      </w:r>
      <w:r w:rsidRPr="007E52B5">
        <w:rPr>
          <w:rFonts w:ascii="Calibri" w:hAnsi="Calibri" w:cs="Calibri"/>
          <w:noProof/>
        </w:rPr>
        <w:t>. doi:10.1093/aobpla/ply071.</w:t>
      </w:r>
    </w:p>
    <w:p w14:paraId="3749D92A" w14:textId="77777777"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Stanton, M.L. 2014. Pollinator-mediated competition influences selection for flower-color displacement in sympatric monkeyflowers. Am. J. Bot. </w:t>
      </w:r>
      <w:r w:rsidRPr="007E52B5">
        <w:rPr>
          <w:rFonts w:ascii="Calibri" w:hAnsi="Calibri" w:cs="Calibri"/>
          <w:b/>
          <w:bCs/>
          <w:noProof/>
        </w:rPr>
        <w:t>101</w:t>
      </w:r>
      <w:r w:rsidRPr="007E52B5">
        <w:rPr>
          <w:rFonts w:ascii="Calibri" w:hAnsi="Calibri" w:cs="Calibri"/>
          <w:noProof/>
        </w:rPr>
        <w:t>(11): 1915–1924. doi:10.3732/ajb.1400204.</w:t>
      </w:r>
    </w:p>
    <w:p w14:paraId="271CF155" w14:textId="394A8200"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Grossenbacher, D.L., and Whittall, J.B. 2011. </w:t>
      </w:r>
      <w:r w:rsidR="001340FA" w:rsidRPr="007E52B5">
        <w:rPr>
          <w:rFonts w:ascii="Calibri" w:hAnsi="Calibri" w:cs="Calibri"/>
          <w:noProof/>
        </w:rPr>
        <w:t>I</w:t>
      </w:r>
      <w:r w:rsidR="001340FA">
        <w:rPr>
          <w:rFonts w:ascii="Calibri" w:hAnsi="Calibri" w:cs="Calibri"/>
          <w:noProof/>
        </w:rPr>
        <w:t>ncreased floral divergence in sympatric monkeyflowers. Evolution</w:t>
      </w:r>
      <w:ins w:id="542" w:author="Jeffrey Groh" w:date="2020-03-26T10:56:00Z">
        <w:r w:rsidR="00907552">
          <w:rPr>
            <w:rFonts w:ascii="Calibri" w:hAnsi="Calibri" w:cs="Calibri"/>
            <w:noProof/>
          </w:rPr>
          <w:t>,</w:t>
        </w:r>
      </w:ins>
      <w:r w:rsidR="001340FA">
        <w:rPr>
          <w:rFonts w:ascii="Calibri" w:hAnsi="Calibri" w:cs="Calibri"/>
          <w:noProof/>
        </w:rPr>
        <w:t xml:space="preserve"> </w:t>
      </w:r>
      <w:r w:rsidR="001340FA">
        <w:rPr>
          <w:rFonts w:ascii="Calibri" w:hAnsi="Calibri" w:cs="Calibri"/>
          <w:b/>
          <w:bCs/>
          <w:noProof/>
        </w:rPr>
        <w:t>65</w:t>
      </w:r>
      <w:r w:rsidR="001340FA">
        <w:rPr>
          <w:rFonts w:ascii="Calibri" w:hAnsi="Calibri" w:cs="Calibri"/>
          <w:noProof/>
        </w:rPr>
        <w:t>(9)</w:t>
      </w:r>
      <w:r w:rsidRPr="007E52B5">
        <w:rPr>
          <w:rFonts w:ascii="Calibri" w:hAnsi="Calibri" w:cs="Calibri"/>
          <w:noProof/>
        </w:rPr>
        <w:t>: 2712–2718. doi:10.1111/j.1558-5646.2011.01306.x.</w:t>
      </w:r>
    </w:p>
    <w:p w14:paraId="1C6311E3" w14:textId="0F5374FC" w:rsidR="007E52B5" w:rsidRDefault="007E52B5" w:rsidP="007E52B5">
      <w:pPr>
        <w:widowControl w:val="0"/>
        <w:autoSpaceDE w:val="0"/>
        <w:autoSpaceDN w:val="0"/>
        <w:adjustRightInd w:val="0"/>
        <w:spacing w:line="480" w:lineRule="auto"/>
        <w:ind w:left="480" w:hanging="480"/>
        <w:rPr>
          <w:ins w:id="543" w:author="Jeffrey Groh" w:date="2020-03-25T17:48:00Z"/>
          <w:rFonts w:ascii="Calibri" w:hAnsi="Calibri" w:cs="Calibri"/>
          <w:noProof/>
        </w:rPr>
      </w:pPr>
      <w:r w:rsidRPr="007E52B5">
        <w:rPr>
          <w:rFonts w:ascii="Calibri" w:hAnsi="Calibri" w:cs="Calibri"/>
          <w:noProof/>
        </w:rPr>
        <w:t>Harrison, R.G. 1986. Pattern and process in a narrow hybrid zone. Heredity</w:t>
      </w:r>
      <w:ins w:id="544" w:author="Jeffrey Groh" w:date="2020-03-26T10:56:00Z">
        <w:r w:rsidR="00907552">
          <w:rPr>
            <w:rFonts w:ascii="Calibri" w:hAnsi="Calibri" w:cs="Calibri"/>
            <w:noProof/>
          </w:rPr>
          <w:t>,</w:t>
        </w:r>
      </w:ins>
      <w:r w:rsidRPr="007E52B5">
        <w:rPr>
          <w:rFonts w:ascii="Calibri" w:hAnsi="Calibri" w:cs="Calibri"/>
          <w:noProof/>
        </w:rPr>
        <w:t xml:space="preserve"> </w:t>
      </w:r>
      <w:r w:rsidRPr="007E52B5">
        <w:rPr>
          <w:rFonts w:ascii="Calibri" w:hAnsi="Calibri" w:cs="Calibri"/>
          <w:b/>
          <w:bCs/>
          <w:noProof/>
        </w:rPr>
        <w:t>56</w:t>
      </w:r>
      <w:r w:rsidRPr="007E52B5">
        <w:rPr>
          <w:rFonts w:ascii="Calibri" w:hAnsi="Calibri" w:cs="Calibri"/>
          <w:noProof/>
        </w:rPr>
        <w:t>: 337–349. doi:10.1038/hdy.1986.55.</w:t>
      </w:r>
    </w:p>
    <w:p w14:paraId="791552D1" w14:textId="652849F5" w:rsidR="003E2706" w:rsidRPr="003E2706" w:rsidRDefault="003E2706" w:rsidP="007E52B5">
      <w:pPr>
        <w:widowControl w:val="0"/>
        <w:autoSpaceDE w:val="0"/>
        <w:autoSpaceDN w:val="0"/>
        <w:adjustRightInd w:val="0"/>
        <w:spacing w:line="480" w:lineRule="auto"/>
        <w:ind w:left="480" w:hanging="480"/>
        <w:rPr>
          <w:rFonts w:ascii="Calibri" w:hAnsi="Calibri" w:cs="Calibri"/>
          <w:noProof/>
        </w:rPr>
      </w:pPr>
      <w:ins w:id="545" w:author="Jeffrey Groh" w:date="2020-03-25T17:48:00Z">
        <w:r>
          <w:rPr>
            <w:rFonts w:ascii="Calibri" w:hAnsi="Calibri" w:cs="Calibri"/>
            <w:noProof/>
          </w:rPr>
          <w:t xml:space="preserve">Heiser, C.B. 1973. Introgression re-examined. Bot. Rev. </w:t>
        </w:r>
        <w:r>
          <w:rPr>
            <w:rFonts w:ascii="Calibri" w:hAnsi="Calibri" w:cs="Calibri"/>
            <w:b/>
            <w:bCs/>
            <w:noProof/>
          </w:rPr>
          <w:t>39</w:t>
        </w:r>
        <w:r>
          <w:rPr>
            <w:rFonts w:ascii="Calibri" w:hAnsi="Calibri" w:cs="Calibri"/>
            <w:noProof/>
          </w:rPr>
          <w:t>:</w:t>
        </w:r>
        <w:r w:rsidR="006E0A86">
          <w:rPr>
            <w:rFonts w:ascii="Calibri" w:hAnsi="Calibri" w:cs="Calibri"/>
            <w:noProof/>
          </w:rPr>
          <w:t xml:space="preserve"> 347</w:t>
        </w:r>
      </w:ins>
      <w:ins w:id="546" w:author="Jeffrey Groh" w:date="2020-03-25T17:49:00Z">
        <w:r w:rsidR="006E0A86" w:rsidRPr="007E52B5">
          <w:rPr>
            <w:rFonts w:ascii="Calibri" w:hAnsi="Calibri" w:cs="Calibri"/>
            <w:noProof/>
          </w:rPr>
          <w:t>–</w:t>
        </w:r>
        <w:r w:rsidR="006E0A86">
          <w:rPr>
            <w:rFonts w:ascii="Calibri" w:hAnsi="Calibri" w:cs="Calibri"/>
            <w:noProof/>
          </w:rPr>
          <w:t>366. doi:</w:t>
        </w:r>
        <w:r w:rsidR="006E0A86" w:rsidRPr="006E0A86">
          <w:rPr>
            <w:rFonts w:ascii="Calibri" w:hAnsi="Calibri" w:cs="Calibri"/>
            <w:noProof/>
          </w:rPr>
          <w:t>10.1007/BF02859160</w:t>
        </w:r>
        <w:r w:rsidR="006E0A86">
          <w:rPr>
            <w:rFonts w:ascii="Calibri" w:hAnsi="Calibri" w:cs="Calibri"/>
            <w:noProof/>
          </w:rPr>
          <w:t>.</w:t>
        </w:r>
      </w:ins>
    </w:p>
    <w:p w14:paraId="1FB1FA4C" w14:textId="40A6A13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Hijmans, R.J. 201</w:t>
      </w:r>
      <w:r w:rsidR="00E014AF">
        <w:rPr>
          <w:rFonts w:ascii="Calibri" w:hAnsi="Calibri" w:cs="Calibri"/>
          <w:noProof/>
        </w:rPr>
        <w:t>7</w:t>
      </w:r>
      <w:r w:rsidRPr="007E52B5">
        <w:rPr>
          <w:rFonts w:ascii="Calibri" w:hAnsi="Calibri" w:cs="Calibri"/>
          <w:noProof/>
        </w:rPr>
        <w:t xml:space="preserve">. geosphere: Spherical </w:t>
      </w:r>
      <w:r w:rsidR="00E014AF">
        <w:rPr>
          <w:rFonts w:ascii="Calibri" w:hAnsi="Calibri" w:cs="Calibri"/>
          <w:noProof/>
        </w:rPr>
        <w:t>trigonometry</w:t>
      </w:r>
      <w:r w:rsidRPr="007E52B5">
        <w:rPr>
          <w:rFonts w:ascii="Calibri" w:hAnsi="Calibri" w:cs="Calibri"/>
          <w:noProof/>
        </w:rPr>
        <w:t>.</w:t>
      </w:r>
      <w:r w:rsidR="00E014AF">
        <w:rPr>
          <w:rFonts w:ascii="Calibri" w:hAnsi="Calibri" w:cs="Calibri"/>
          <w:noProof/>
        </w:rPr>
        <w:t xml:space="preserve"> R package version 1.5</w:t>
      </w:r>
      <w:r w:rsidR="00E014AF" w:rsidRPr="007E52B5">
        <w:rPr>
          <w:rFonts w:ascii="Calibri" w:hAnsi="Calibri" w:cs="Calibri"/>
          <w:noProof/>
        </w:rPr>
        <w:t>–</w:t>
      </w:r>
      <w:r w:rsidR="00E014AF">
        <w:rPr>
          <w:rFonts w:ascii="Calibri" w:hAnsi="Calibri" w:cs="Calibri"/>
          <w:noProof/>
        </w:rPr>
        <w:t xml:space="preserve">7. </w:t>
      </w:r>
      <w:r w:rsidR="00E014AF" w:rsidRPr="00E014AF">
        <w:rPr>
          <w:rFonts w:ascii="Calibri" w:hAnsi="Calibri" w:cs="Calibri"/>
          <w:noProof/>
        </w:rPr>
        <w:t>https://CRAN.R-project.org/package=geosphere</w:t>
      </w:r>
      <w:r w:rsidR="00E014AF">
        <w:rPr>
          <w:rFonts w:ascii="Calibri" w:hAnsi="Calibri" w:cs="Calibri"/>
          <w:noProof/>
        </w:rPr>
        <w:t>.</w:t>
      </w:r>
    </w:p>
    <w:p w14:paraId="09DBFE5E" w14:textId="525FED4C"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Hodges, S.A., and Arnold, M.L. 1994. Columbines: </w:t>
      </w:r>
      <w:r w:rsidR="00C23AC4">
        <w:rPr>
          <w:rFonts w:ascii="Calibri" w:hAnsi="Calibri" w:cs="Calibri"/>
          <w:noProof/>
        </w:rPr>
        <w:t>a</w:t>
      </w:r>
      <w:r w:rsidRPr="007E52B5">
        <w:rPr>
          <w:rFonts w:ascii="Calibri" w:hAnsi="Calibri" w:cs="Calibri"/>
          <w:noProof/>
        </w:rPr>
        <w:t xml:space="preserve"> </w:t>
      </w:r>
      <w:r w:rsidR="00C23AC4">
        <w:rPr>
          <w:rFonts w:ascii="Calibri" w:hAnsi="Calibri" w:cs="Calibri"/>
          <w:noProof/>
        </w:rPr>
        <w:t>g</w:t>
      </w:r>
      <w:r w:rsidRPr="007E52B5">
        <w:rPr>
          <w:rFonts w:ascii="Calibri" w:hAnsi="Calibri" w:cs="Calibri"/>
          <w:noProof/>
        </w:rPr>
        <w:t xml:space="preserve">eographically </w:t>
      </w:r>
      <w:r w:rsidR="00C23AC4">
        <w:rPr>
          <w:rFonts w:ascii="Calibri" w:hAnsi="Calibri" w:cs="Calibri"/>
          <w:noProof/>
        </w:rPr>
        <w:t>w</w:t>
      </w:r>
      <w:r w:rsidRPr="007E52B5">
        <w:rPr>
          <w:rFonts w:ascii="Calibri" w:hAnsi="Calibri" w:cs="Calibri"/>
          <w:noProof/>
        </w:rPr>
        <w:t xml:space="preserve">idespread </w:t>
      </w:r>
      <w:r w:rsidR="00C23AC4">
        <w:rPr>
          <w:rFonts w:ascii="Calibri" w:hAnsi="Calibri" w:cs="Calibri"/>
          <w:noProof/>
        </w:rPr>
        <w:t>s</w:t>
      </w:r>
      <w:r w:rsidRPr="007E52B5">
        <w:rPr>
          <w:rFonts w:ascii="Calibri" w:hAnsi="Calibri" w:cs="Calibri"/>
          <w:noProof/>
        </w:rPr>
        <w:t xml:space="preserve">pecies </w:t>
      </w:r>
      <w:r w:rsidR="00C23AC4">
        <w:rPr>
          <w:rFonts w:ascii="Calibri" w:hAnsi="Calibri" w:cs="Calibri"/>
          <w:noProof/>
        </w:rPr>
        <w:t>f</w:t>
      </w:r>
      <w:r w:rsidRPr="007E52B5">
        <w:rPr>
          <w:rFonts w:ascii="Calibri" w:hAnsi="Calibri" w:cs="Calibri"/>
          <w:noProof/>
        </w:rPr>
        <w:t>lock</w:t>
      </w:r>
      <w:r w:rsidR="00C23AC4">
        <w:rPr>
          <w:rFonts w:ascii="Calibri" w:hAnsi="Calibri" w:cs="Calibri"/>
          <w:noProof/>
        </w:rPr>
        <w:t xml:space="preserve">. </w:t>
      </w:r>
      <w:r w:rsidRPr="007E52B5">
        <w:rPr>
          <w:rFonts w:ascii="Calibri" w:hAnsi="Calibri" w:cs="Calibri"/>
          <w:noProof/>
        </w:rPr>
        <w:t>Proc. Natl. Acad. Sci. U</w:t>
      </w:r>
      <w:r w:rsidR="00C23AC4">
        <w:rPr>
          <w:rFonts w:ascii="Calibri" w:hAnsi="Calibri" w:cs="Calibri"/>
          <w:noProof/>
        </w:rPr>
        <w:t xml:space="preserve">. </w:t>
      </w:r>
      <w:r w:rsidRPr="007E52B5">
        <w:rPr>
          <w:rFonts w:ascii="Calibri" w:hAnsi="Calibri" w:cs="Calibri"/>
          <w:noProof/>
        </w:rPr>
        <w:t>S</w:t>
      </w:r>
      <w:r w:rsidR="00C23AC4">
        <w:rPr>
          <w:rFonts w:ascii="Calibri" w:hAnsi="Calibri" w:cs="Calibri"/>
          <w:noProof/>
        </w:rPr>
        <w:t xml:space="preserve">. </w:t>
      </w:r>
      <w:r w:rsidRPr="007E52B5">
        <w:rPr>
          <w:rFonts w:ascii="Calibri" w:hAnsi="Calibri" w:cs="Calibri"/>
          <w:noProof/>
        </w:rPr>
        <w:t>A</w:t>
      </w:r>
      <w:r w:rsidR="00C23AC4">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91</w:t>
      </w:r>
      <w:r w:rsidRPr="007E52B5">
        <w:rPr>
          <w:rFonts w:ascii="Calibri" w:hAnsi="Calibri" w:cs="Calibri"/>
          <w:noProof/>
        </w:rPr>
        <w:t>(11): 5129–5132.</w:t>
      </w:r>
      <w:r w:rsidR="00C23AC4">
        <w:rPr>
          <w:rFonts w:ascii="Calibri" w:hAnsi="Calibri" w:cs="Calibri"/>
          <w:noProof/>
        </w:rPr>
        <w:t xml:space="preserve"> doi:</w:t>
      </w:r>
      <w:r w:rsidR="00C23AC4" w:rsidRPr="00C23AC4">
        <w:rPr>
          <w:rFonts w:ascii="Calibri" w:hAnsi="Calibri" w:cs="Calibri"/>
          <w:noProof/>
        </w:rPr>
        <w:t>10.1073/pnas.91.11.5129</w:t>
      </w:r>
      <w:r w:rsidR="00C23AC4">
        <w:rPr>
          <w:rFonts w:ascii="Calibri" w:hAnsi="Calibri" w:cs="Calibri"/>
          <w:noProof/>
        </w:rPr>
        <w:t>.</w:t>
      </w:r>
    </w:p>
    <w:p w14:paraId="57BA1DEF" w14:textId="73D66EED"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Hopkins, R. 2013. Reinforcement in plants. </w:t>
      </w:r>
      <w:r w:rsidR="00807079">
        <w:rPr>
          <w:rFonts w:ascii="Calibri" w:hAnsi="Calibri" w:cs="Calibri"/>
          <w:noProof/>
        </w:rPr>
        <w:t xml:space="preserve">New Phytol. </w:t>
      </w:r>
      <w:r w:rsidR="00807079">
        <w:rPr>
          <w:rFonts w:ascii="Calibri" w:hAnsi="Calibri" w:cs="Calibri"/>
          <w:b/>
          <w:bCs/>
          <w:noProof/>
        </w:rPr>
        <w:t>197</w:t>
      </w:r>
      <w:r w:rsidR="00807079">
        <w:rPr>
          <w:rFonts w:ascii="Calibri" w:hAnsi="Calibri" w:cs="Calibri"/>
          <w:noProof/>
        </w:rPr>
        <w:t>(4)</w:t>
      </w:r>
      <w:r w:rsidRPr="007E52B5">
        <w:rPr>
          <w:rFonts w:ascii="Calibri" w:hAnsi="Calibri" w:cs="Calibri"/>
          <w:noProof/>
        </w:rPr>
        <w:t>: 1095–1103.</w:t>
      </w:r>
      <w:r w:rsidR="00807079">
        <w:rPr>
          <w:rFonts w:ascii="Calibri" w:hAnsi="Calibri" w:cs="Calibri"/>
          <w:noProof/>
        </w:rPr>
        <w:t xml:space="preserve"> doi:</w:t>
      </w:r>
      <w:r w:rsidR="00807079" w:rsidRPr="00807079">
        <w:rPr>
          <w:rFonts w:ascii="Calibri" w:hAnsi="Calibri" w:cs="Calibri"/>
          <w:noProof/>
        </w:rPr>
        <w:t>10.1111/nph.12119</w:t>
      </w:r>
      <w:r w:rsidR="00807079">
        <w:rPr>
          <w:rFonts w:ascii="Calibri" w:hAnsi="Calibri" w:cs="Calibri"/>
          <w:noProof/>
        </w:rPr>
        <w:t>.</w:t>
      </w:r>
    </w:p>
    <w:p w14:paraId="1A1B4619" w14:textId="5AA32397" w:rsidR="007E52B5" w:rsidRDefault="007E52B5" w:rsidP="007E52B5">
      <w:pPr>
        <w:widowControl w:val="0"/>
        <w:autoSpaceDE w:val="0"/>
        <w:autoSpaceDN w:val="0"/>
        <w:adjustRightInd w:val="0"/>
        <w:spacing w:line="480" w:lineRule="auto"/>
        <w:ind w:left="480" w:hanging="480"/>
        <w:rPr>
          <w:ins w:id="547" w:author="Jeffrey Groh" w:date="2020-03-25T17:44:00Z"/>
          <w:rFonts w:ascii="Calibri" w:hAnsi="Calibri" w:cs="Calibri"/>
          <w:noProof/>
        </w:rPr>
      </w:pPr>
      <w:r w:rsidRPr="007E52B5">
        <w:rPr>
          <w:rFonts w:ascii="Calibri" w:hAnsi="Calibri" w:cs="Calibri"/>
          <w:noProof/>
        </w:rPr>
        <w:t xml:space="preserve">Kahle, D., and Wickham, H. 2013. ggmap: </w:t>
      </w:r>
      <w:r w:rsidR="00F142B7">
        <w:rPr>
          <w:rFonts w:ascii="Calibri" w:hAnsi="Calibri" w:cs="Calibri"/>
          <w:noProof/>
        </w:rPr>
        <w:t>S</w:t>
      </w:r>
      <w:r w:rsidRPr="007E52B5">
        <w:rPr>
          <w:rFonts w:ascii="Calibri" w:hAnsi="Calibri" w:cs="Calibri"/>
          <w:noProof/>
        </w:rPr>
        <w:t xml:space="preserve">patial </w:t>
      </w:r>
      <w:r w:rsidR="00A326BA">
        <w:rPr>
          <w:rFonts w:ascii="Calibri" w:hAnsi="Calibri" w:cs="Calibri"/>
          <w:noProof/>
        </w:rPr>
        <w:t>v</w:t>
      </w:r>
      <w:r w:rsidRPr="007E52B5">
        <w:rPr>
          <w:rFonts w:ascii="Calibri" w:hAnsi="Calibri" w:cs="Calibri"/>
          <w:noProof/>
        </w:rPr>
        <w:t xml:space="preserve">isualization with ggplot2. R J. </w:t>
      </w:r>
      <w:r w:rsidRPr="007E52B5">
        <w:rPr>
          <w:rFonts w:ascii="Calibri" w:hAnsi="Calibri" w:cs="Calibri"/>
          <w:b/>
          <w:bCs/>
          <w:noProof/>
        </w:rPr>
        <w:t>5</w:t>
      </w:r>
      <w:r w:rsidRPr="007E52B5">
        <w:rPr>
          <w:rFonts w:ascii="Calibri" w:hAnsi="Calibri" w:cs="Calibri"/>
          <w:noProof/>
        </w:rPr>
        <w:t xml:space="preserve">(1): 144–161. </w:t>
      </w:r>
      <w:r w:rsidR="00F142B7">
        <w:rPr>
          <w:rFonts w:ascii="Calibri" w:hAnsi="Calibri" w:cs="Calibri"/>
          <w:noProof/>
        </w:rPr>
        <w:lastRenderedPageBreak/>
        <w:t>doi:</w:t>
      </w:r>
      <w:r w:rsidR="00F142B7" w:rsidRPr="00F142B7">
        <w:rPr>
          <w:rFonts w:ascii="Calibri" w:hAnsi="Calibri" w:cs="Calibri"/>
          <w:noProof/>
        </w:rPr>
        <w:t>10.32614/RJ-2013-014</w:t>
      </w:r>
      <w:r w:rsidR="00F142B7">
        <w:rPr>
          <w:rFonts w:ascii="Calibri" w:hAnsi="Calibri" w:cs="Calibri"/>
          <w:noProof/>
        </w:rPr>
        <w:t>.</w:t>
      </w:r>
      <w:ins w:id="548" w:author="Jeffrey Groh" w:date="2020-03-24T15:41:00Z">
        <w:r w:rsidR="00E014AF">
          <w:rPr>
            <w:rFonts w:ascii="Calibri" w:hAnsi="Calibri" w:cs="Calibri"/>
            <w:noProof/>
          </w:rPr>
          <w:t xml:space="preserve"> </w:t>
        </w:r>
      </w:ins>
      <w:r w:rsidR="00E014AF" w:rsidRPr="00E014AF">
        <w:rPr>
          <w:rFonts w:ascii="Calibri" w:hAnsi="Calibri" w:cs="Calibri"/>
          <w:noProof/>
        </w:rPr>
        <w:t>https://CRAN.R-project.org/package</w:t>
      </w:r>
      <w:r w:rsidR="00E014AF">
        <w:rPr>
          <w:rFonts w:ascii="Calibri" w:hAnsi="Calibri" w:cs="Calibri"/>
          <w:noProof/>
        </w:rPr>
        <w:t>=ggmap.</w:t>
      </w:r>
    </w:p>
    <w:p w14:paraId="3F9949AC" w14:textId="7B5CFA03" w:rsidR="00AA2921" w:rsidRPr="00F4490D" w:rsidRDefault="00AA2921" w:rsidP="007E52B5">
      <w:pPr>
        <w:widowControl w:val="0"/>
        <w:autoSpaceDE w:val="0"/>
        <w:autoSpaceDN w:val="0"/>
        <w:adjustRightInd w:val="0"/>
        <w:spacing w:line="480" w:lineRule="auto"/>
        <w:ind w:left="480" w:hanging="480"/>
        <w:rPr>
          <w:ins w:id="549" w:author="Jeffrey Groh" w:date="2020-03-25T15:41:00Z"/>
          <w:rFonts w:ascii="Calibri" w:hAnsi="Calibri" w:cs="Calibri"/>
          <w:noProof/>
        </w:rPr>
      </w:pPr>
      <w:ins w:id="550" w:author="Jeffrey Groh" w:date="2020-03-25T17:44:00Z">
        <w:r>
          <w:rPr>
            <w:rFonts w:ascii="Calibri" w:hAnsi="Calibri" w:cs="Calibri"/>
            <w:noProof/>
          </w:rPr>
          <w:t>Macbride, J.F., and Payson, E.B. 1917. New or otherwise interesting plants from Idaho. Contributions from the Gray Herbarium of Harvard University</w:t>
        </w:r>
      </w:ins>
      <w:ins w:id="551" w:author="Jeffrey Groh" w:date="2020-03-25T17:45:00Z">
        <w:r w:rsidR="00F4490D">
          <w:rPr>
            <w:rFonts w:ascii="Calibri" w:hAnsi="Calibri" w:cs="Calibri"/>
            <w:noProof/>
          </w:rPr>
          <w:t xml:space="preserve">, </w:t>
        </w:r>
      </w:ins>
      <w:ins w:id="552" w:author="Jeffrey Groh" w:date="2020-03-25T17:46:00Z">
        <w:r w:rsidR="00F4490D">
          <w:rPr>
            <w:rFonts w:ascii="Calibri" w:hAnsi="Calibri" w:cs="Calibri"/>
            <w:b/>
            <w:bCs/>
            <w:noProof/>
          </w:rPr>
          <w:t>49</w:t>
        </w:r>
        <w:r w:rsidR="00F4490D">
          <w:rPr>
            <w:rFonts w:ascii="Calibri" w:hAnsi="Calibri" w:cs="Calibri"/>
            <w:noProof/>
          </w:rPr>
          <w:t>: 60</w:t>
        </w:r>
        <w:r w:rsidR="00F4490D" w:rsidRPr="007E52B5">
          <w:rPr>
            <w:rFonts w:ascii="Calibri" w:hAnsi="Calibri" w:cs="Calibri"/>
            <w:noProof/>
          </w:rPr>
          <w:t>–</w:t>
        </w:r>
        <w:r w:rsidR="00F4490D">
          <w:rPr>
            <w:rFonts w:ascii="Calibri" w:hAnsi="Calibri" w:cs="Calibri"/>
            <w:noProof/>
          </w:rPr>
          <w:t xml:space="preserve">72. </w:t>
        </w:r>
      </w:ins>
      <w:ins w:id="553" w:author="Jeffrey Groh" w:date="2020-03-25T17:47:00Z">
        <w:r w:rsidR="00F4490D">
          <w:rPr>
            <w:rFonts w:ascii="Calibri" w:hAnsi="Calibri" w:cs="Calibri"/>
            <w:noProof/>
          </w:rPr>
          <w:t xml:space="preserve">Available from </w:t>
        </w:r>
        <w:r w:rsidR="00F4490D" w:rsidRPr="00F4490D">
          <w:rPr>
            <w:rFonts w:ascii="Calibri" w:hAnsi="Calibri" w:cs="Calibri"/>
            <w:noProof/>
          </w:rPr>
          <w:t>https://www.jstor.org/stable/41763936</w:t>
        </w:r>
        <w:r w:rsidR="00F4490D">
          <w:rPr>
            <w:rFonts w:ascii="Calibri" w:hAnsi="Calibri" w:cs="Calibri"/>
            <w:noProof/>
          </w:rPr>
          <w:t>.</w:t>
        </w:r>
      </w:ins>
    </w:p>
    <w:p w14:paraId="3B55639C" w14:textId="4D050473" w:rsidR="008C30E9" w:rsidRDefault="008C30E9" w:rsidP="008C30E9">
      <w:pPr>
        <w:widowControl w:val="0"/>
        <w:autoSpaceDE w:val="0"/>
        <w:autoSpaceDN w:val="0"/>
        <w:adjustRightInd w:val="0"/>
        <w:spacing w:line="480" w:lineRule="auto"/>
        <w:ind w:left="480" w:hanging="480"/>
        <w:rPr>
          <w:ins w:id="554" w:author="Jeffrey Groh" w:date="2020-03-25T17:39:00Z"/>
          <w:rFonts w:ascii="Calibri" w:hAnsi="Calibri" w:cs="Calibri"/>
          <w:noProof/>
        </w:rPr>
      </w:pPr>
      <w:ins w:id="555" w:author="Jeffrey Groh" w:date="2020-03-25T17:39:00Z">
        <w:r w:rsidRPr="007E52B5">
          <w:rPr>
            <w:rFonts w:ascii="Calibri" w:hAnsi="Calibri" w:cs="Calibri"/>
            <w:noProof/>
          </w:rPr>
          <w:t xml:space="preserve">Mallet, J., and Barton, N.H. 1989. Strong natural selection in a </w:t>
        </w:r>
        <w:r>
          <w:rPr>
            <w:rFonts w:ascii="Calibri" w:hAnsi="Calibri" w:cs="Calibri"/>
            <w:noProof/>
          </w:rPr>
          <w:t>w</w:t>
        </w:r>
        <w:r w:rsidRPr="007E52B5">
          <w:rPr>
            <w:rFonts w:ascii="Calibri" w:hAnsi="Calibri" w:cs="Calibri"/>
            <w:noProof/>
          </w:rPr>
          <w:t>arning-color hybrid zone. Evolution</w:t>
        </w:r>
        <w:r>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43</w:t>
        </w:r>
        <w:r>
          <w:rPr>
            <w:rFonts w:ascii="Calibri" w:hAnsi="Calibri" w:cs="Calibri"/>
            <w:noProof/>
          </w:rPr>
          <w:t>(2)</w:t>
        </w:r>
        <w:r w:rsidRPr="007E52B5">
          <w:rPr>
            <w:rFonts w:ascii="Calibri" w:hAnsi="Calibri" w:cs="Calibri"/>
            <w:noProof/>
          </w:rPr>
          <w:t>: 421–431.</w:t>
        </w:r>
        <w:r>
          <w:rPr>
            <w:rFonts w:ascii="Calibri" w:hAnsi="Calibri" w:cs="Calibri"/>
            <w:noProof/>
          </w:rPr>
          <w:t xml:space="preserve"> doi:</w:t>
        </w:r>
        <w:r w:rsidRPr="00A67A6F">
          <w:rPr>
            <w:rFonts w:ascii="Calibri" w:hAnsi="Calibri" w:cs="Calibri"/>
            <w:noProof/>
          </w:rPr>
          <w:t>10.1111/j.1558-5646.1989.tb04237.x</w:t>
        </w:r>
        <w:r>
          <w:rPr>
            <w:rFonts w:ascii="Calibri" w:hAnsi="Calibri" w:cs="Calibri"/>
            <w:noProof/>
          </w:rPr>
          <w:t>.</w:t>
        </w:r>
      </w:ins>
    </w:p>
    <w:p w14:paraId="0B1F6F9A" w14:textId="40224220" w:rsidR="007A74CA" w:rsidRPr="00B80FA7" w:rsidRDefault="007A74CA" w:rsidP="007E52B5">
      <w:pPr>
        <w:widowControl w:val="0"/>
        <w:autoSpaceDE w:val="0"/>
        <w:autoSpaceDN w:val="0"/>
        <w:adjustRightInd w:val="0"/>
        <w:spacing w:line="480" w:lineRule="auto"/>
        <w:ind w:left="480" w:hanging="480"/>
        <w:rPr>
          <w:ins w:id="556" w:author="Jeffrey Groh" w:date="2020-03-25T15:41:00Z"/>
          <w:rFonts w:ascii="Calibri" w:hAnsi="Calibri" w:cs="Calibri"/>
          <w:noProof/>
        </w:rPr>
      </w:pPr>
      <w:ins w:id="557" w:author="Jeffrey Groh" w:date="2020-03-25T15:41:00Z">
        <w:r>
          <w:rPr>
            <w:rFonts w:ascii="Calibri" w:hAnsi="Calibri" w:cs="Calibri"/>
            <w:noProof/>
          </w:rPr>
          <w:t>Maze</w:t>
        </w:r>
      </w:ins>
      <w:ins w:id="558" w:author="Jeffrey Groh" w:date="2020-03-25T15:42:00Z">
        <w:r>
          <w:rPr>
            <w:rFonts w:ascii="Calibri" w:hAnsi="Calibri" w:cs="Calibri"/>
            <w:noProof/>
          </w:rPr>
          <w:t>, J</w:t>
        </w:r>
      </w:ins>
      <w:ins w:id="559" w:author="Jeffrey Groh" w:date="2020-03-25T17:32:00Z">
        <w:r w:rsidR="00B80FA7">
          <w:rPr>
            <w:rFonts w:ascii="Calibri" w:hAnsi="Calibri" w:cs="Calibri"/>
            <w:noProof/>
          </w:rPr>
          <w:t xml:space="preserve">. 1968. Past hybridization between </w:t>
        </w:r>
        <w:r w:rsidR="00B80FA7">
          <w:rPr>
            <w:rFonts w:ascii="Calibri" w:hAnsi="Calibri" w:cs="Calibri"/>
            <w:i/>
            <w:iCs/>
            <w:noProof/>
          </w:rPr>
          <w:t xml:space="preserve">Quercus macrocarpa </w:t>
        </w:r>
        <w:r w:rsidR="00B80FA7">
          <w:rPr>
            <w:rFonts w:ascii="Calibri" w:hAnsi="Calibri" w:cs="Calibri"/>
            <w:noProof/>
          </w:rPr>
          <w:t xml:space="preserve">and </w:t>
        </w:r>
        <w:r w:rsidR="00B80FA7">
          <w:rPr>
            <w:rFonts w:ascii="Calibri" w:hAnsi="Calibri" w:cs="Calibri"/>
            <w:i/>
            <w:iCs/>
            <w:noProof/>
          </w:rPr>
          <w:t xml:space="preserve">Quercus </w:t>
        </w:r>
        <w:r w:rsidR="00B80FA7">
          <w:rPr>
            <w:rFonts w:ascii="Calibri" w:hAnsi="Calibri" w:cs="Calibri"/>
            <w:noProof/>
          </w:rPr>
          <w:t>gambelii. Brittonia</w:t>
        </w:r>
      </w:ins>
      <w:ins w:id="560" w:author="Jeffrey Groh" w:date="2020-03-25T17:37:00Z">
        <w:r w:rsidR="00AA6DD5">
          <w:rPr>
            <w:rFonts w:ascii="Calibri" w:hAnsi="Calibri" w:cs="Calibri"/>
            <w:noProof/>
          </w:rPr>
          <w:t>,</w:t>
        </w:r>
      </w:ins>
      <w:ins w:id="561" w:author="Jeffrey Groh" w:date="2020-03-25T17:32:00Z">
        <w:r w:rsidR="00B80FA7">
          <w:rPr>
            <w:rFonts w:ascii="Calibri" w:hAnsi="Calibri" w:cs="Calibri"/>
            <w:noProof/>
          </w:rPr>
          <w:t xml:space="preserve"> </w:t>
        </w:r>
        <w:r w:rsidR="00B80FA7">
          <w:rPr>
            <w:rFonts w:ascii="Calibri" w:hAnsi="Calibri" w:cs="Calibri"/>
            <w:b/>
            <w:bCs/>
            <w:noProof/>
          </w:rPr>
          <w:t>20</w:t>
        </w:r>
        <w:r w:rsidR="00B80FA7">
          <w:rPr>
            <w:rFonts w:ascii="Calibri" w:hAnsi="Calibri" w:cs="Calibri"/>
            <w:noProof/>
          </w:rPr>
          <w:t>(4):</w:t>
        </w:r>
      </w:ins>
      <w:ins w:id="562" w:author="Jeffrey Groh" w:date="2020-03-25T17:33:00Z">
        <w:r w:rsidR="00B80FA7">
          <w:rPr>
            <w:rFonts w:ascii="Calibri" w:hAnsi="Calibri" w:cs="Calibri"/>
            <w:noProof/>
          </w:rPr>
          <w:t xml:space="preserve"> 321</w:t>
        </w:r>
        <w:r w:rsidR="00B80FA7" w:rsidRPr="007E52B5">
          <w:rPr>
            <w:rFonts w:ascii="Calibri" w:hAnsi="Calibri" w:cs="Calibri"/>
            <w:noProof/>
          </w:rPr>
          <w:t>–</w:t>
        </w:r>
        <w:r w:rsidR="00B80FA7">
          <w:rPr>
            <w:rFonts w:ascii="Calibri" w:hAnsi="Calibri" w:cs="Calibri"/>
            <w:noProof/>
          </w:rPr>
          <w:t>333.</w:t>
        </w:r>
      </w:ins>
      <w:ins w:id="563" w:author="Jeffrey Groh" w:date="2020-03-25T17:40:00Z">
        <w:r w:rsidR="008C30E9">
          <w:rPr>
            <w:rFonts w:ascii="Calibri" w:hAnsi="Calibri" w:cs="Calibri"/>
            <w:noProof/>
          </w:rPr>
          <w:t xml:space="preserve"> doi</w:t>
        </w:r>
        <w:r w:rsidR="008C30E9" w:rsidRPr="008C30E9">
          <w:rPr>
            <w:rFonts w:ascii="Calibri" w:hAnsi="Calibri" w:cs="Calibri"/>
            <w:noProof/>
          </w:rPr>
          <w:t>:10.2307/2805689</w:t>
        </w:r>
        <w:r w:rsidR="008C30E9">
          <w:rPr>
            <w:rFonts w:ascii="Calibri" w:hAnsi="Calibri" w:cs="Calibri"/>
            <w:noProof/>
          </w:rPr>
          <w:t>.</w:t>
        </w:r>
      </w:ins>
    </w:p>
    <w:p w14:paraId="371190E4" w14:textId="051598FB" w:rsidR="007A74CA" w:rsidDel="008C30E9" w:rsidRDefault="007A74CA" w:rsidP="00C27E6F">
      <w:pPr>
        <w:widowControl w:val="0"/>
        <w:autoSpaceDE w:val="0"/>
        <w:autoSpaceDN w:val="0"/>
        <w:adjustRightInd w:val="0"/>
        <w:spacing w:line="480" w:lineRule="auto"/>
        <w:ind w:left="480" w:hanging="480"/>
        <w:rPr>
          <w:del w:id="564" w:author="Jeffrey Groh" w:date="2020-03-25T17:39:00Z"/>
          <w:rFonts w:ascii="Calibri" w:hAnsi="Calibri" w:cs="Calibri"/>
          <w:noProof/>
        </w:rPr>
      </w:pPr>
    </w:p>
    <w:p w14:paraId="1EBB97DB" w14:textId="27915D83" w:rsidR="00131B9E" w:rsidRPr="000E512B" w:rsidRDefault="00131B9E"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McAllister, C.A., McKain, M.R., Li, M., Bookout, B., and Kellogg, E.A.</w:t>
      </w:r>
      <w:r w:rsidR="000E512B">
        <w:rPr>
          <w:rFonts w:ascii="Calibri" w:hAnsi="Calibri" w:cs="Calibri"/>
          <w:noProof/>
        </w:rPr>
        <w:t xml:space="preserve"> 2018. Specimen-based analysis of morphology and the environment in ecologically dominant grasses: the power of the herbarium. Phil. Trans. R. Soc. B, </w:t>
      </w:r>
      <w:r w:rsidR="000E512B">
        <w:rPr>
          <w:rFonts w:ascii="Calibri" w:hAnsi="Calibri" w:cs="Calibri"/>
          <w:b/>
          <w:bCs/>
          <w:noProof/>
        </w:rPr>
        <w:t>374</w:t>
      </w:r>
      <w:r w:rsidR="000E512B">
        <w:rPr>
          <w:rFonts w:ascii="Calibri" w:hAnsi="Calibri" w:cs="Calibri"/>
          <w:noProof/>
        </w:rPr>
        <w:t>(1763): 20170403. doi:</w:t>
      </w:r>
      <w:r w:rsidR="000E512B" w:rsidRPr="000E512B">
        <w:rPr>
          <w:rFonts w:ascii="Calibri" w:hAnsi="Calibri" w:cs="Calibri"/>
          <w:noProof/>
        </w:rPr>
        <w:t>10.1098/rstb.2017.0403</w:t>
      </w:r>
      <w:r w:rsidR="000E512B">
        <w:rPr>
          <w:rFonts w:ascii="Calibri" w:hAnsi="Calibri" w:cs="Calibri"/>
          <w:noProof/>
        </w:rPr>
        <w:t>.</w:t>
      </w:r>
    </w:p>
    <w:p w14:paraId="235CF29E" w14:textId="33295A4B" w:rsidR="007E52B5" w:rsidRPr="007E52B5" w:rsidDel="00C27E6F" w:rsidRDefault="007E52B5" w:rsidP="007E52B5">
      <w:pPr>
        <w:widowControl w:val="0"/>
        <w:autoSpaceDE w:val="0"/>
        <w:autoSpaceDN w:val="0"/>
        <w:adjustRightInd w:val="0"/>
        <w:spacing w:line="480" w:lineRule="auto"/>
        <w:ind w:left="480" w:hanging="480"/>
        <w:rPr>
          <w:del w:id="565" w:author="Jeffrey Groh" w:date="2020-03-25T17:32:00Z"/>
          <w:rFonts w:ascii="Calibri" w:hAnsi="Calibri" w:cs="Calibri"/>
          <w:noProof/>
        </w:rPr>
      </w:pPr>
      <w:del w:id="566" w:author="Jeffrey Groh" w:date="2020-03-25T17:32:00Z">
        <w:r w:rsidRPr="007E52B5" w:rsidDel="00C27E6F">
          <w:rPr>
            <w:rFonts w:ascii="Calibri" w:hAnsi="Calibri" w:cs="Calibri"/>
            <w:noProof/>
          </w:rPr>
          <w:delText xml:space="preserve">Mallet, J., and Barton, N.H. 1989. Strong natural selection in a </w:delText>
        </w:r>
        <w:r w:rsidR="0090534F" w:rsidDel="00C27E6F">
          <w:rPr>
            <w:rFonts w:ascii="Calibri" w:hAnsi="Calibri" w:cs="Calibri"/>
            <w:noProof/>
          </w:rPr>
          <w:delText>w</w:delText>
        </w:r>
        <w:r w:rsidRPr="007E52B5" w:rsidDel="00C27E6F">
          <w:rPr>
            <w:rFonts w:ascii="Calibri" w:hAnsi="Calibri" w:cs="Calibri"/>
            <w:noProof/>
          </w:rPr>
          <w:delText>arning-color hybrid zone. Evolution</w:delText>
        </w:r>
        <w:r w:rsidR="004111F0" w:rsidDel="00C27E6F">
          <w:rPr>
            <w:rFonts w:ascii="Calibri" w:hAnsi="Calibri" w:cs="Calibri"/>
            <w:noProof/>
          </w:rPr>
          <w:delText>,</w:delText>
        </w:r>
        <w:r w:rsidRPr="007E52B5" w:rsidDel="00C27E6F">
          <w:rPr>
            <w:rFonts w:ascii="Calibri" w:hAnsi="Calibri" w:cs="Calibri"/>
            <w:noProof/>
          </w:rPr>
          <w:delText xml:space="preserve"> </w:delText>
        </w:r>
        <w:r w:rsidRPr="007E52B5" w:rsidDel="00C27E6F">
          <w:rPr>
            <w:rFonts w:ascii="Calibri" w:hAnsi="Calibri" w:cs="Calibri"/>
            <w:b/>
            <w:bCs/>
            <w:noProof/>
          </w:rPr>
          <w:delText>43</w:delText>
        </w:r>
        <w:r w:rsidR="00A67A6F" w:rsidDel="00C27E6F">
          <w:rPr>
            <w:rFonts w:ascii="Calibri" w:hAnsi="Calibri" w:cs="Calibri"/>
            <w:noProof/>
          </w:rPr>
          <w:delText>(2)</w:delText>
        </w:r>
        <w:r w:rsidRPr="007E52B5" w:rsidDel="00C27E6F">
          <w:rPr>
            <w:rFonts w:ascii="Calibri" w:hAnsi="Calibri" w:cs="Calibri"/>
            <w:noProof/>
          </w:rPr>
          <w:delText>: 421–431.</w:delText>
        </w:r>
        <w:r w:rsidR="00A67A6F" w:rsidDel="00C27E6F">
          <w:rPr>
            <w:rFonts w:ascii="Calibri" w:hAnsi="Calibri" w:cs="Calibri"/>
            <w:noProof/>
          </w:rPr>
          <w:delText xml:space="preserve"> doi:</w:delText>
        </w:r>
        <w:r w:rsidR="00A67A6F" w:rsidRPr="00A67A6F" w:rsidDel="00C27E6F">
          <w:rPr>
            <w:rFonts w:ascii="Calibri" w:hAnsi="Calibri" w:cs="Calibri"/>
            <w:noProof/>
          </w:rPr>
          <w:delText>10.1111/j.1558-5646.1989.tb04237.x</w:delText>
        </w:r>
        <w:r w:rsidR="00A67A6F" w:rsidDel="00C27E6F">
          <w:rPr>
            <w:rFonts w:ascii="Calibri" w:hAnsi="Calibri" w:cs="Calibri"/>
            <w:noProof/>
          </w:rPr>
          <w:delText>.</w:delText>
        </w:r>
      </w:del>
    </w:p>
    <w:p w14:paraId="76CAA9CC" w14:textId="18541305" w:rsidR="002508A2" w:rsidRPr="007E52B5" w:rsidRDefault="007E52B5" w:rsidP="002508A2">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Milano, E.R., Kenney, A.M., and Juenger, T.E. 2016. Adaptive differentiation in floral traits in the presence of high gene flow in scarlet gilia (</w:t>
      </w:r>
      <w:r w:rsidRPr="000834A1">
        <w:rPr>
          <w:rFonts w:ascii="Calibri" w:hAnsi="Calibri" w:cs="Calibri"/>
          <w:i/>
          <w:iCs/>
          <w:noProof/>
        </w:rPr>
        <w:t>Ipomopsis aggregata</w:t>
      </w:r>
      <w:r w:rsidRPr="007E52B5">
        <w:rPr>
          <w:rFonts w:ascii="Calibri" w:hAnsi="Calibri" w:cs="Calibri"/>
          <w:noProof/>
        </w:rPr>
        <w:t xml:space="preserve">). Mol. Ecol. </w:t>
      </w:r>
      <w:r w:rsidRPr="007E52B5">
        <w:rPr>
          <w:rFonts w:ascii="Calibri" w:hAnsi="Calibri" w:cs="Calibri"/>
          <w:b/>
          <w:bCs/>
          <w:noProof/>
        </w:rPr>
        <w:t>25</w:t>
      </w:r>
      <w:r w:rsidRPr="007E52B5">
        <w:rPr>
          <w:rFonts w:ascii="Calibri" w:hAnsi="Calibri" w:cs="Calibri"/>
          <w:noProof/>
        </w:rPr>
        <w:t>(23): 5862–5875. doi:10.1111/mec.13752.</w:t>
      </w:r>
    </w:p>
    <w:p w14:paraId="51851FCD" w14:textId="5897B31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van der Niet, T., Johnson, S.D., and Linder, H.P. 2006. Macroevolutionary Data Suggest a Role for Reinforcement in Pollination System Shifts. Evolution</w:t>
      </w:r>
      <w:r w:rsidR="0023043A">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60</w:t>
      </w:r>
      <w:r w:rsidRPr="007E52B5">
        <w:rPr>
          <w:rFonts w:ascii="Calibri" w:hAnsi="Calibri" w:cs="Calibri"/>
          <w:noProof/>
        </w:rPr>
        <w:t>(8): 1596–1601. doi:</w:t>
      </w:r>
      <w:r w:rsidR="0023043A" w:rsidRPr="0023043A">
        <w:rPr>
          <w:rFonts w:ascii="Calibri" w:hAnsi="Calibri" w:cs="Calibri"/>
          <w:noProof/>
        </w:rPr>
        <w:t>10.1111/j.0014-3820.2006.tb00504.x</w:t>
      </w:r>
      <w:r w:rsidR="0023043A">
        <w:rPr>
          <w:rFonts w:ascii="Calibri" w:hAnsi="Calibri" w:cs="Calibri"/>
          <w:noProof/>
        </w:rPr>
        <w:t>.</w:t>
      </w:r>
    </w:p>
    <w:p w14:paraId="7B21D742" w14:textId="14260BC2" w:rsidR="007E52B5" w:rsidRDefault="007E52B5" w:rsidP="007E52B5">
      <w:pPr>
        <w:widowControl w:val="0"/>
        <w:autoSpaceDE w:val="0"/>
        <w:autoSpaceDN w:val="0"/>
        <w:adjustRightInd w:val="0"/>
        <w:spacing w:line="480" w:lineRule="auto"/>
        <w:ind w:left="480" w:hanging="480"/>
        <w:rPr>
          <w:ins w:id="567" w:author="Jeffrey Groh" w:date="2020-03-26T11:13:00Z"/>
          <w:rFonts w:ascii="Calibri" w:hAnsi="Calibri" w:cs="Calibri"/>
          <w:noProof/>
        </w:rPr>
      </w:pPr>
      <w:r w:rsidRPr="007E52B5">
        <w:rPr>
          <w:rFonts w:ascii="Calibri" w:hAnsi="Calibri" w:cs="Calibri"/>
          <w:noProof/>
        </w:rPr>
        <w:t xml:space="preserve">Nosil, P., Vines, T.H., and Funk, D.J. 2005. </w:t>
      </w:r>
      <w:r w:rsidR="00842402">
        <w:rPr>
          <w:rFonts w:ascii="Calibri" w:hAnsi="Calibri" w:cs="Calibri"/>
          <w:noProof/>
        </w:rPr>
        <w:t>R</w:t>
      </w:r>
      <w:r w:rsidRPr="007E52B5">
        <w:rPr>
          <w:rFonts w:ascii="Calibri" w:hAnsi="Calibri" w:cs="Calibri"/>
          <w:noProof/>
        </w:rPr>
        <w:t xml:space="preserve">eproductive </w:t>
      </w:r>
      <w:r w:rsidR="00CB56D6">
        <w:rPr>
          <w:rFonts w:ascii="Calibri" w:hAnsi="Calibri" w:cs="Calibri"/>
          <w:noProof/>
        </w:rPr>
        <w:t>i</w:t>
      </w:r>
      <w:r w:rsidRPr="007E52B5">
        <w:rPr>
          <w:rFonts w:ascii="Calibri" w:hAnsi="Calibri" w:cs="Calibri"/>
          <w:noProof/>
        </w:rPr>
        <w:t xml:space="preserve">solation </w:t>
      </w:r>
      <w:r w:rsidR="00CB56D6">
        <w:rPr>
          <w:rFonts w:ascii="Calibri" w:hAnsi="Calibri" w:cs="Calibri"/>
          <w:noProof/>
        </w:rPr>
        <w:t>c</w:t>
      </w:r>
      <w:r w:rsidRPr="007E52B5">
        <w:rPr>
          <w:rFonts w:ascii="Calibri" w:hAnsi="Calibri" w:cs="Calibri"/>
          <w:noProof/>
        </w:rPr>
        <w:t xml:space="preserve">aused </w:t>
      </w:r>
      <w:r w:rsidR="00842402">
        <w:rPr>
          <w:rFonts w:ascii="Calibri" w:hAnsi="Calibri" w:cs="Calibri"/>
          <w:noProof/>
        </w:rPr>
        <w:t>b</w:t>
      </w:r>
      <w:r w:rsidRPr="007E52B5">
        <w:rPr>
          <w:rFonts w:ascii="Calibri" w:hAnsi="Calibri" w:cs="Calibri"/>
          <w:noProof/>
        </w:rPr>
        <w:t xml:space="preserve">y </w:t>
      </w:r>
      <w:r w:rsidR="00CB56D6">
        <w:rPr>
          <w:rFonts w:ascii="Calibri" w:hAnsi="Calibri" w:cs="Calibri"/>
          <w:noProof/>
        </w:rPr>
        <w:t>n</w:t>
      </w:r>
      <w:r w:rsidRPr="007E52B5">
        <w:rPr>
          <w:rFonts w:ascii="Calibri" w:hAnsi="Calibri" w:cs="Calibri"/>
          <w:noProof/>
        </w:rPr>
        <w:t xml:space="preserve">atural </w:t>
      </w:r>
      <w:r w:rsidR="00CB56D6">
        <w:rPr>
          <w:rFonts w:ascii="Calibri" w:hAnsi="Calibri" w:cs="Calibri"/>
          <w:noProof/>
        </w:rPr>
        <w:t>s</w:t>
      </w:r>
      <w:r w:rsidRPr="007E52B5">
        <w:rPr>
          <w:rFonts w:ascii="Calibri" w:hAnsi="Calibri" w:cs="Calibri"/>
          <w:noProof/>
        </w:rPr>
        <w:t xml:space="preserve">election </w:t>
      </w:r>
      <w:r w:rsidR="00CB56D6">
        <w:rPr>
          <w:rFonts w:ascii="Calibri" w:hAnsi="Calibri" w:cs="Calibri"/>
          <w:noProof/>
        </w:rPr>
        <w:t>a</w:t>
      </w:r>
      <w:r w:rsidRPr="007E52B5">
        <w:rPr>
          <w:rFonts w:ascii="Calibri" w:hAnsi="Calibri" w:cs="Calibri"/>
          <w:noProof/>
        </w:rPr>
        <w:t xml:space="preserve">gainst </w:t>
      </w:r>
      <w:r w:rsidR="00CB56D6">
        <w:rPr>
          <w:rFonts w:ascii="Calibri" w:hAnsi="Calibri" w:cs="Calibri"/>
          <w:noProof/>
        </w:rPr>
        <w:t>i</w:t>
      </w:r>
      <w:r w:rsidRPr="007E52B5">
        <w:rPr>
          <w:rFonts w:ascii="Calibri" w:hAnsi="Calibri" w:cs="Calibri"/>
          <w:noProof/>
        </w:rPr>
        <w:t xml:space="preserve">mmigrants </w:t>
      </w:r>
      <w:r w:rsidR="00CB56D6">
        <w:rPr>
          <w:rFonts w:ascii="Calibri" w:hAnsi="Calibri" w:cs="Calibri"/>
          <w:noProof/>
        </w:rPr>
        <w:t>f</w:t>
      </w:r>
      <w:r w:rsidRPr="007E52B5">
        <w:rPr>
          <w:rFonts w:ascii="Calibri" w:hAnsi="Calibri" w:cs="Calibri"/>
          <w:noProof/>
        </w:rPr>
        <w:t xml:space="preserve">rom </w:t>
      </w:r>
      <w:r w:rsidR="00CB56D6">
        <w:rPr>
          <w:rFonts w:ascii="Calibri" w:hAnsi="Calibri" w:cs="Calibri"/>
          <w:noProof/>
        </w:rPr>
        <w:t>d</w:t>
      </w:r>
      <w:r w:rsidRPr="007E52B5">
        <w:rPr>
          <w:rFonts w:ascii="Calibri" w:hAnsi="Calibri" w:cs="Calibri"/>
          <w:noProof/>
        </w:rPr>
        <w:t xml:space="preserve">ivergent </w:t>
      </w:r>
      <w:r w:rsidR="00CB56D6">
        <w:rPr>
          <w:rFonts w:ascii="Calibri" w:hAnsi="Calibri" w:cs="Calibri"/>
          <w:noProof/>
        </w:rPr>
        <w:t>h</w:t>
      </w:r>
      <w:r w:rsidRPr="007E52B5">
        <w:rPr>
          <w:rFonts w:ascii="Calibri" w:hAnsi="Calibri" w:cs="Calibri"/>
          <w:noProof/>
        </w:rPr>
        <w:t>abitats. Evolution</w:t>
      </w:r>
      <w:r w:rsidR="00CB56D6">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59</w:t>
      </w:r>
      <w:r w:rsidRPr="007E52B5">
        <w:rPr>
          <w:rFonts w:ascii="Calibri" w:hAnsi="Calibri" w:cs="Calibri"/>
          <w:noProof/>
        </w:rPr>
        <w:t>(4): 705</w:t>
      </w:r>
      <w:r w:rsidR="00842402" w:rsidRPr="007E52B5">
        <w:rPr>
          <w:rFonts w:ascii="Calibri" w:hAnsi="Calibri" w:cs="Calibri"/>
          <w:noProof/>
        </w:rPr>
        <w:t>–</w:t>
      </w:r>
      <w:r w:rsidR="00842402">
        <w:rPr>
          <w:rFonts w:ascii="Calibri" w:hAnsi="Calibri" w:cs="Calibri"/>
          <w:noProof/>
        </w:rPr>
        <w:t>719</w:t>
      </w:r>
      <w:r w:rsidRPr="007E52B5">
        <w:rPr>
          <w:rFonts w:ascii="Calibri" w:hAnsi="Calibri" w:cs="Calibri"/>
          <w:noProof/>
        </w:rPr>
        <w:t xml:space="preserve">. </w:t>
      </w:r>
      <w:r w:rsidR="00842DDC">
        <w:rPr>
          <w:rFonts w:ascii="Calibri" w:hAnsi="Calibri" w:cs="Calibri"/>
          <w:noProof/>
        </w:rPr>
        <w:t>doi:</w:t>
      </w:r>
      <w:r w:rsidR="00842DDC" w:rsidRPr="00842DDC">
        <w:rPr>
          <w:rFonts w:ascii="Calibri" w:hAnsi="Calibri" w:cs="Calibri"/>
          <w:noProof/>
        </w:rPr>
        <w:t>10.1111/j.0014-3820.2005.tb01747.x</w:t>
      </w:r>
      <w:r w:rsidR="00842DDC">
        <w:rPr>
          <w:rFonts w:ascii="Calibri" w:hAnsi="Calibri" w:cs="Calibri"/>
          <w:noProof/>
        </w:rPr>
        <w:t>.</w:t>
      </w:r>
    </w:p>
    <w:p w14:paraId="129DC8A0" w14:textId="26C009DC" w:rsidR="00E5448E" w:rsidRPr="00E5448E" w:rsidRDefault="00E5448E" w:rsidP="007E52B5">
      <w:pPr>
        <w:widowControl w:val="0"/>
        <w:autoSpaceDE w:val="0"/>
        <w:autoSpaceDN w:val="0"/>
        <w:adjustRightInd w:val="0"/>
        <w:spacing w:line="480" w:lineRule="auto"/>
        <w:ind w:left="480" w:hanging="480"/>
        <w:rPr>
          <w:ins w:id="568" w:author="Jeffrey Groh" w:date="2020-03-26T10:51:00Z"/>
          <w:rFonts w:ascii="Calibri" w:hAnsi="Calibri" w:cs="Calibri"/>
          <w:noProof/>
        </w:rPr>
      </w:pPr>
      <w:ins w:id="569" w:author="Jeffrey Groh" w:date="2020-03-26T11:13:00Z">
        <w:r>
          <w:rPr>
            <w:rFonts w:ascii="Calibri" w:hAnsi="Calibri" w:cs="Calibri"/>
            <w:noProof/>
          </w:rPr>
          <w:t xml:space="preserve">Payson, E.B. 1918. The North American species of </w:t>
        </w:r>
        <w:r>
          <w:rPr>
            <w:rFonts w:ascii="Calibri" w:hAnsi="Calibri" w:cs="Calibri"/>
            <w:i/>
            <w:iCs/>
            <w:noProof/>
          </w:rPr>
          <w:t xml:space="preserve">Aquilegia. </w:t>
        </w:r>
        <w:r>
          <w:rPr>
            <w:rFonts w:ascii="Calibri" w:hAnsi="Calibri" w:cs="Calibri"/>
            <w:noProof/>
          </w:rPr>
          <w:t xml:space="preserve">Contrib. U. S. Natl. Herb. </w:t>
        </w:r>
        <w:r>
          <w:rPr>
            <w:rFonts w:ascii="Calibri" w:hAnsi="Calibri" w:cs="Calibri"/>
            <w:b/>
            <w:bCs/>
            <w:noProof/>
          </w:rPr>
          <w:t>20</w:t>
        </w:r>
        <w:r>
          <w:rPr>
            <w:rFonts w:ascii="Calibri" w:hAnsi="Calibri" w:cs="Calibri"/>
            <w:noProof/>
          </w:rPr>
          <w:t>: 133</w:t>
        </w:r>
        <w:r w:rsidRPr="007E52B5">
          <w:rPr>
            <w:rFonts w:ascii="Calibri" w:hAnsi="Calibri" w:cs="Calibri"/>
            <w:noProof/>
          </w:rPr>
          <w:t>–</w:t>
        </w:r>
      </w:ins>
      <w:ins w:id="570" w:author="Jeffrey Groh" w:date="2020-03-26T11:14:00Z">
        <w:r>
          <w:rPr>
            <w:rFonts w:ascii="Calibri" w:hAnsi="Calibri" w:cs="Calibri"/>
            <w:noProof/>
          </w:rPr>
          <w:t>157.</w:t>
        </w:r>
      </w:ins>
      <w:ins w:id="571" w:author="Jeffrey Groh" w:date="2020-03-26T11:15:00Z">
        <w:r w:rsidR="00A016C1">
          <w:rPr>
            <w:rFonts w:ascii="Calibri" w:hAnsi="Calibri" w:cs="Calibri"/>
            <w:noProof/>
          </w:rPr>
          <w:t xml:space="preserve"> Available from </w:t>
        </w:r>
        <w:r w:rsidR="00A016C1" w:rsidRPr="00A016C1">
          <w:rPr>
            <w:rFonts w:ascii="Calibri" w:hAnsi="Calibri" w:cs="Calibri"/>
            <w:noProof/>
          </w:rPr>
          <w:t>https://repository.si.edu/handle/10088/26985</w:t>
        </w:r>
        <w:r w:rsidR="00A016C1">
          <w:rPr>
            <w:rFonts w:ascii="Calibri" w:hAnsi="Calibri" w:cs="Calibri"/>
            <w:noProof/>
          </w:rPr>
          <w:t>.</w:t>
        </w:r>
      </w:ins>
    </w:p>
    <w:p w14:paraId="54531D39" w14:textId="2E2617BC" w:rsidR="008868A7" w:rsidRPr="008868A7" w:rsidRDefault="008868A7" w:rsidP="007E52B5">
      <w:pPr>
        <w:widowControl w:val="0"/>
        <w:autoSpaceDE w:val="0"/>
        <w:autoSpaceDN w:val="0"/>
        <w:adjustRightInd w:val="0"/>
        <w:spacing w:line="480" w:lineRule="auto"/>
        <w:ind w:left="480" w:hanging="480"/>
        <w:rPr>
          <w:ins w:id="572" w:author="Jeffrey Groh" w:date="2020-03-25T12:22:00Z"/>
          <w:rFonts w:ascii="Calibri" w:hAnsi="Calibri" w:cs="Calibri"/>
          <w:noProof/>
        </w:rPr>
      </w:pPr>
      <w:ins w:id="573" w:author="Jeffrey Groh" w:date="2020-03-26T10:51:00Z">
        <w:r>
          <w:rPr>
            <w:rFonts w:ascii="Calibri" w:hAnsi="Calibri" w:cs="Calibri"/>
            <w:noProof/>
          </w:rPr>
          <w:lastRenderedPageBreak/>
          <w:t xml:space="preserve">Prazmo, W. 1965. Cytogenic studies on the genus </w:t>
        </w:r>
        <w:r>
          <w:rPr>
            <w:rFonts w:ascii="Calibri" w:hAnsi="Calibri" w:cs="Calibri"/>
            <w:i/>
            <w:iCs/>
            <w:noProof/>
          </w:rPr>
          <w:t>Aquilegia</w:t>
        </w:r>
      </w:ins>
      <w:ins w:id="574" w:author="Jeffrey Groh" w:date="2020-03-26T10:52:00Z">
        <w:r>
          <w:rPr>
            <w:rFonts w:ascii="Calibri" w:hAnsi="Calibri" w:cs="Calibri"/>
            <w:i/>
            <w:iCs/>
            <w:noProof/>
          </w:rPr>
          <w:t>.</w:t>
        </w:r>
      </w:ins>
      <w:ins w:id="575" w:author="Jeffrey Groh" w:date="2020-03-26T10:51:00Z">
        <w:r>
          <w:rPr>
            <w:rFonts w:ascii="Calibri" w:hAnsi="Calibri" w:cs="Calibri"/>
            <w:i/>
            <w:iCs/>
            <w:noProof/>
          </w:rPr>
          <w:t xml:space="preserve"> </w:t>
        </w:r>
        <w:r>
          <w:rPr>
            <w:rFonts w:ascii="Calibri" w:hAnsi="Calibri" w:cs="Calibri"/>
            <w:noProof/>
          </w:rPr>
          <w:t>IV</w:t>
        </w:r>
      </w:ins>
      <w:ins w:id="576" w:author="Jeffrey Groh" w:date="2020-03-26T10:52:00Z">
        <w:r>
          <w:rPr>
            <w:rFonts w:ascii="Calibri" w:hAnsi="Calibri" w:cs="Calibri"/>
            <w:noProof/>
          </w:rPr>
          <w:t xml:space="preserve">. Fertiilty relationships among the </w:t>
        </w:r>
        <w:r>
          <w:rPr>
            <w:rFonts w:ascii="Calibri" w:hAnsi="Calibri" w:cs="Calibri"/>
            <w:i/>
            <w:iCs/>
            <w:noProof/>
          </w:rPr>
          <w:t xml:space="preserve">Aquilegia </w:t>
        </w:r>
        <w:r>
          <w:rPr>
            <w:rFonts w:ascii="Calibri" w:hAnsi="Calibri" w:cs="Calibri"/>
            <w:noProof/>
          </w:rPr>
          <w:t xml:space="preserve">species.  Acta Soc. Bot. Pol. </w:t>
        </w:r>
      </w:ins>
      <w:ins w:id="577" w:author="Jeffrey Groh" w:date="2020-03-26T10:53:00Z">
        <w:r>
          <w:rPr>
            <w:rFonts w:ascii="Calibri" w:hAnsi="Calibri" w:cs="Calibri"/>
            <w:b/>
            <w:bCs/>
            <w:noProof/>
          </w:rPr>
          <w:t>34</w:t>
        </w:r>
        <w:r>
          <w:rPr>
            <w:rFonts w:ascii="Calibri" w:hAnsi="Calibri" w:cs="Calibri"/>
            <w:noProof/>
          </w:rPr>
          <w:t>(4): 667</w:t>
        </w:r>
        <w:r w:rsidRPr="007E52B5">
          <w:rPr>
            <w:rFonts w:ascii="Calibri" w:hAnsi="Calibri" w:cs="Calibri"/>
            <w:noProof/>
          </w:rPr>
          <w:t>–</w:t>
        </w:r>
        <w:r>
          <w:rPr>
            <w:rFonts w:ascii="Calibri" w:hAnsi="Calibri" w:cs="Calibri"/>
            <w:noProof/>
          </w:rPr>
          <w:t xml:space="preserve">685. </w:t>
        </w:r>
      </w:ins>
      <w:ins w:id="578" w:author="Jeffrey Groh" w:date="2020-03-26T10:54:00Z">
        <w:r>
          <w:rPr>
            <w:rFonts w:ascii="Calibri" w:hAnsi="Calibri" w:cs="Calibri"/>
            <w:noProof/>
          </w:rPr>
          <w:t>doi</w:t>
        </w:r>
        <w:r w:rsidRPr="008868A7">
          <w:rPr>
            <w:rFonts w:ascii="Calibri" w:hAnsi="Calibri" w:cs="Calibri"/>
            <w:noProof/>
          </w:rPr>
          <w:t>:10.5586/asbp.1965.046</w:t>
        </w:r>
        <w:r>
          <w:rPr>
            <w:rFonts w:ascii="Calibri" w:hAnsi="Calibri" w:cs="Calibri"/>
            <w:noProof/>
          </w:rPr>
          <w:t>.</w:t>
        </w:r>
      </w:ins>
    </w:p>
    <w:p w14:paraId="124B632B" w14:textId="3F32BC6A" w:rsidR="00D6616A" w:rsidRDefault="00D6616A" w:rsidP="00D6616A">
      <w:pPr>
        <w:widowControl w:val="0"/>
        <w:autoSpaceDE w:val="0"/>
        <w:autoSpaceDN w:val="0"/>
        <w:adjustRightInd w:val="0"/>
        <w:spacing w:line="480" w:lineRule="auto"/>
        <w:ind w:left="480" w:hanging="480"/>
        <w:rPr>
          <w:ins w:id="579" w:author="Jeffrey Groh" w:date="2020-03-25T12:22:00Z"/>
          <w:rFonts w:ascii="Calibri" w:hAnsi="Calibri" w:cs="Calibri"/>
          <w:noProof/>
        </w:rPr>
      </w:pPr>
      <w:ins w:id="580" w:author="Jeffrey Groh" w:date="2020-03-25T12:22:00Z">
        <w:r w:rsidRPr="00D6616A">
          <w:rPr>
            <w:rFonts w:ascii="Calibri" w:hAnsi="Calibri" w:cs="Calibri"/>
            <w:noProof/>
          </w:rPr>
          <w:t>R Core Team</w:t>
        </w:r>
        <w:r>
          <w:rPr>
            <w:rFonts w:ascii="Calibri" w:hAnsi="Calibri" w:cs="Calibri"/>
            <w:noProof/>
          </w:rPr>
          <w:t xml:space="preserve">. </w:t>
        </w:r>
        <w:r w:rsidRPr="00D6616A">
          <w:rPr>
            <w:rFonts w:ascii="Calibri" w:hAnsi="Calibri" w:cs="Calibri"/>
            <w:noProof/>
          </w:rPr>
          <w:t>2018. R: A language and environment for statistical</w:t>
        </w:r>
      </w:ins>
    </w:p>
    <w:p w14:paraId="628D9537" w14:textId="764B1378" w:rsidR="00D6616A" w:rsidRDefault="00D6616A" w:rsidP="00822DA1">
      <w:pPr>
        <w:widowControl w:val="0"/>
        <w:autoSpaceDE w:val="0"/>
        <w:autoSpaceDN w:val="0"/>
        <w:adjustRightInd w:val="0"/>
        <w:spacing w:line="480" w:lineRule="auto"/>
        <w:ind w:left="480"/>
        <w:rPr>
          <w:ins w:id="581" w:author="Jeffrey Groh" w:date="2020-03-23T13:53:00Z"/>
          <w:rFonts w:ascii="Calibri" w:hAnsi="Calibri" w:cs="Calibri"/>
          <w:noProof/>
        </w:rPr>
      </w:pPr>
      <w:ins w:id="582" w:author="Jeffrey Groh" w:date="2020-03-25T12:22:00Z">
        <w:r w:rsidRPr="00D6616A">
          <w:rPr>
            <w:rFonts w:ascii="Calibri" w:hAnsi="Calibri" w:cs="Calibri"/>
            <w:noProof/>
          </w:rPr>
          <w:t>computing. R Foundation for Statistical Computing, Vienna, Austria.</w:t>
        </w:r>
        <w:r>
          <w:rPr>
            <w:rFonts w:ascii="Calibri" w:hAnsi="Calibri" w:cs="Calibri"/>
            <w:noProof/>
          </w:rPr>
          <w:t xml:space="preserve"> </w:t>
        </w:r>
        <w:r w:rsidRPr="00D6616A">
          <w:rPr>
            <w:rFonts w:ascii="Calibri" w:hAnsi="Calibri" w:cs="Calibri"/>
            <w:noProof/>
          </w:rPr>
          <w:t>https://www.R-project.org/.</w:t>
        </w:r>
      </w:ins>
    </w:p>
    <w:p w14:paraId="78CD9430" w14:textId="0471555C" w:rsidR="00BD3E4D" w:rsidRPr="00137E8E" w:rsidRDefault="00BD3E4D" w:rsidP="007E52B5">
      <w:pPr>
        <w:widowControl w:val="0"/>
        <w:autoSpaceDE w:val="0"/>
        <w:autoSpaceDN w:val="0"/>
        <w:adjustRightInd w:val="0"/>
        <w:spacing w:line="480" w:lineRule="auto"/>
        <w:ind w:left="480" w:hanging="480"/>
        <w:rPr>
          <w:ins w:id="583" w:author="Jeffrey Groh" w:date="2020-03-24T10:17:00Z"/>
          <w:rFonts w:ascii="Calibri" w:hAnsi="Calibri" w:cs="Calibri"/>
          <w:noProof/>
        </w:rPr>
      </w:pPr>
      <w:ins w:id="584" w:author="Jeffrey Groh" w:date="2020-03-24T10:17:00Z">
        <w:r>
          <w:rPr>
            <w:rFonts w:ascii="Calibri" w:hAnsi="Calibri" w:cs="Calibri"/>
            <w:noProof/>
          </w:rPr>
          <w:t>Rand, D.M., and Harrison</w:t>
        </w:r>
      </w:ins>
      <w:ins w:id="585" w:author="Jeffrey Groh" w:date="2020-03-24T10:18:00Z">
        <w:r>
          <w:rPr>
            <w:rFonts w:ascii="Calibri" w:hAnsi="Calibri" w:cs="Calibri"/>
            <w:noProof/>
          </w:rPr>
          <w:t xml:space="preserve">, R.G. 1989. Ecological genetics of a mosaic hybrid zone: mitochondrial, nuclear, and reproductive differentiation of crickets by soil type. Evolution, </w:t>
        </w:r>
        <w:r>
          <w:rPr>
            <w:rFonts w:ascii="Calibri" w:hAnsi="Calibri" w:cs="Calibri"/>
            <w:b/>
            <w:bCs/>
            <w:noProof/>
          </w:rPr>
          <w:t>43</w:t>
        </w:r>
        <w:r>
          <w:rPr>
            <w:rFonts w:ascii="Calibri" w:hAnsi="Calibri" w:cs="Calibri"/>
            <w:noProof/>
          </w:rPr>
          <w:t>(2): 432</w:t>
        </w:r>
      </w:ins>
      <w:ins w:id="586" w:author="Jeffrey Groh" w:date="2020-03-24T10:19:00Z">
        <w:r w:rsidRPr="007E52B5">
          <w:rPr>
            <w:rFonts w:ascii="Calibri" w:hAnsi="Calibri" w:cs="Calibri"/>
            <w:noProof/>
          </w:rPr>
          <w:t>–</w:t>
        </w:r>
        <w:r>
          <w:rPr>
            <w:rFonts w:ascii="Calibri" w:hAnsi="Calibri" w:cs="Calibri"/>
            <w:noProof/>
          </w:rPr>
          <w:t>449. doi:</w:t>
        </w:r>
        <w:r w:rsidRPr="00BD3E4D">
          <w:rPr>
            <w:rFonts w:ascii="Calibri" w:hAnsi="Calibri" w:cs="Calibri"/>
            <w:noProof/>
          </w:rPr>
          <w:t>10.1111/j.1558-5646.1989.tb04238.x</w:t>
        </w:r>
        <w:r>
          <w:rPr>
            <w:rFonts w:ascii="Calibri" w:hAnsi="Calibri" w:cs="Calibri"/>
            <w:noProof/>
          </w:rPr>
          <w:t>.</w:t>
        </w:r>
      </w:ins>
    </w:p>
    <w:p w14:paraId="5C4BEC5F" w14:textId="11B87306" w:rsidR="007E52B5" w:rsidRPr="007E52B5" w:rsidDel="002508A2" w:rsidRDefault="007E52B5" w:rsidP="007E52B5">
      <w:pPr>
        <w:widowControl w:val="0"/>
        <w:autoSpaceDE w:val="0"/>
        <w:autoSpaceDN w:val="0"/>
        <w:adjustRightInd w:val="0"/>
        <w:spacing w:line="480" w:lineRule="auto"/>
        <w:ind w:left="480" w:hanging="480"/>
        <w:rPr>
          <w:del w:id="587" w:author="Jeffrey Groh" w:date="2020-03-24T12:10:00Z"/>
          <w:rFonts w:ascii="Calibri" w:hAnsi="Calibri" w:cs="Calibri"/>
          <w:noProof/>
        </w:rPr>
      </w:pPr>
      <w:del w:id="588" w:author="Jeffrey Groh" w:date="2020-03-24T12:10:00Z">
        <w:r w:rsidRPr="007E52B5" w:rsidDel="002508A2">
          <w:rPr>
            <w:rFonts w:ascii="Calibri" w:hAnsi="Calibri" w:cs="Calibri"/>
            <w:noProof/>
          </w:rPr>
          <w:delText xml:space="preserve">Ravinet, M., Hynes, R., Poole, R., Cross, T.F., McGinnity, P., Harrod, C., and Prodöhl, P.A. 2015. Where the lake meets the sea: Strong reproductive isolation is associated with adaptive divergence between lake resident and anadromous three-spined sticklebacks. PLoS One </w:delText>
        </w:r>
        <w:r w:rsidRPr="007E52B5" w:rsidDel="002508A2">
          <w:rPr>
            <w:rFonts w:ascii="Calibri" w:hAnsi="Calibri" w:cs="Calibri"/>
            <w:b/>
            <w:bCs/>
            <w:noProof/>
          </w:rPr>
          <w:delText>10</w:delText>
        </w:r>
        <w:r w:rsidRPr="007E52B5" w:rsidDel="002508A2">
          <w:rPr>
            <w:rFonts w:ascii="Calibri" w:hAnsi="Calibri" w:cs="Calibri"/>
            <w:noProof/>
          </w:rPr>
          <w:delText>(4): 1–22. doi:10.1371/journal.pone.0122825.</w:delText>
        </w:r>
      </w:del>
    </w:p>
    <w:p w14:paraId="67B7D9D7" w14:textId="621E8CEA"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Rieseberg, L.H., Whitton, J., and Gardner, K. 1999. Hybrid zones and the genetic architecture of a barrier to gene flow between two sunflower species. Genetics </w:t>
      </w:r>
      <w:r w:rsidRPr="007E52B5">
        <w:rPr>
          <w:rFonts w:ascii="Calibri" w:hAnsi="Calibri" w:cs="Calibri"/>
          <w:b/>
          <w:bCs/>
          <w:noProof/>
        </w:rPr>
        <w:t>152</w:t>
      </w:r>
      <w:r w:rsidRPr="007E52B5">
        <w:rPr>
          <w:rFonts w:ascii="Calibri" w:hAnsi="Calibri" w:cs="Calibri"/>
          <w:noProof/>
        </w:rPr>
        <w:t>(2): 713–727.</w:t>
      </w:r>
      <w:r w:rsidR="00960423">
        <w:rPr>
          <w:rFonts w:ascii="Calibri" w:hAnsi="Calibri" w:cs="Calibri"/>
          <w:noProof/>
        </w:rPr>
        <w:t xml:space="preserve"> </w:t>
      </w:r>
      <w:r w:rsidR="00960423" w:rsidRPr="00960423">
        <w:rPr>
          <w:rFonts w:ascii="Calibri" w:hAnsi="Calibri" w:cs="Calibri"/>
          <w:noProof/>
        </w:rPr>
        <w:t>PMID:10353912</w:t>
      </w:r>
      <w:r w:rsidR="00960423">
        <w:rPr>
          <w:rFonts w:ascii="Calibri" w:hAnsi="Calibri" w:cs="Calibri"/>
          <w:noProof/>
        </w:rPr>
        <w:t>.</w:t>
      </w:r>
    </w:p>
    <w:p w14:paraId="132D0B70" w14:textId="036257BA" w:rsidR="007E52B5" w:rsidRDefault="007E52B5" w:rsidP="007E52B5">
      <w:pPr>
        <w:widowControl w:val="0"/>
        <w:autoSpaceDE w:val="0"/>
        <w:autoSpaceDN w:val="0"/>
        <w:adjustRightInd w:val="0"/>
        <w:spacing w:line="480" w:lineRule="auto"/>
        <w:ind w:left="480" w:hanging="480"/>
        <w:rPr>
          <w:ins w:id="589" w:author="Jeffrey Groh" w:date="2020-03-24T12:10:00Z"/>
          <w:rFonts w:ascii="Calibri" w:hAnsi="Calibri" w:cs="Calibri"/>
          <w:noProof/>
        </w:rPr>
      </w:pPr>
      <w:r w:rsidRPr="007E52B5">
        <w:rPr>
          <w:rFonts w:ascii="Calibri" w:hAnsi="Calibri" w:cs="Calibri"/>
          <w:noProof/>
        </w:rPr>
        <w:t>Riquet, F., Liautard-Haag, C., Woodall, L., Bouza, C., Louisy, P., Hamer, B., Otero-Ferrer, F., Aublanc, P., Béduneau, V., Briard, O., El Ayari, T., Hochscheid, S., Belkhir, K., Arnaud-Haond, S., Gagnaire, P.A., and Bierne, N. 2019. Parallel pattern of differentiation at a genomic island shared between clinal and mosaic hybrid zones in a complex of cryptic seahorse lineages. Evolution</w:t>
      </w:r>
      <w:r w:rsidR="00F93D02">
        <w:rPr>
          <w:rFonts w:ascii="Calibri" w:hAnsi="Calibri" w:cs="Calibri"/>
          <w:noProof/>
        </w:rPr>
        <w:t>,</w:t>
      </w:r>
      <w:r w:rsidR="00CB32C7">
        <w:rPr>
          <w:rFonts w:ascii="Calibri" w:hAnsi="Calibri" w:cs="Calibri"/>
          <w:noProof/>
        </w:rPr>
        <w:t xml:space="preserve"> </w:t>
      </w:r>
      <w:r w:rsidRPr="007E52B5">
        <w:rPr>
          <w:rFonts w:ascii="Calibri" w:hAnsi="Calibri" w:cs="Calibri"/>
          <w:b/>
          <w:bCs/>
          <w:noProof/>
        </w:rPr>
        <w:t>73</w:t>
      </w:r>
      <w:r w:rsidRPr="007E52B5">
        <w:rPr>
          <w:rFonts w:ascii="Calibri" w:hAnsi="Calibri" w:cs="Calibri"/>
          <w:noProof/>
        </w:rPr>
        <w:t>(4): 817–835. doi:10.1111/evo.13696.</w:t>
      </w:r>
    </w:p>
    <w:p w14:paraId="6ECC2281" w14:textId="3F98AC72" w:rsidR="005A6B1F" w:rsidRPr="005A6B1F" w:rsidRDefault="005A6B1F" w:rsidP="007E52B5">
      <w:pPr>
        <w:widowControl w:val="0"/>
        <w:autoSpaceDE w:val="0"/>
        <w:autoSpaceDN w:val="0"/>
        <w:adjustRightInd w:val="0"/>
        <w:spacing w:line="480" w:lineRule="auto"/>
        <w:ind w:left="480" w:hanging="480"/>
        <w:rPr>
          <w:rFonts w:ascii="Calibri" w:hAnsi="Calibri" w:cs="Calibri"/>
          <w:noProof/>
        </w:rPr>
      </w:pPr>
      <w:r>
        <w:rPr>
          <w:rFonts w:ascii="Calibri" w:hAnsi="Calibri" w:cs="Calibri"/>
          <w:noProof/>
        </w:rPr>
        <w:t xml:space="preserve">Runquist, R.D.B., and Moeller, D.A. 2014. Floral and mating system divergence in secondary sympatry: testing an alternative hypothesis to reinforcement in </w:t>
      </w:r>
      <w:r>
        <w:rPr>
          <w:rFonts w:ascii="Calibri" w:hAnsi="Calibri" w:cs="Calibri"/>
          <w:i/>
          <w:iCs/>
          <w:noProof/>
        </w:rPr>
        <w:t xml:space="preserve">Clarkia. </w:t>
      </w:r>
      <w:r>
        <w:rPr>
          <w:rFonts w:ascii="Calibri" w:hAnsi="Calibri" w:cs="Calibri"/>
          <w:noProof/>
        </w:rPr>
        <w:t xml:space="preserve">Ann. Bot. </w:t>
      </w:r>
      <w:r>
        <w:rPr>
          <w:rFonts w:ascii="Calibri" w:hAnsi="Calibri" w:cs="Calibri"/>
          <w:b/>
          <w:bCs/>
          <w:noProof/>
        </w:rPr>
        <w:t>113</w:t>
      </w:r>
      <w:r>
        <w:rPr>
          <w:rFonts w:ascii="Calibri" w:hAnsi="Calibri" w:cs="Calibri"/>
          <w:noProof/>
        </w:rPr>
        <w:t>: 223</w:t>
      </w:r>
      <w:r w:rsidRPr="007E52B5">
        <w:rPr>
          <w:rFonts w:ascii="Calibri" w:hAnsi="Calibri" w:cs="Calibri"/>
          <w:noProof/>
        </w:rPr>
        <w:t>–</w:t>
      </w:r>
      <w:r>
        <w:rPr>
          <w:rFonts w:ascii="Calibri" w:hAnsi="Calibri" w:cs="Calibri"/>
          <w:noProof/>
        </w:rPr>
        <w:t>235. doi:</w:t>
      </w:r>
      <w:r w:rsidRPr="005A6B1F">
        <w:t xml:space="preserve"> </w:t>
      </w:r>
      <w:r w:rsidRPr="005A6B1F">
        <w:rPr>
          <w:rFonts w:ascii="Calibri" w:hAnsi="Calibri" w:cs="Calibri"/>
          <w:noProof/>
        </w:rPr>
        <w:t>10.1093/aob/mct218</w:t>
      </w:r>
      <w:r>
        <w:rPr>
          <w:rFonts w:ascii="Calibri" w:hAnsi="Calibri" w:cs="Calibri"/>
          <w:noProof/>
        </w:rPr>
        <w:t>.</w:t>
      </w:r>
    </w:p>
    <w:p w14:paraId="421C849B" w14:textId="50146F1E" w:rsidR="007E52B5" w:rsidRDefault="007E52B5" w:rsidP="007E52B5">
      <w:pPr>
        <w:widowControl w:val="0"/>
        <w:autoSpaceDE w:val="0"/>
        <w:autoSpaceDN w:val="0"/>
        <w:adjustRightInd w:val="0"/>
        <w:spacing w:line="480" w:lineRule="auto"/>
        <w:ind w:left="480" w:hanging="480"/>
        <w:rPr>
          <w:ins w:id="590" w:author="Jeffrey Groh" w:date="2020-03-25T21:35:00Z"/>
          <w:rFonts w:ascii="Calibri" w:hAnsi="Calibri" w:cs="Calibri"/>
          <w:noProof/>
        </w:rPr>
      </w:pPr>
      <w:r w:rsidRPr="007E52B5">
        <w:rPr>
          <w:rFonts w:ascii="Calibri" w:hAnsi="Calibri" w:cs="Calibri"/>
          <w:noProof/>
        </w:rPr>
        <w:t>Schemske, D.W., and Bradshaw, H.D. 1999. Pollinator preference and the evolution of floral traits in monkeyflowers (</w:t>
      </w:r>
      <w:r w:rsidRPr="00794D5D">
        <w:rPr>
          <w:rFonts w:ascii="Calibri" w:hAnsi="Calibri" w:cs="Calibri"/>
          <w:i/>
          <w:iCs/>
          <w:noProof/>
        </w:rPr>
        <w:t>Mimulus</w:t>
      </w:r>
      <w:r w:rsidRPr="007E52B5">
        <w:rPr>
          <w:rFonts w:ascii="Calibri" w:hAnsi="Calibri" w:cs="Calibri"/>
          <w:noProof/>
        </w:rPr>
        <w:t xml:space="preserve">). Proc. Natl. Acad. Sci. U. S. A. </w:t>
      </w:r>
      <w:r w:rsidRPr="007E52B5">
        <w:rPr>
          <w:rFonts w:ascii="Calibri" w:hAnsi="Calibri" w:cs="Calibri"/>
          <w:b/>
          <w:bCs/>
          <w:noProof/>
        </w:rPr>
        <w:t>96</w:t>
      </w:r>
      <w:r w:rsidRPr="007E52B5">
        <w:rPr>
          <w:rFonts w:ascii="Calibri" w:hAnsi="Calibri" w:cs="Calibri"/>
          <w:noProof/>
        </w:rPr>
        <w:t>(21): 11910–11915. doi:10.1073/pnas.96.21.11910.</w:t>
      </w:r>
    </w:p>
    <w:p w14:paraId="3AF7B435" w14:textId="289E13B6" w:rsidR="005312F7" w:rsidRPr="005312F7" w:rsidRDefault="005312F7" w:rsidP="007E52B5">
      <w:pPr>
        <w:widowControl w:val="0"/>
        <w:autoSpaceDE w:val="0"/>
        <w:autoSpaceDN w:val="0"/>
        <w:adjustRightInd w:val="0"/>
        <w:spacing w:line="480" w:lineRule="auto"/>
        <w:ind w:left="480" w:hanging="480"/>
        <w:rPr>
          <w:rFonts w:ascii="Calibri" w:hAnsi="Calibri" w:cs="Calibri"/>
          <w:noProof/>
        </w:rPr>
      </w:pPr>
      <w:ins w:id="591" w:author="Jeffrey Groh" w:date="2020-03-25T21:35:00Z">
        <w:r>
          <w:rPr>
            <w:rFonts w:ascii="Calibri" w:hAnsi="Calibri" w:cs="Calibri"/>
            <w:noProof/>
          </w:rPr>
          <w:lastRenderedPageBreak/>
          <w:t>St</w:t>
        </w:r>
      </w:ins>
      <w:ins w:id="592" w:author="Jeffrey Groh" w:date="2020-03-25T21:36:00Z">
        <w:r>
          <w:rPr>
            <w:rFonts w:ascii="Calibri" w:hAnsi="Calibri" w:cs="Calibri"/>
            <w:noProof/>
          </w:rPr>
          <w:t xml:space="preserve">utz, H.C., and Thomas, L.K. </w:t>
        </w:r>
      </w:ins>
      <w:ins w:id="593" w:author="Jeffrey Groh" w:date="2020-03-25T21:37:00Z">
        <w:r>
          <w:rPr>
            <w:rFonts w:ascii="Calibri" w:hAnsi="Calibri" w:cs="Calibri"/>
            <w:noProof/>
          </w:rPr>
          <w:t xml:space="preserve">1964. Hybridization and introgression in </w:t>
        </w:r>
        <w:r>
          <w:rPr>
            <w:rFonts w:ascii="Calibri" w:hAnsi="Calibri" w:cs="Calibri"/>
            <w:i/>
            <w:iCs/>
            <w:noProof/>
          </w:rPr>
          <w:t xml:space="preserve">Cowania </w:t>
        </w:r>
        <w:r>
          <w:rPr>
            <w:rFonts w:ascii="Calibri" w:hAnsi="Calibri" w:cs="Calibri"/>
            <w:noProof/>
          </w:rPr>
          <w:t xml:space="preserve">and </w:t>
        </w:r>
        <w:r>
          <w:rPr>
            <w:rFonts w:ascii="Calibri" w:hAnsi="Calibri" w:cs="Calibri"/>
            <w:i/>
            <w:iCs/>
            <w:noProof/>
          </w:rPr>
          <w:t>Purshia</w:t>
        </w:r>
        <w:r>
          <w:rPr>
            <w:rFonts w:ascii="Calibri" w:hAnsi="Calibri" w:cs="Calibri"/>
            <w:noProof/>
          </w:rPr>
          <w:t xml:space="preserve">. Evolution, </w:t>
        </w:r>
        <w:r>
          <w:rPr>
            <w:rFonts w:ascii="Calibri" w:hAnsi="Calibri" w:cs="Calibri"/>
            <w:b/>
            <w:bCs/>
            <w:noProof/>
          </w:rPr>
          <w:t>18</w:t>
        </w:r>
        <w:r>
          <w:rPr>
            <w:rFonts w:ascii="Calibri" w:hAnsi="Calibri" w:cs="Calibri"/>
            <w:noProof/>
          </w:rPr>
          <w:t>(2): 183</w:t>
        </w:r>
        <w:r w:rsidRPr="007E52B5">
          <w:rPr>
            <w:rFonts w:ascii="Calibri" w:hAnsi="Calibri" w:cs="Calibri"/>
            <w:noProof/>
          </w:rPr>
          <w:t>–</w:t>
        </w:r>
        <w:r>
          <w:rPr>
            <w:rFonts w:ascii="Calibri" w:hAnsi="Calibri" w:cs="Calibri"/>
            <w:noProof/>
          </w:rPr>
          <w:t>195. doi:</w:t>
        </w:r>
        <w:r w:rsidRPr="005312F7">
          <w:rPr>
            <w:rFonts w:ascii="Calibri" w:hAnsi="Calibri" w:cs="Calibri"/>
            <w:noProof/>
          </w:rPr>
          <w:t>10.1111/j.1558-5646.1964.tb01590.x</w:t>
        </w:r>
      </w:ins>
      <w:ins w:id="594" w:author="Jeffrey Groh" w:date="2020-03-25T21:38:00Z">
        <w:r>
          <w:rPr>
            <w:rFonts w:ascii="Calibri" w:hAnsi="Calibri" w:cs="Calibri"/>
            <w:noProof/>
          </w:rPr>
          <w:t>.</w:t>
        </w:r>
      </w:ins>
    </w:p>
    <w:p w14:paraId="5B17FBA2" w14:textId="1CDDD16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Suarez-Gonzalez, A., Lexer, C., and Cronk, Q.C.B. 2018. Adaptive introgression: a plant perspective. Biol. Lett. </w:t>
      </w:r>
      <w:r w:rsidRPr="007E52B5">
        <w:rPr>
          <w:rFonts w:ascii="Calibri" w:hAnsi="Calibri" w:cs="Calibri"/>
          <w:b/>
          <w:bCs/>
          <w:noProof/>
        </w:rPr>
        <w:t>14</w:t>
      </w:r>
      <w:r w:rsidRPr="007E52B5">
        <w:rPr>
          <w:rFonts w:ascii="Calibri" w:hAnsi="Calibri" w:cs="Calibri"/>
          <w:noProof/>
        </w:rPr>
        <w:t>(3)</w:t>
      </w:r>
      <w:r w:rsidR="007E35B1">
        <w:rPr>
          <w:rFonts w:ascii="Calibri" w:hAnsi="Calibri" w:cs="Calibri"/>
          <w:noProof/>
        </w:rPr>
        <w:t xml:space="preserve">: </w:t>
      </w:r>
      <w:r w:rsidR="007E35B1" w:rsidRPr="007E35B1">
        <w:rPr>
          <w:rFonts w:ascii="Calibri" w:hAnsi="Calibri" w:cs="Calibri"/>
          <w:noProof/>
        </w:rPr>
        <w:t>20170688</w:t>
      </w:r>
      <w:r w:rsidR="007E35B1">
        <w:rPr>
          <w:rFonts w:ascii="Calibri" w:hAnsi="Calibri" w:cs="Calibri"/>
          <w:noProof/>
        </w:rPr>
        <w:t>. doi:</w:t>
      </w:r>
      <w:r w:rsidR="007E35B1" w:rsidRPr="007E35B1">
        <w:t xml:space="preserve"> </w:t>
      </w:r>
      <w:r w:rsidR="007E35B1" w:rsidRPr="007E35B1">
        <w:rPr>
          <w:rFonts w:ascii="Calibri" w:hAnsi="Calibri" w:cs="Calibri"/>
          <w:noProof/>
        </w:rPr>
        <w:t>10.1098/rsbl.2017.0688</w:t>
      </w:r>
      <w:r w:rsidR="007E35B1">
        <w:rPr>
          <w:rFonts w:ascii="Calibri" w:hAnsi="Calibri" w:cs="Calibri"/>
          <w:noProof/>
        </w:rPr>
        <w:t>.</w:t>
      </w:r>
    </w:p>
    <w:p w14:paraId="421D6113" w14:textId="30F19CB4"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Sung, C</w:t>
      </w:r>
      <w:r w:rsidR="00AA7253">
        <w:rPr>
          <w:rFonts w:ascii="Calibri" w:hAnsi="Calibri" w:cs="Calibri"/>
          <w:noProof/>
        </w:rPr>
        <w:t>-</w:t>
      </w:r>
      <w:r w:rsidRPr="007E52B5">
        <w:rPr>
          <w:rFonts w:ascii="Calibri" w:hAnsi="Calibri" w:cs="Calibri"/>
          <w:noProof/>
        </w:rPr>
        <w:t xml:space="preserve">J., Bell, K.L., Nice, C.C., and Martin, N.H. 2018. Integrating </w:t>
      </w:r>
      <w:r w:rsidR="00AA7253">
        <w:rPr>
          <w:rFonts w:ascii="Calibri" w:hAnsi="Calibri" w:cs="Calibri"/>
          <w:noProof/>
        </w:rPr>
        <w:t>B</w:t>
      </w:r>
      <w:r w:rsidRPr="007E52B5">
        <w:rPr>
          <w:rFonts w:ascii="Calibri" w:hAnsi="Calibri" w:cs="Calibri"/>
          <w:noProof/>
        </w:rPr>
        <w:t xml:space="preserve">ayesian genomic cline analyses and association mapping of morphological and ecological traits to dissect reproductive isolation and introgression in a Louisiana Iris hybrid zone. Mol. Ecol. </w:t>
      </w:r>
      <w:r w:rsidR="00AA7253">
        <w:rPr>
          <w:rFonts w:ascii="Calibri" w:hAnsi="Calibri" w:cs="Calibri"/>
          <w:b/>
          <w:bCs/>
          <w:noProof/>
        </w:rPr>
        <w:t>27</w:t>
      </w:r>
      <w:r w:rsidR="00AA7253">
        <w:rPr>
          <w:rFonts w:ascii="Calibri" w:hAnsi="Calibri" w:cs="Calibri"/>
          <w:noProof/>
        </w:rPr>
        <w:t xml:space="preserve">(4): </w:t>
      </w:r>
      <w:r w:rsidRPr="007E52B5">
        <w:rPr>
          <w:rFonts w:ascii="Calibri" w:hAnsi="Calibri" w:cs="Calibri"/>
          <w:noProof/>
        </w:rPr>
        <w:t>959–978. doi:10.1111/mec.14481.</w:t>
      </w:r>
    </w:p>
    <w:p w14:paraId="7C21ECF7" w14:textId="62A33AEB" w:rsid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Szymura, J.M., and Barton, N.H. 1986. Genetic </w:t>
      </w:r>
      <w:r w:rsidR="00565D70">
        <w:rPr>
          <w:rFonts w:ascii="Calibri" w:hAnsi="Calibri" w:cs="Calibri"/>
          <w:noProof/>
        </w:rPr>
        <w:t>a</w:t>
      </w:r>
      <w:r w:rsidRPr="007E52B5">
        <w:rPr>
          <w:rFonts w:ascii="Calibri" w:hAnsi="Calibri" w:cs="Calibri"/>
          <w:noProof/>
        </w:rPr>
        <w:t xml:space="preserve">nalysis of a </w:t>
      </w:r>
      <w:r w:rsidR="00565D70">
        <w:rPr>
          <w:rFonts w:ascii="Calibri" w:hAnsi="Calibri" w:cs="Calibri"/>
          <w:noProof/>
        </w:rPr>
        <w:t>h</w:t>
      </w:r>
      <w:r w:rsidRPr="007E52B5">
        <w:rPr>
          <w:rFonts w:ascii="Calibri" w:hAnsi="Calibri" w:cs="Calibri"/>
          <w:noProof/>
        </w:rPr>
        <w:t xml:space="preserve">ybrid </w:t>
      </w:r>
      <w:r w:rsidR="00565D70">
        <w:rPr>
          <w:rFonts w:ascii="Calibri" w:hAnsi="Calibri" w:cs="Calibri"/>
          <w:noProof/>
        </w:rPr>
        <w:t>z</w:t>
      </w:r>
      <w:r w:rsidRPr="007E52B5">
        <w:rPr>
          <w:rFonts w:ascii="Calibri" w:hAnsi="Calibri" w:cs="Calibri"/>
          <w:noProof/>
        </w:rPr>
        <w:t xml:space="preserve">one </w:t>
      </w:r>
      <w:r w:rsidR="00565D70">
        <w:rPr>
          <w:rFonts w:ascii="Calibri" w:hAnsi="Calibri" w:cs="Calibri"/>
          <w:noProof/>
        </w:rPr>
        <w:t>b</w:t>
      </w:r>
      <w:r w:rsidRPr="007E52B5">
        <w:rPr>
          <w:rFonts w:ascii="Calibri" w:hAnsi="Calibri" w:cs="Calibri"/>
          <w:noProof/>
        </w:rPr>
        <w:t>etween the</w:t>
      </w:r>
      <w:r w:rsidR="00565D70">
        <w:rPr>
          <w:rFonts w:ascii="Calibri" w:hAnsi="Calibri" w:cs="Calibri"/>
          <w:noProof/>
        </w:rPr>
        <w:t xml:space="preserve"> f</w:t>
      </w:r>
      <w:r w:rsidRPr="007E52B5">
        <w:rPr>
          <w:rFonts w:ascii="Calibri" w:hAnsi="Calibri" w:cs="Calibri"/>
          <w:noProof/>
        </w:rPr>
        <w:t>ire-</w:t>
      </w:r>
      <w:r w:rsidR="00565D70">
        <w:rPr>
          <w:rFonts w:ascii="Calibri" w:hAnsi="Calibri" w:cs="Calibri"/>
          <w:noProof/>
        </w:rPr>
        <w:t>b</w:t>
      </w:r>
      <w:r w:rsidRPr="007E52B5">
        <w:rPr>
          <w:rFonts w:ascii="Calibri" w:hAnsi="Calibri" w:cs="Calibri"/>
          <w:noProof/>
        </w:rPr>
        <w:t xml:space="preserve">ellied </w:t>
      </w:r>
      <w:r w:rsidR="00565D70">
        <w:rPr>
          <w:rFonts w:ascii="Calibri" w:hAnsi="Calibri" w:cs="Calibri"/>
          <w:noProof/>
        </w:rPr>
        <w:t>t</w:t>
      </w:r>
      <w:r w:rsidRPr="007E52B5">
        <w:rPr>
          <w:rFonts w:ascii="Calibri" w:hAnsi="Calibri" w:cs="Calibri"/>
          <w:noProof/>
        </w:rPr>
        <w:t xml:space="preserve">oads , </w:t>
      </w:r>
      <w:r w:rsidRPr="00D74F2F">
        <w:rPr>
          <w:rFonts w:ascii="Calibri" w:hAnsi="Calibri" w:cs="Calibri"/>
          <w:i/>
          <w:iCs/>
          <w:noProof/>
        </w:rPr>
        <w:t>Bombina bombina</w:t>
      </w:r>
      <w:r w:rsidRPr="007E52B5">
        <w:rPr>
          <w:rFonts w:ascii="Calibri" w:hAnsi="Calibri" w:cs="Calibri"/>
          <w:noProof/>
        </w:rPr>
        <w:t xml:space="preserve"> and </w:t>
      </w:r>
      <w:r w:rsidRPr="00D74F2F">
        <w:rPr>
          <w:rFonts w:ascii="Calibri" w:hAnsi="Calibri" w:cs="Calibri"/>
          <w:i/>
          <w:iCs/>
          <w:noProof/>
        </w:rPr>
        <w:t>B. variegata</w:t>
      </w:r>
      <w:r w:rsidRPr="007E52B5">
        <w:rPr>
          <w:rFonts w:ascii="Calibri" w:hAnsi="Calibri" w:cs="Calibri"/>
          <w:noProof/>
        </w:rPr>
        <w:t xml:space="preserve">, </w:t>
      </w:r>
      <w:r w:rsidR="00565D70">
        <w:rPr>
          <w:rFonts w:ascii="Calibri" w:hAnsi="Calibri" w:cs="Calibri"/>
          <w:noProof/>
        </w:rPr>
        <w:t>n</w:t>
      </w:r>
      <w:r w:rsidRPr="007E52B5">
        <w:rPr>
          <w:rFonts w:ascii="Calibri" w:hAnsi="Calibri" w:cs="Calibri"/>
          <w:noProof/>
        </w:rPr>
        <w:t xml:space="preserve">ear </w:t>
      </w:r>
      <w:r w:rsidR="00565D70">
        <w:rPr>
          <w:rFonts w:ascii="Calibri" w:hAnsi="Calibri" w:cs="Calibri"/>
          <w:noProof/>
        </w:rPr>
        <w:t>C</w:t>
      </w:r>
      <w:r w:rsidRPr="007E52B5">
        <w:rPr>
          <w:rFonts w:ascii="Calibri" w:hAnsi="Calibri" w:cs="Calibri"/>
          <w:noProof/>
        </w:rPr>
        <w:t xml:space="preserve">racow in </w:t>
      </w:r>
      <w:r w:rsidR="00565D70">
        <w:rPr>
          <w:rFonts w:ascii="Calibri" w:hAnsi="Calibri" w:cs="Calibri"/>
          <w:noProof/>
        </w:rPr>
        <w:t>s</w:t>
      </w:r>
      <w:r w:rsidRPr="007E52B5">
        <w:rPr>
          <w:rFonts w:ascii="Calibri" w:hAnsi="Calibri" w:cs="Calibri"/>
          <w:noProof/>
        </w:rPr>
        <w:t>outhern Poland. Evolution</w:t>
      </w:r>
      <w:r w:rsidR="00565D70">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40</w:t>
      </w:r>
      <w:r w:rsidRPr="007E52B5">
        <w:rPr>
          <w:rFonts w:ascii="Calibri" w:hAnsi="Calibri" w:cs="Calibri"/>
          <w:noProof/>
        </w:rPr>
        <w:t xml:space="preserve">(6): 1141–1159. </w:t>
      </w:r>
      <w:r w:rsidR="00565D70" w:rsidRPr="00565D70">
        <w:rPr>
          <w:rFonts w:ascii="Calibri" w:hAnsi="Calibri" w:cs="Calibri"/>
          <w:noProof/>
        </w:rPr>
        <w:t>10.1111/j.1558-5646.1986.tb05740.x</w:t>
      </w:r>
      <w:r w:rsidR="00565D70">
        <w:rPr>
          <w:rFonts w:ascii="Calibri" w:hAnsi="Calibri" w:cs="Calibri"/>
          <w:noProof/>
        </w:rPr>
        <w:t>.</w:t>
      </w:r>
    </w:p>
    <w:p w14:paraId="081FC5E2" w14:textId="6E39755A" w:rsidR="008F41AB" w:rsidRPr="007E52B5" w:rsidRDefault="008F41AB" w:rsidP="007E52B5">
      <w:pPr>
        <w:widowControl w:val="0"/>
        <w:autoSpaceDE w:val="0"/>
        <w:autoSpaceDN w:val="0"/>
        <w:adjustRightInd w:val="0"/>
        <w:spacing w:line="480" w:lineRule="auto"/>
        <w:ind w:left="480" w:hanging="480"/>
        <w:rPr>
          <w:rFonts w:ascii="Calibri" w:hAnsi="Calibri" w:cs="Calibri"/>
          <w:noProof/>
        </w:rPr>
      </w:pPr>
      <w:ins w:id="595" w:author="Jeffrey Groh" w:date="2020-03-23T13:31:00Z">
        <w:r>
          <w:rPr>
            <w:rFonts w:ascii="Calibri" w:hAnsi="Calibri" w:cs="Calibri"/>
            <w:noProof/>
          </w:rPr>
          <w:t>Tavares, H., Whibley, A.,  Field, D.L., Bradley, D., Couchman, M., Copsey, L., Elleouet, J., Burrus</w:t>
        </w:r>
      </w:ins>
      <w:ins w:id="596" w:author="Jeffrey Groh" w:date="2020-03-23T13:32:00Z">
        <w:r>
          <w:rPr>
            <w:rFonts w:ascii="Calibri" w:hAnsi="Calibri" w:cs="Calibri"/>
            <w:noProof/>
          </w:rPr>
          <w:t xml:space="preserve">, M., Andalo, C., Li, M., Li, Q., </w:t>
        </w:r>
        <w:r w:rsidR="00B47971">
          <w:rPr>
            <w:rFonts w:ascii="Calibri" w:hAnsi="Calibri" w:cs="Calibri"/>
            <w:noProof/>
          </w:rPr>
          <w:t>Xue, Y., Rebocho,</w:t>
        </w:r>
      </w:ins>
      <w:ins w:id="597" w:author="Jeffrey Groh" w:date="2020-03-24T11:01:00Z">
        <w:r w:rsidR="00D60BE1">
          <w:rPr>
            <w:rFonts w:ascii="Calibri" w:hAnsi="Calibri" w:cs="Calibri"/>
            <w:noProof/>
          </w:rPr>
          <w:t xml:space="preserve"> </w:t>
        </w:r>
      </w:ins>
      <w:ins w:id="598" w:author="Jeffrey Groh" w:date="2020-03-23T13:32:00Z">
        <w:r w:rsidR="00B47971">
          <w:rPr>
            <w:rFonts w:ascii="Calibri" w:hAnsi="Calibri" w:cs="Calibri"/>
            <w:noProof/>
          </w:rPr>
          <w:t xml:space="preserve">A.B., Barton, N.H., and Coen, E. 2018. Selection and gene flow shape genomic islands that </w:t>
        </w:r>
      </w:ins>
      <w:ins w:id="599" w:author="Jeffrey Groh" w:date="2020-03-23T13:33:00Z">
        <w:r w:rsidR="00B47971">
          <w:rPr>
            <w:rFonts w:ascii="Calibri" w:hAnsi="Calibri" w:cs="Calibri"/>
            <w:noProof/>
          </w:rPr>
          <w:t xml:space="preserve">control floral guides. Proc. Natl. Acad. Sci. USA </w:t>
        </w:r>
      </w:ins>
      <w:ins w:id="600" w:author="Jeffrey Groh" w:date="2020-03-23T13:34:00Z">
        <w:r w:rsidR="00B47971" w:rsidRPr="00A5467F">
          <w:rPr>
            <w:rFonts w:ascii="Calibri" w:hAnsi="Calibri" w:cs="Calibri"/>
            <w:b/>
            <w:bCs/>
            <w:noProof/>
          </w:rPr>
          <w:t>115</w:t>
        </w:r>
        <w:r w:rsidR="00B47971">
          <w:rPr>
            <w:rFonts w:ascii="Calibri" w:hAnsi="Calibri" w:cs="Calibri"/>
            <w:noProof/>
          </w:rPr>
          <w:t>(43): 11006</w:t>
        </w:r>
        <w:r w:rsidR="00B47971" w:rsidRPr="007E52B5">
          <w:rPr>
            <w:rFonts w:ascii="Calibri" w:hAnsi="Calibri" w:cs="Calibri"/>
            <w:noProof/>
          </w:rPr>
          <w:t>–</w:t>
        </w:r>
        <w:r w:rsidR="00B47971">
          <w:rPr>
            <w:rFonts w:ascii="Calibri" w:hAnsi="Calibri" w:cs="Calibri"/>
            <w:noProof/>
          </w:rPr>
          <w:t xml:space="preserve">11011. </w:t>
        </w:r>
      </w:ins>
      <w:ins w:id="601" w:author="Jeffrey Groh" w:date="2020-03-23T13:35:00Z">
        <w:r w:rsidR="00B47971">
          <w:rPr>
            <w:rFonts w:ascii="Calibri" w:hAnsi="Calibri" w:cs="Calibri"/>
            <w:noProof/>
          </w:rPr>
          <w:t>doi:</w:t>
        </w:r>
        <w:r w:rsidR="00B47971" w:rsidRPr="00B47971">
          <w:rPr>
            <w:rFonts w:ascii="Calibri" w:hAnsi="Calibri" w:cs="Calibri"/>
            <w:noProof/>
          </w:rPr>
          <w:t>10.1073/pnas.1801832115</w:t>
        </w:r>
        <w:r w:rsidR="00B47971">
          <w:rPr>
            <w:rFonts w:ascii="Calibri" w:hAnsi="Calibri" w:cs="Calibri"/>
            <w:noProof/>
          </w:rPr>
          <w:t>.</w:t>
        </w:r>
      </w:ins>
    </w:p>
    <w:p w14:paraId="3C8CC27B" w14:textId="5488A4EE"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 xml:space="preserve">Taylor, R.J. 1967. Interspecific hybridization and its evolutionary significance in the genus </w:t>
      </w:r>
      <w:r w:rsidRPr="00A5467F">
        <w:rPr>
          <w:rFonts w:ascii="Calibri" w:hAnsi="Calibri" w:cs="Calibri"/>
          <w:i/>
          <w:iCs/>
          <w:noProof/>
        </w:rPr>
        <w:t>Aquilegia</w:t>
      </w:r>
      <w:r w:rsidRPr="007E52B5">
        <w:rPr>
          <w:rFonts w:ascii="Calibri" w:hAnsi="Calibri" w:cs="Calibri"/>
          <w:noProof/>
        </w:rPr>
        <w:t xml:space="preserve">. Brittonia </w:t>
      </w:r>
      <w:r w:rsidRPr="007E52B5">
        <w:rPr>
          <w:rFonts w:ascii="Calibri" w:hAnsi="Calibri" w:cs="Calibri"/>
          <w:b/>
          <w:bCs/>
          <w:noProof/>
        </w:rPr>
        <w:t>19</w:t>
      </w:r>
      <w:r w:rsidRPr="007E52B5">
        <w:rPr>
          <w:rFonts w:ascii="Calibri" w:hAnsi="Calibri" w:cs="Calibri"/>
          <w:noProof/>
        </w:rPr>
        <w:t>: 374–390.</w:t>
      </w:r>
      <w:r w:rsidR="00A5467F">
        <w:rPr>
          <w:rFonts w:ascii="Calibri" w:hAnsi="Calibri" w:cs="Calibri"/>
          <w:noProof/>
        </w:rPr>
        <w:t xml:space="preserve"> doi:</w:t>
      </w:r>
      <w:r w:rsidR="00A5467F" w:rsidRPr="00A5467F">
        <w:rPr>
          <w:rFonts w:ascii="Calibri" w:hAnsi="Calibri" w:cs="Calibri"/>
          <w:noProof/>
        </w:rPr>
        <w:t>10.2307/2805535</w:t>
      </w:r>
      <w:r w:rsidR="00A5467F">
        <w:rPr>
          <w:rFonts w:ascii="Calibri" w:hAnsi="Calibri" w:cs="Calibri"/>
          <w:noProof/>
        </w:rPr>
        <w:t>.</w:t>
      </w:r>
    </w:p>
    <w:p w14:paraId="7F0DC12C" w14:textId="33B25362" w:rsidR="007E52B5" w:rsidRPr="007E52B5" w:rsidRDefault="007E52B5" w:rsidP="007E52B5">
      <w:pPr>
        <w:widowControl w:val="0"/>
        <w:autoSpaceDE w:val="0"/>
        <w:autoSpaceDN w:val="0"/>
        <w:adjustRightInd w:val="0"/>
        <w:spacing w:line="480" w:lineRule="auto"/>
        <w:ind w:left="480" w:hanging="480"/>
        <w:rPr>
          <w:rFonts w:ascii="Calibri" w:hAnsi="Calibri" w:cs="Calibri"/>
          <w:noProof/>
        </w:rPr>
      </w:pPr>
      <w:r w:rsidRPr="007E52B5">
        <w:rPr>
          <w:rFonts w:ascii="Calibri" w:hAnsi="Calibri" w:cs="Calibri"/>
          <w:noProof/>
        </w:rPr>
        <w:t>Turner, L.M., and Harr, B. 2014. Genome-wide mapping in a house mouse hybrid zone reveals hybrid sterility loci and Dobzhansky-Muller interactions</w:t>
      </w:r>
      <w:r w:rsidR="003E7E6C">
        <w:rPr>
          <w:rFonts w:ascii="Calibri" w:hAnsi="Calibri" w:cs="Calibri"/>
          <w:noProof/>
        </w:rPr>
        <w:t>.</w:t>
      </w:r>
      <w:r w:rsidR="006E5209">
        <w:rPr>
          <w:rFonts w:ascii="Calibri" w:hAnsi="Calibri" w:cs="Calibri"/>
          <w:noProof/>
        </w:rPr>
        <w:t xml:space="preserve"> [</w:t>
      </w:r>
      <w:r w:rsidR="003E7E6C">
        <w:rPr>
          <w:rFonts w:ascii="Calibri" w:hAnsi="Calibri" w:cs="Calibri"/>
          <w:noProof/>
        </w:rPr>
        <w:t>O</w:t>
      </w:r>
      <w:r w:rsidR="006E5209">
        <w:rPr>
          <w:rFonts w:ascii="Calibri" w:hAnsi="Calibri" w:cs="Calibri"/>
          <w:noProof/>
        </w:rPr>
        <w:t>nline]</w:t>
      </w:r>
      <w:r w:rsidR="002D5F32">
        <w:rPr>
          <w:rFonts w:ascii="Calibri" w:hAnsi="Calibri" w:cs="Calibri"/>
          <w:noProof/>
        </w:rPr>
        <w:t>.</w:t>
      </w:r>
      <w:r w:rsidRPr="007E52B5">
        <w:rPr>
          <w:rFonts w:ascii="Calibri" w:hAnsi="Calibri" w:cs="Calibri"/>
          <w:noProof/>
        </w:rPr>
        <w:t xml:space="preserve"> </w:t>
      </w:r>
      <w:r w:rsidR="006E5209">
        <w:rPr>
          <w:rFonts w:ascii="Calibri" w:hAnsi="Calibri" w:cs="Calibri"/>
          <w:noProof/>
        </w:rPr>
        <w:t>eL</w:t>
      </w:r>
      <w:r w:rsidRPr="007E52B5">
        <w:rPr>
          <w:rFonts w:ascii="Calibri" w:hAnsi="Calibri" w:cs="Calibri"/>
          <w:noProof/>
        </w:rPr>
        <w:t>ife</w:t>
      </w:r>
      <w:r w:rsidR="007F5D82">
        <w:rPr>
          <w:rFonts w:ascii="Calibri" w:hAnsi="Calibri" w:cs="Calibri"/>
          <w:noProof/>
        </w:rPr>
        <w:t>,</w:t>
      </w:r>
      <w:r w:rsidRPr="007E52B5">
        <w:rPr>
          <w:rFonts w:ascii="Calibri" w:hAnsi="Calibri" w:cs="Calibri"/>
          <w:noProof/>
        </w:rPr>
        <w:t xml:space="preserve"> </w:t>
      </w:r>
      <w:r w:rsidRPr="007E52B5">
        <w:rPr>
          <w:rFonts w:ascii="Calibri" w:hAnsi="Calibri" w:cs="Calibri"/>
          <w:b/>
          <w:bCs/>
          <w:noProof/>
        </w:rPr>
        <w:t>3</w:t>
      </w:r>
      <w:r w:rsidR="007F5D82" w:rsidRPr="007F5D82">
        <w:rPr>
          <w:rFonts w:ascii="Calibri" w:hAnsi="Calibri" w:cs="Calibri"/>
          <w:noProof/>
        </w:rPr>
        <w:t>:</w:t>
      </w:r>
      <w:r w:rsidR="002D5F32">
        <w:rPr>
          <w:rFonts w:ascii="Calibri" w:hAnsi="Calibri" w:cs="Calibri"/>
          <w:noProof/>
        </w:rPr>
        <w:t xml:space="preserve"> </w:t>
      </w:r>
      <w:r w:rsidR="007F5D82" w:rsidRPr="007F5D82">
        <w:rPr>
          <w:rFonts w:ascii="Calibri" w:hAnsi="Calibri" w:cs="Calibri"/>
          <w:noProof/>
        </w:rPr>
        <w:t>e02504</w:t>
      </w:r>
      <w:r w:rsidR="007F5D82">
        <w:rPr>
          <w:rFonts w:ascii="Calibri" w:hAnsi="Calibri" w:cs="Calibri"/>
          <w:noProof/>
        </w:rPr>
        <w:t>.</w:t>
      </w:r>
      <w:r w:rsidRPr="007E52B5">
        <w:rPr>
          <w:rFonts w:ascii="Calibri" w:hAnsi="Calibri" w:cs="Calibri"/>
          <w:noProof/>
        </w:rPr>
        <w:t xml:space="preserve"> doi:10.7554/eLife.02504.</w:t>
      </w:r>
    </w:p>
    <w:p w14:paraId="4DB8A2AE" w14:textId="71838841" w:rsidR="007E52B5" w:rsidRDefault="007E52B5" w:rsidP="007E52B5">
      <w:pPr>
        <w:widowControl w:val="0"/>
        <w:autoSpaceDE w:val="0"/>
        <w:autoSpaceDN w:val="0"/>
        <w:adjustRightInd w:val="0"/>
        <w:spacing w:line="480" w:lineRule="auto"/>
        <w:ind w:left="480" w:hanging="480"/>
        <w:rPr>
          <w:ins w:id="602" w:author="Jeffrey Groh" w:date="2020-03-24T10:21:00Z"/>
          <w:rFonts w:ascii="Calibri" w:hAnsi="Calibri" w:cs="Calibri"/>
          <w:noProof/>
        </w:rPr>
      </w:pPr>
      <w:r w:rsidRPr="007E52B5">
        <w:rPr>
          <w:rFonts w:ascii="Calibri" w:hAnsi="Calibri" w:cs="Calibri"/>
          <w:noProof/>
        </w:rPr>
        <w:t>Venables, W.N., and Ripley, B.D. 2002. Modern Applied Statistics with S-Plus. Springer, New York.</w:t>
      </w:r>
    </w:p>
    <w:p w14:paraId="5E0F127C" w14:textId="0D62E439" w:rsidR="0036156C" w:rsidRPr="004E2FDF" w:rsidRDefault="0036156C" w:rsidP="007E52B5">
      <w:pPr>
        <w:widowControl w:val="0"/>
        <w:autoSpaceDE w:val="0"/>
        <w:autoSpaceDN w:val="0"/>
        <w:adjustRightInd w:val="0"/>
        <w:spacing w:line="480" w:lineRule="auto"/>
        <w:ind w:left="480" w:hanging="480"/>
        <w:rPr>
          <w:rFonts w:ascii="Calibri" w:hAnsi="Calibri" w:cs="Calibri"/>
          <w:iCs/>
          <w:noProof/>
        </w:rPr>
      </w:pPr>
      <w:ins w:id="603" w:author="Jeffrey Groh" w:date="2020-03-24T10:22:00Z">
        <w:r>
          <w:rPr>
            <w:rFonts w:ascii="Calibri" w:hAnsi="Calibri" w:cs="Calibri"/>
            <w:noProof/>
          </w:rPr>
          <w:lastRenderedPageBreak/>
          <w:t>Vines, T.H., K</w:t>
        </w:r>
        <w:r w:rsidRPr="00D852BB">
          <w:rPr>
            <w:rFonts w:cstheme="minorHAnsi"/>
            <w:iCs/>
          </w:rPr>
          <w:t>ö</w:t>
        </w:r>
        <w:r>
          <w:rPr>
            <w:rFonts w:cstheme="minorHAnsi"/>
            <w:iCs/>
          </w:rPr>
          <w:t xml:space="preserve">hler, S.C., Thiel, M., Ghira, I., </w:t>
        </w:r>
      </w:ins>
      <w:ins w:id="604" w:author="Jeffrey Groh" w:date="2020-03-24T10:23:00Z">
        <w:r>
          <w:rPr>
            <w:rFonts w:cstheme="minorHAnsi"/>
            <w:iCs/>
          </w:rPr>
          <w:t>Sands, T.R., MacCallum, C.J., Barton, N.H., and N</w:t>
        </w:r>
      </w:ins>
      <w:ins w:id="605" w:author="Jeffrey Groh" w:date="2020-03-24T10:24:00Z">
        <w:r w:rsidRPr="0036156C">
          <w:rPr>
            <w:rFonts w:cstheme="minorHAnsi"/>
            <w:iCs/>
          </w:rPr>
          <w:t>ü</w:t>
        </w:r>
        <w:r w:rsidR="004E2FDF">
          <w:rPr>
            <w:rFonts w:cstheme="minorHAnsi"/>
            <w:iCs/>
          </w:rPr>
          <w:t>rnberger, B. 2003. The maintenance of reproductive isolation in a mosaic hybrid zone between the fire-bellie</w:t>
        </w:r>
      </w:ins>
      <w:ins w:id="606" w:author="Jeffrey Groh" w:date="2020-03-24T10:25:00Z">
        <w:r w:rsidR="004E2FDF">
          <w:rPr>
            <w:rFonts w:cstheme="minorHAnsi"/>
            <w:iCs/>
          </w:rPr>
          <w:t xml:space="preserve">d toads </w:t>
        </w:r>
        <w:r w:rsidR="004E2FDF">
          <w:rPr>
            <w:rFonts w:cstheme="minorHAnsi"/>
            <w:i/>
          </w:rPr>
          <w:t xml:space="preserve">Bombina bombina </w:t>
        </w:r>
        <w:r w:rsidR="004E2FDF">
          <w:rPr>
            <w:rFonts w:cstheme="minorHAnsi"/>
            <w:iCs/>
          </w:rPr>
          <w:t xml:space="preserve">and </w:t>
        </w:r>
        <w:r w:rsidR="004E2FDF">
          <w:rPr>
            <w:rFonts w:cstheme="minorHAnsi"/>
            <w:i/>
          </w:rPr>
          <w:t xml:space="preserve">B. variegata. </w:t>
        </w:r>
        <w:r w:rsidR="004E2FDF">
          <w:rPr>
            <w:rFonts w:cstheme="minorHAnsi"/>
            <w:iCs/>
          </w:rPr>
          <w:t xml:space="preserve">Evolution, </w:t>
        </w:r>
        <w:r w:rsidR="004E2FDF">
          <w:rPr>
            <w:rFonts w:cstheme="minorHAnsi"/>
            <w:b/>
            <w:bCs/>
            <w:iCs/>
          </w:rPr>
          <w:t>57</w:t>
        </w:r>
        <w:r w:rsidR="004E2FDF">
          <w:rPr>
            <w:rFonts w:cstheme="minorHAnsi"/>
            <w:iCs/>
          </w:rPr>
          <w:t>(8): 1876</w:t>
        </w:r>
        <w:r w:rsidR="004E2FDF" w:rsidRPr="007E52B5">
          <w:rPr>
            <w:rFonts w:ascii="Calibri" w:hAnsi="Calibri" w:cs="Calibri"/>
            <w:noProof/>
          </w:rPr>
          <w:t>–</w:t>
        </w:r>
        <w:r w:rsidR="004E2FDF">
          <w:rPr>
            <w:rFonts w:ascii="Calibri" w:hAnsi="Calibri" w:cs="Calibri"/>
            <w:noProof/>
          </w:rPr>
          <w:t xml:space="preserve">1888. </w:t>
        </w:r>
      </w:ins>
      <w:ins w:id="607" w:author="Jeffrey Groh" w:date="2020-03-24T10:26:00Z">
        <w:r w:rsidR="0084179C">
          <w:rPr>
            <w:rFonts w:ascii="Calibri" w:hAnsi="Calibri" w:cs="Calibri"/>
            <w:noProof/>
          </w:rPr>
          <w:t>doi:</w:t>
        </w:r>
        <w:r w:rsidR="0084179C" w:rsidRPr="0084179C">
          <w:rPr>
            <w:rFonts w:ascii="Calibri" w:hAnsi="Calibri" w:cs="Calibri"/>
            <w:noProof/>
          </w:rPr>
          <w:t>10.1111/j.0014-3820.2003.tb00595.x</w:t>
        </w:r>
        <w:r w:rsidR="0084179C">
          <w:rPr>
            <w:rFonts w:ascii="Calibri" w:hAnsi="Calibri" w:cs="Calibri"/>
            <w:noProof/>
          </w:rPr>
          <w:t>.</w:t>
        </w:r>
      </w:ins>
    </w:p>
    <w:p w14:paraId="3F45C40E" w14:textId="6D642B28" w:rsidR="007E52B5" w:rsidRDefault="007E52B5" w:rsidP="007E52B5">
      <w:pPr>
        <w:widowControl w:val="0"/>
        <w:autoSpaceDE w:val="0"/>
        <w:autoSpaceDN w:val="0"/>
        <w:adjustRightInd w:val="0"/>
        <w:spacing w:line="480" w:lineRule="auto"/>
        <w:ind w:left="480" w:hanging="480"/>
        <w:rPr>
          <w:ins w:id="608" w:author="Jeffrey Groh" w:date="2020-03-26T11:20:00Z"/>
          <w:rFonts w:ascii="Calibri" w:hAnsi="Calibri" w:cs="Calibri"/>
          <w:noProof/>
        </w:rPr>
      </w:pPr>
      <w:r w:rsidRPr="007E52B5">
        <w:rPr>
          <w:rFonts w:ascii="Calibri" w:hAnsi="Calibri" w:cs="Calibri"/>
          <w:noProof/>
        </w:rPr>
        <w:t xml:space="preserve">Whittall, J.B., and Hodges, S.A. 2007. Pollinator shifts drive increasingly long nectar spurs in columbine flowers. </w:t>
      </w:r>
      <w:r w:rsidRPr="007E52B5">
        <w:rPr>
          <w:rFonts w:ascii="Calibri" w:hAnsi="Calibri" w:cs="Calibri"/>
          <w:b/>
          <w:bCs/>
          <w:noProof/>
        </w:rPr>
        <w:t>447</w:t>
      </w:r>
      <w:r w:rsidRPr="007E52B5">
        <w:rPr>
          <w:rFonts w:ascii="Calibri" w:hAnsi="Calibri" w:cs="Calibri"/>
          <w:noProof/>
        </w:rPr>
        <w:t xml:space="preserve">: </w:t>
      </w:r>
      <w:r w:rsidR="00595F41">
        <w:rPr>
          <w:rFonts w:ascii="Calibri" w:hAnsi="Calibri" w:cs="Calibri"/>
          <w:noProof/>
        </w:rPr>
        <w:t>706</w:t>
      </w:r>
      <w:r w:rsidR="00595F41" w:rsidRPr="007E52B5">
        <w:rPr>
          <w:rFonts w:ascii="Calibri" w:hAnsi="Calibri" w:cs="Calibri"/>
          <w:noProof/>
        </w:rPr>
        <w:t>–</w:t>
      </w:r>
      <w:r w:rsidR="00595F41">
        <w:rPr>
          <w:rFonts w:ascii="Calibri" w:hAnsi="Calibri" w:cs="Calibri"/>
          <w:noProof/>
        </w:rPr>
        <w:t>709</w:t>
      </w:r>
      <w:r w:rsidRPr="007E52B5">
        <w:rPr>
          <w:rFonts w:ascii="Calibri" w:hAnsi="Calibri" w:cs="Calibri"/>
          <w:noProof/>
        </w:rPr>
        <w:t>. doi:10.1038/nature05857.</w:t>
      </w:r>
    </w:p>
    <w:p w14:paraId="6C6869BC" w14:textId="38191DF8" w:rsidR="0093669B" w:rsidRPr="0093669B" w:rsidRDefault="00AE7717" w:rsidP="007E52B5">
      <w:pPr>
        <w:widowControl w:val="0"/>
        <w:autoSpaceDE w:val="0"/>
        <w:autoSpaceDN w:val="0"/>
        <w:adjustRightInd w:val="0"/>
        <w:spacing w:line="480" w:lineRule="auto"/>
        <w:ind w:left="480" w:hanging="480"/>
        <w:rPr>
          <w:ins w:id="609" w:author="Jeffrey Groh" w:date="2020-03-26T11:29:00Z"/>
          <w:rFonts w:ascii="Calibri" w:hAnsi="Calibri" w:cs="Calibri"/>
          <w:i/>
          <w:iCs/>
          <w:noProof/>
          <w:rPrChange w:id="610" w:author="Jeffrey Groh" w:date="2020-03-26T11:29:00Z">
            <w:rPr>
              <w:ins w:id="611" w:author="Jeffrey Groh" w:date="2020-03-26T11:29:00Z"/>
              <w:rFonts w:ascii="Calibri" w:hAnsi="Calibri" w:cs="Calibri"/>
              <w:noProof/>
            </w:rPr>
          </w:rPrChange>
        </w:rPr>
      </w:pPr>
      <w:ins w:id="612" w:author="Jeffrey Groh" w:date="2020-03-26T11:20:00Z">
        <w:r>
          <w:rPr>
            <w:rFonts w:ascii="Calibri" w:hAnsi="Calibri" w:cs="Calibri"/>
            <w:noProof/>
          </w:rPr>
          <w:t>Whittemore</w:t>
        </w:r>
      </w:ins>
      <w:ins w:id="613" w:author="Jeffrey Groh" w:date="2020-03-26T11:24:00Z">
        <w:r>
          <w:rPr>
            <w:rFonts w:ascii="Calibri" w:hAnsi="Calibri" w:cs="Calibri"/>
            <w:noProof/>
          </w:rPr>
          <w:t>,  A.T. 1997.</w:t>
        </w:r>
      </w:ins>
      <w:ins w:id="614" w:author="Jeffrey Groh" w:date="2020-03-26T11:27:00Z">
        <w:r>
          <w:rPr>
            <w:rFonts w:ascii="Calibri" w:hAnsi="Calibri" w:cs="Calibri"/>
            <w:noProof/>
          </w:rPr>
          <w:t xml:space="preserve"> </w:t>
        </w:r>
        <w:r>
          <w:rPr>
            <w:rFonts w:ascii="Calibri" w:hAnsi="Calibri" w:cs="Calibri"/>
            <w:i/>
            <w:iCs/>
            <w:noProof/>
          </w:rPr>
          <w:t xml:space="preserve">Aquilegia. </w:t>
        </w:r>
        <w:r w:rsidRPr="0093669B">
          <w:rPr>
            <w:rFonts w:ascii="Calibri" w:hAnsi="Calibri" w:cs="Calibri"/>
            <w:i/>
            <w:iCs/>
            <w:noProof/>
            <w:rPrChange w:id="615" w:author="Jeffrey Groh" w:date="2020-03-26T11:29:00Z">
              <w:rPr>
                <w:rFonts w:ascii="Calibri" w:hAnsi="Calibri" w:cs="Calibri"/>
                <w:noProof/>
              </w:rPr>
            </w:rPrChange>
          </w:rPr>
          <w:t>In</w:t>
        </w:r>
        <w:r>
          <w:rPr>
            <w:rFonts w:ascii="Calibri" w:hAnsi="Calibri" w:cs="Calibri"/>
            <w:noProof/>
          </w:rPr>
          <w:t xml:space="preserve"> </w:t>
        </w:r>
      </w:ins>
      <w:ins w:id="616" w:author="Jeffrey Groh" w:date="2020-03-26T11:29:00Z">
        <w:r w:rsidR="0093669B">
          <w:rPr>
            <w:rFonts w:ascii="Calibri" w:hAnsi="Calibri" w:cs="Calibri"/>
            <w:noProof/>
          </w:rPr>
          <w:t>Flora of North America North of Mexico.</w:t>
        </w:r>
        <w:r w:rsidR="0093669B">
          <w:rPr>
            <w:rFonts w:ascii="Calibri" w:hAnsi="Calibri" w:cs="Calibri"/>
            <w:noProof/>
          </w:rPr>
          <w:t xml:space="preserve"> </w:t>
        </w:r>
        <w:r w:rsidR="0093669B">
          <w:rPr>
            <w:rFonts w:ascii="Calibri" w:hAnsi="Calibri" w:cs="Calibri"/>
            <w:i/>
            <w:iCs/>
            <w:noProof/>
          </w:rPr>
          <w:t xml:space="preserve">Edited by </w:t>
        </w:r>
      </w:ins>
    </w:p>
    <w:p w14:paraId="36D899FD" w14:textId="033DC805" w:rsidR="00AE7717" w:rsidRPr="0093669B" w:rsidRDefault="00AE7717" w:rsidP="007E52B5">
      <w:pPr>
        <w:widowControl w:val="0"/>
        <w:autoSpaceDE w:val="0"/>
        <w:autoSpaceDN w:val="0"/>
        <w:adjustRightInd w:val="0"/>
        <w:spacing w:line="480" w:lineRule="auto"/>
        <w:ind w:left="480" w:hanging="480"/>
        <w:rPr>
          <w:rFonts w:ascii="Calibri" w:hAnsi="Calibri" w:cs="Calibri"/>
          <w:noProof/>
        </w:rPr>
      </w:pPr>
      <w:ins w:id="617" w:author="Jeffrey Groh" w:date="2020-03-26T11:27:00Z">
        <w:r>
          <w:rPr>
            <w:rFonts w:ascii="Calibri" w:hAnsi="Calibri" w:cs="Calibri"/>
            <w:noProof/>
          </w:rPr>
          <w:t>Flora of North America Editorial Committee, eds. 1993</w:t>
        </w:r>
      </w:ins>
      <w:ins w:id="618" w:author="Jeffrey Groh" w:date="2020-03-26T11:28:00Z">
        <w:r>
          <w:rPr>
            <w:rFonts w:ascii="Calibri" w:hAnsi="Calibri" w:cs="Calibri"/>
            <w:noProof/>
          </w:rPr>
          <w:t xml:space="preserve">+. </w:t>
        </w:r>
        <w:r w:rsidR="0093669B">
          <w:rPr>
            <w:rFonts w:ascii="Calibri" w:hAnsi="Calibri" w:cs="Calibri"/>
            <w:noProof/>
          </w:rPr>
          <w:t>New York and Oxford.</w:t>
        </w:r>
      </w:ins>
      <w:ins w:id="619" w:author="Jeffrey Groh" w:date="2020-03-26T11:34:00Z">
        <w:r w:rsidR="0093669B">
          <w:rPr>
            <w:rFonts w:ascii="Calibri" w:hAnsi="Calibri" w:cs="Calibri"/>
            <w:noProof/>
          </w:rPr>
          <w:t xml:space="preserve"> Available from </w:t>
        </w:r>
        <w:r w:rsidR="0093669B" w:rsidRPr="0093669B">
          <w:rPr>
            <w:rFonts w:ascii="Calibri" w:hAnsi="Calibri" w:cs="Calibri"/>
            <w:noProof/>
          </w:rPr>
          <w:t>http://beta.floranorthamerica.org/Aquilegia</w:t>
        </w:r>
        <w:r w:rsidR="0093669B">
          <w:rPr>
            <w:rFonts w:ascii="Calibri" w:hAnsi="Calibri" w:cs="Calibri"/>
            <w:noProof/>
          </w:rPr>
          <w:t xml:space="preserve">. </w:t>
        </w:r>
      </w:ins>
      <w:bookmarkStart w:id="620" w:name="_GoBack"/>
      <w:bookmarkEnd w:id="620"/>
    </w:p>
    <w:p w14:paraId="2DE84A59" w14:textId="727F1491" w:rsidR="000459DF" w:rsidRDefault="00C97B1E" w:rsidP="007E52B5">
      <w:pPr>
        <w:widowControl w:val="0"/>
        <w:autoSpaceDE w:val="0"/>
        <w:autoSpaceDN w:val="0"/>
        <w:adjustRightInd w:val="0"/>
        <w:spacing w:line="480" w:lineRule="auto"/>
        <w:ind w:left="480" w:hanging="480"/>
        <w:rPr>
          <w:rFonts w:cstheme="minorHAnsi"/>
          <w:b/>
        </w:rPr>
      </w:pPr>
      <w:r w:rsidRPr="002108CA">
        <w:rPr>
          <w:rFonts w:cstheme="minorHAnsi"/>
          <w:b/>
        </w:rPr>
        <w:fldChar w:fldCharType="end"/>
      </w:r>
    </w:p>
    <w:p w14:paraId="31E1FB68" w14:textId="77777777" w:rsidR="000459DF" w:rsidRDefault="000459DF" w:rsidP="00866B68">
      <w:pPr>
        <w:spacing w:line="480" w:lineRule="auto"/>
        <w:outlineLvl w:val="0"/>
        <w:rPr>
          <w:rFonts w:cstheme="minorHAnsi"/>
          <w:b/>
        </w:rPr>
      </w:pPr>
    </w:p>
    <w:p w14:paraId="2E9B47E3" w14:textId="77777777" w:rsidR="000459DF" w:rsidRDefault="000459DF" w:rsidP="00866B68">
      <w:pPr>
        <w:spacing w:line="480" w:lineRule="auto"/>
        <w:outlineLvl w:val="0"/>
        <w:rPr>
          <w:rFonts w:cstheme="minorHAnsi"/>
          <w:b/>
        </w:rPr>
      </w:pPr>
    </w:p>
    <w:p w14:paraId="1B99C822" w14:textId="77777777" w:rsidR="007D4BFE" w:rsidRDefault="007D4BFE" w:rsidP="00866B68">
      <w:pPr>
        <w:spacing w:line="480" w:lineRule="auto"/>
        <w:outlineLvl w:val="0"/>
        <w:rPr>
          <w:rFonts w:cstheme="minorHAnsi"/>
          <w:b/>
        </w:rPr>
      </w:pPr>
    </w:p>
    <w:p w14:paraId="317FEF9E" w14:textId="1D8893C6" w:rsidR="005D35D6" w:rsidRDefault="00CA56C3" w:rsidP="00866B68">
      <w:pPr>
        <w:spacing w:line="480" w:lineRule="auto"/>
        <w:outlineLvl w:val="0"/>
        <w:rPr>
          <w:rFonts w:cstheme="minorHAnsi"/>
          <w:b/>
        </w:rPr>
      </w:pPr>
      <w:r w:rsidRPr="002108CA">
        <w:rPr>
          <w:rFonts w:cstheme="minorHAnsi"/>
          <w:b/>
        </w:rPr>
        <w:t>Tables</w:t>
      </w:r>
    </w:p>
    <w:p w14:paraId="4DF66D6A" w14:textId="77777777" w:rsidR="0063511C" w:rsidRPr="002108CA" w:rsidRDefault="0063511C" w:rsidP="00866B68">
      <w:pPr>
        <w:spacing w:line="480" w:lineRule="auto"/>
        <w:outlineLvl w:val="0"/>
        <w:rPr>
          <w:rFonts w:cstheme="minorHAnsi"/>
          <w:b/>
        </w:rPr>
      </w:pPr>
    </w:p>
    <w:p w14:paraId="27073C53" w14:textId="11113D08" w:rsidR="00CA56C3" w:rsidRPr="00B059CF" w:rsidRDefault="00CA56C3" w:rsidP="00866B68">
      <w:pPr>
        <w:spacing w:line="480" w:lineRule="auto"/>
        <w:outlineLvl w:val="0"/>
        <w:rPr>
          <w:rFonts w:cstheme="minorHAnsi"/>
          <w:b/>
          <w:i/>
        </w:rPr>
      </w:pPr>
      <w:r w:rsidRPr="002108CA">
        <w:rPr>
          <w:rFonts w:cstheme="minorHAnsi"/>
        </w:rPr>
        <w:t>Table 1.</w:t>
      </w:r>
      <w:r w:rsidRPr="002108CA">
        <w:rPr>
          <w:rFonts w:cstheme="minorHAnsi"/>
          <w:b/>
        </w:rPr>
        <w:t xml:space="preserve"> </w:t>
      </w:r>
      <w:r w:rsidRPr="002108CA">
        <w:rPr>
          <w:rFonts w:cstheme="minorHAnsi"/>
        </w:rPr>
        <w:t xml:space="preserve">Sampled natural populations </w:t>
      </w:r>
      <w:ins w:id="621" w:author="Jeffrey Groh" w:date="2020-03-15T20:17:00Z">
        <w:r w:rsidR="00B059CF">
          <w:rPr>
            <w:rFonts w:cstheme="minorHAnsi"/>
            <w:iCs/>
          </w:rPr>
          <w:t xml:space="preserve">and type specimens of </w:t>
        </w:r>
        <w:r w:rsidR="00B059CF">
          <w:rPr>
            <w:rFonts w:cstheme="minorHAnsi"/>
            <w:i/>
          </w:rPr>
          <w:t xml:space="preserve">A. flavescens </w:t>
        </w:r>
        <w:r w:rsidR="00B059CF">
          <w:rPr>
            <w:rFonts w:cstheme="minorHAnsi"/>
            <w:iCs/>
          </w:rPr>
          <w:t xml:space="preserve">var. </w:t>
        </w:r>
      </w:ins>
      <w:ins w:id="622" w:author="Jeffrey Groh" w:date="2020-03-15T20:18:00Z">
        <w:r w:rsidR="00B059CF">
          <w:rPr>
            <w:rFonts w:cstheme="minorHAnsi"/>
            <w:i/>
          </w:rPr>
          <w:t>miniana</w:t>
        </w:r>
      </w:ins>
    </w:p>
    <w:tbl>
      <w:tblPr>
        <w:tblStyle w:val="TableGrid"/>
        <w:tblW w:w="10244" w:type="dxa"/>
        <w:tblLook w:val="04A0" w:firstRow="1" w:lastRow="0" w:firstColumn="1" w:lastColumn="0" w:noHBand="0" w:noVBand="1"/>
      </w:tblPr>
      <w:tblGrid>
        <w:gridCol w:w="972"/>
        <w:gridCol w:w="1800"/>
        <w:gridCol w:w="1987"/>
        <w:gridCol w:w="1634"/>
        <w:gridCol w:w="2361"/>
        <w:gridCol w:w="1490"/>
      </w:tblGrid>
      <w:tr w:rsidR="00794EC2" w:rsidRPr="002108CA" w14:paraId="480BE97C" w14:textId="77777777" w:rsidTr="00794EC2">
        <w:trPr>
          <w:trHeight w:val="256"/>
        </w:trPr>
        <w:tc>
          <w:tcPr>
            <w:tcW w:w="972" w:type="dxa"/>
            <w:tcBorders>
              <w:top w:val="double" w:sz="12" w:space="0" w:color="auto"/>
              <w:left w:val="nil"/>
              <w:bottom w:val="single" w:sz="8" w:space="0" w:color="auto"/>
              <w:right w:val="nil"/>
            </w:tcBorders>
          </w:tcPr>
          <w:p w14:paraId="77FA0041" w14:textId="77777777" w:rsidR="009F30F6" w:rsidRPr="002108CA" w:rsidRDefault="009F30F6" w:rsidP="005D35D6">
            <w:pPr>
              <w:jc w:val="center"/>
              <w:rPr>
                <w:rFonts w:cstheme="minorHAnsi"/>
                <w:b/>
                <w:lang w:val="en-CA"/>
              </w:rPr>
            </w:pPr>
          </w:p>
        </w:tc>
        <w:tc>
          <w:tcPr>
            <w:tcW w:w="1800" w:type="dxa"/>
            <w:tcBorders>
              <w:top w:val="double" w:sz="12" w:space="0" w:color="auto"/>
              <w:left w:val="nil"/>
              <w:bottom w:val="single" w:sz="8" w:space="0" w:color="auto"/>
              <w:right w:val="nil"/>
            </w:tcBorders>
            <w:vAlign w:val="center"/>
          </w:tcPr>
          <w:p w14:paraId="5BA200B6" w14:textId="04E90823" w:rsidR="009F30F6" w:rsidRPr="002108CA" w:rsidRDefault="009F30F6" w:rsidP="005D35D6">
            <w:pPr>
              <w:jc w:val="center"/>
              <w:rPr>
                <w:rFonts w:cstheme="minorHAnsi"/>
                <w:b/>
                <w:lang w:val="en-CA"/>
              </w:rPr>
            </w:pPr>
            <w:r w:rsidRPr="002108CA">
              <w:rPr>
                <w:rFonts w:cstheme="minorHAnsi"/>
                <w:b/>
                <w:lang w:val="en-CA"/>
              </w:rPr>
              <w:t>Population</w:t>
            </w:r>
          </w:p>
        </w:tc>
        <w:tc>
          <w:tcPr>
            <w:tcW w:w="1987" w:type="dxa"/>
            <w:tcBorders>
              <w:top w:val="double" w:sz="12" w:space="0" w:color="auto"/>
              <w:left w:val="nil"/>
              <w:bottom w:val="single" w:sz="8" w:space="0" w:color="auto"/>
              <w:right w:val="nil"/>
            </w:tcBorders>
            <w:vAlign w:val="center"/>
          </w:tcPr>
          <w:p w14:paraId="710227AC" w14:textId="77777777" w:rsidR="009F30F6" w:rsidRPr="002108CA" w:rsidRDefault="009F30F6" w:rsidP="005D35D6">
            <w:pPr>
              <w:jc w:val="center"/>
              <w:rPr>
                <w:rFonts w:cstheme="minorHAnsi"/>
                <w:b/>
                <w:lang w:val="en-CA"/>
              </w:rPr>
            </w:pPr>
            <w:r w:rsidRPr="002108CA">
              <w:rPr>
                <w:rFonts w:cstheme="minorHAnsi"/>
                <w:b/>
                <w:lang w:val="en-CA"/>
              </w:rPr>
              <w:t>Identification</w:t>
            </w:r>
          </w:p>
        </w:tc>
        <w:tc>
          <w:tcPr>
            <w:tcW w:w="1634" w:type="dxa"/>
            <w:tcBorders>
              <w:top w:val="double" w:sz="12" w:space="0" w:color="auto"/>
              <w:left w:val="nil"/>
              <w:bottom w:val="single" w:sz="8" w:space="0" w:color="auto"/>
              <w:right w:val="nil"/>
            </w:tcBorders>
            <w:vAlign w:val="center"/>
          </w:tcPr>
          <w:p w14:paraId="3690BF7C" w14:textId="3655849D" w:rsidR="009F30F6" w:rsidRPr="00B059CF" w:rsidRDefault="009F30F6" w:rsidP="009F30F6">
            <w:pPr>
              <w:jc w:val="center"/>
              <w:rPr>
                <w:rFonts w:cstheme="minorHAnsi"/>
                <w:b/>
                <w:color w:val="000000" w:themeColor="text1"/>
                <w:lang w:val="en-CA"/>
              </w:rPr>
            </w:pPr>
            <w:ins w:id="623" w:author="Jeffrey Groh" w:date="2020-03-15T20:07:00Z">
              <w:r w:rsidRPr="00B059CF">
                <w:rPr>
                  <w:rFonts w:cstheme="minorHAnsi"/>
                  <w:b/>
                  <w:color w:val="000000" w:themeColor="text1"/>
                  <w:lang w:val="en-CA"/>
                </w:rPr>
                <w:t>Mean Hybrid Index</w:t>
              </w:r>
            </w:ins>
          </w:p>
        </w:tc>
        <w:tc>
          <w:tcPr>
            <w:tcW w:w="2361" w:type="dxa"/>
            <w:tcBorders>
              <w:top w:val="double" w:sz="12" w:space="0" w:color="auto"/>
              <w:left w:val="nil"/>
              <w:bottom w:val="single" w:sz="8" w:space="0" w:color="auto"/>
              <w:right w:val="nil"/>
            </w:tcBorders>
            <w:vAlign w:val="center"/>
          </w:tcPr>
          <w:p w14:paraId="7AB8DE5A" w14:textId="429DB0B4" w:rsidR="009F30F6" w:rsidRPr="002108CA" w:rsidRDefault="009F30F6" w:rsidP="005D35D6">
            <w:pPr>
              <w:jc w:val="center"/>
              <w:rPr>
                <w:rFonts w:cstheme="minorHAnsi"/>
                <w:b/>
                <w:lang w:val="en-CA"/>
              </w:rPr>
            </w:pPr>
            <w:r w:rsidRPr="002108CA">
              <w:rPr>
                <w:rFonts w:cstheme="minorHAnsi"/>
                <w:b/>
                <w:lang w:val="en-CA"/>
              </w:rPr>
              <w:t>Location</w:t>
            </w:r>
          </w:p>
        </w:tc>
        <w:tc>
          <w:tcPr>
            <w:tcW w:w="1490" w:type="dxa"/>
            <w:tcBorders>
              <w:top w:val="double" w:sz="12" w:space="0" w:color="auto"/>
              <w:left w:val="nil"/>
              <w:bottom w:val="single" w:sz="8" w:space="0" w:color="auto"/>
              <w:right w:val="nil"/>
            </w:tcBorders>
            <w:vAlign w:val="center"/>
          </w:tcPr>
          <w:p w14:paraId="2137200D" w14:textId="77777777" w:rsidR="009F30F6" w:rsidRPr="002108CA" w:rsidRDefault="009F30F6" w:rsidP="005D35D6">
            <w:pPr>
              <w:jc w:val="center"/>
              <w:rPr>
                <w:rFonts w:cstheme="minorHAnsi"/>
                <w:b/>
                <w:lang w:val="en-CA"/>
              </w:rPr>
            </w:pPr>
            <w:r w:rsidRPr="002108CA">
              <w:rPr>
                <w:rFonts w:cstheme="minorHAnsi"/>
                <w:b/>
                <w:lang w:val="en-CA"/>
              </w:rPr>
              <w:t>Lat., Long.</w:t>
            </w:r>
          </w:p>
        </w:tc>
      </w:tr>
      <w:tr w:rsidR="00794EC2" w:rsidRPr="002108CA" w14:paraId="0065632F" w14:textId="77777777" w:rsidTr="00794EC2">
        <w:trPr>
          <w:trHeight w:val="454"/>
        </w:trPr>
        <w:tc>
          <w:tcPr>
            <w:tcW w:w="972" w:type="dxa"/>
            <w:tcBorders>
              <w:top w:val="single" w:sz="8" w:space="0" w:color="auto"/>
              <w:left w:val="nil"/>
              <w:bottom w:val="single" w:sz="8" w:space="0" w:color="auto"/>
              <w:right w:val="nil"/>
            </w:tcBorders>
            <w:vAlign w:val="center"/>
          </w:tcPr>
          <w:p w14:paraId="555388F6" w14:textId="615156ED" w:rsidR="009F30F6" w:rsidRPr="002108CA" w:rsidRDefault="009F30F6" w:rsidP="00050F2D">
            <w:pPr>
              <w:jc w:val="center"/>
              <w:rPr>
                <w:rFonts w:cstheme="minorHAnsi"/>
              </w:rPr>
            </w:pPr>
            <w:ins w:id="624" w:author="Jeffrey Groh" w:date="2020-03-15T10:43:00Z">
              <w:r>
                <w:rPr>
                  <w:rFonts w:cstheme="minorHAnsi"/>
                </w:rPr>
                <w:t>1</w:t>
              </w:r>
            </w:ins>
          </w:p>
        </w:tc>
        <w:tc>
          <w:tcPr>
            <w:tcW w:w="1800" w:type="dxa"/>
            <w:tcBorders>
              <w:top w:val="single" w:sz="8" w:space="0" w:color="auto"/>
              <w:left w:val="nil"/>
              <w:bottom w:val="single" w:sz="8" w:space="0" w:color="auto"/>
              <w:right w:val="nil"/>
            </w:tcBorders>
            <w:vAlign w:val="center"/>
          </w:tcPr>
          <w:p w14:paraId="0C091C48" w14:textId="7FB350CF" w:rsidR="009F30F6" w:rsidRPr="002108CA" w:rsidRDefault="009F30F6" w:rsidP="009F30F6">
            <w:pPr>
              <w:jc w:val="center"/>
              <w:rPr>
                <w:rFonts w:cstheme="minorHAnsi"/>
              </w:rPr>
            </w:pPr>
            <w:r w:rsidRPr="002108CA">
              <w:rPr>
                <w:rFonts w:cstheme="minorHAnsi"/>
              </w:rPr>
              <w:t>Mt. Kobau</w:t>
            </w:r>
          </w:p>
        </w:tc>
        <w:tc>
          <w:tcPr>
            <w:tcW w:w="1987" w:type="dxa"/>
            <w:tcBorders>
              <w:top w:val="single" w:sz="8" w:space="0" w:color="auto"/>
              <w:left w:val="nil"/>
              <w:bottom w:val="single" w:sz="8" w:space="0" w:color="auto"/>
              <w:right w:val="nil"/>
            </w:tcBorders>
            <w:vAlign w:val="center"/>
          </w:tcPr>
          <w:p w14:paraId="548EAEA7" w14:textId="65CFEA62" w:rsidR="009F30F6" w:rsidRPr="002108CA" w:rsidRDefault="009F30F6" w:rsidP="005D35D6">
            <w:pPr>
              <w:jc w:val="center"/>
              <w:rPr>
                <w:rFonts w:cstheme="minorHAnsi"/>
              </w:rPr>
            </w:pP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559C82E1" w14:textId="733F704C" w:rsidR="009F30F6" w:rsidRPr="002108CA" w:rsidRDefault="009F30F6" w:rsidP="009F30F6">
            <w:pPr>
              <w:jc w:val="center"/>
              <w:rPr>
                <w:rFonts w:cstheme="minorHAnsi"/>
                <w:lang w:val="en-CA"/>
              </w:rPr>
            </w:pPr>
            <w:ins w:id="625" w:author="Jeffrey Groh" w:date="2020-03-15T20:08:00Z">
              <w:r>
                <w:rPr>
                  <w:rFonts w:cstheme="minorHAnsi"/>
                  <w:lang w:val="en-CA"/>
                </w:rPr>
                <w:t>0.04</w:t>
              </w:r>
            </w:ins>
          </w:p>
        </w:tc>
        <w:tc>
          <w:tcPr>
            <w:tcW w:w="2361" w:type="dxa"/>
            <w:tcBorders>
              <w:top w:val="single" w:sz="8" w:space="0" w:color="auto"/>
              <w:left w:val="nil"/>
              <w:bottom w:val="single" w:sz="8" w:space="0" w:color="auto"/>
              <w:right w:val="nil"/>
            </w:tcBorders>
            <w:vAlign w:val="center"/>
          </w:tcPr>
          <w:p w14:paraId="00CF14DD" w14:textId="6A0ED209" w:rsidR="009F30F6" w:rsidRPr="002108CA" w:rsidRDefault="009F30F6" w:rsidP="005D35D6">
            <w:pPr>
              <w:jc w:val="center"/>
              <w:rPr>
                <w:rFonts w:cstheme="minorHAnsi"/>
                <w:lang w:val="en-CA"/>
              </w:rPr>
            </w:pPr>
            <w:r w:rsidRPr="002108CA">
              <w:rPr>
                <w:rFonts w:cstheme="minorHAnsi"/>
                <w:lang w:val="en-CA"/>
              </w:rPr>
              <w:t>Southern British Columbia (BC), Canada</w:t>
            </w:r>
          </w:p>
        </w:tc>
        <w:tc>
          <w:tcPr>
            <w:tcW w:w="1490" w:type="dxa"/>
            <w:tcBorders>
              <w:top w:val="single" w:sz="8" w:space="0" w:color="auto"/>
              <w:left w:val="nil"/>
              <w:bottom w:val="single" w:sz="8" w:space="0" w:color="auto"/>
              <w:right w:val="nil"/>
            </w:tcBorders>
            <w:vAlign w:val="center"/>
          </w:tcPr>
          <w:p w14:paraId="0574C948" w14:textId="77777777" w:rsidR="00B059CF" w:rsidRDefault="009F30F6" w:rsidP="005D35D6">
            <w:pPr>
              <w:jc w:val="center"/>
              <w:rPr>
                <w:ins w:id="626" w:author="Jeffrey Groh" w:date="2020-03-15T20:17:00Z"/>
                <w:rFonts w:cstheme="minorHAnsi"/>
                <w:lang w:val="en-CA"/>
              </w:rPr>
            </w:pPr>
            <w:r w:rsidRPr="002108CA">
              <w:rPr>
                <w:rFonts w:cstheme="minorHAnsi"/>
                <w:lang w:val="en-CA"/>
              </w:rPr>
              <w:t>49.113</w:t>
            </w:r>
            <w:r w:rsidRPr="002108CA">
              <w:rPr>
                <w:rFonts w:cstheme="minorHAnsi"/>
              </w:rPr>
              <w:sym w:font="Symbol" w:char="F0B0"/>
            </w:r>
            <w:r w:rsidRPr="002108CA">
              <w:rPr>
                <w:rFonts w:cstheme="minorHAnsi"/>
                <w:lang w:val="en-CA"/>
              </w:rPr>
              <w:t xml:space="preserve">, </w:t>
            </w:r>
          </w:p>
          <w:p w14:paraId="23600DBF" w14:textId="3E70B8F8" w:rsidR="009F30F6" w:rsidRPr="002108CA" w:rsidRDefault="009F30F6" w:rsidP="005D35D6">
            <w:pPr>
              <w:jc w:val="center"/>
              <w:rPr>
                <w:rFonts w:cstheme="minorHAnsi"/>
                <w:lang w:val="en-CA"/>
              </w:rPr>
            </w:pPr>
            <w:r w:rsidRPr="002108CA">
              <w:rPr>
                <w:rFonts w:cstheme="minorHAnsi"/>
                <w:lang w:val="en-CA"/>
              </w:rPr>
              <w:t>-119.674</w:t>
            </w:r>
            <w:r w:rsidRPr="002108CA">
              <w:rPr>
                <w:rFonts w:cstheme="minorHAnsi"/>
              </w:rPr>
              <w:sym w:font="Symbol" w:char="F0B0"/>
            </w:r>
          </w:p>
        </w:tc>
      </w:tr>
      <w:tr w:rsidR="00FD3996" w:rsidRPr="002108CA" w14:paraId="5B873798" w14:textId="77777777" w:rsidTr="00FC1025">
        <w:trPr>
          <w:trHeight w:val="454"/>
          <w:ins w:id="627" w:author="Jeffrey Groh" w:date="2020-03-17T12:41:00Z"/>
        </w:trPr>
        <w:tc>
          <w:tcPr>
            <w:tcW w:w="972" w:type="dxa"/>
            <w:tcBorders>
              <w:top w:val="single" w:sz="8" w:space="0" w:color="auto"/>
              <w:left w:val="nil"/>
              <w:bottom w:val="single" w:sz="8" w:space="0" w:color="auto"/>
              <w:right w:val="nil"/>
            </w:tcBorders>
            <w:shd w:val="clear" w:color="auto" w:fill="FFFFFF" w:themeFill="background1"/>
            <w:vAlign w:val="center"/>
          </w:tcPr>
          <w:p w14:paraId="39234B85" w14:textId="26725B21" w:rsidR="00FD3996" w:rsidRPr="002108CA" w:rsidRDefault="00FD3996" w:rsidP="00CD6A86">
            <w:pPr>
              <w:jc w:val="center"/>
              <w:rPr>
                <w:ins w:id="628" w:author="Jeffrey Groh" w:date="2020-03-17T12:41:00Z"/>
                <w:rFonts w:cstheme="minorHAnsi"/>
              </w:rPr>
            </w:pPr>
            <w:ins w:id="629" w:author="Jeffrey Groh" w:date="2020-03-17T12:41:00Z">
              <w:r>
                <w:rPr>
                  <w:rFonts w:cstheme="minorHAnsi"/>
                </w:rPr>
                <w:t>2</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1A15055C" w14:textId="77777777" w:rsidR="00FD3996" w:rsidRPr="002108CA" w:rsidRDefault="00FD3996" w:rsidP="00CD6A86">
            <w:pPr>
              <w:jc w:val="center"/>
              <w:rPr>
                <w:ins w:id="630" w:author="Jeffrey Groh" w:date="2020-03-17T12:41:00Z"/>
                <w:rFonts w:cstheme="minorHAnsi"/>
              </w:rPr>
            </w:pPr>
            <w:ins w:id="631" w:author="Jeffrey Groh" w:date="2020-03-17T12:41:00Z">
              <w:r w:rsidRPr="002108CA">
                <w:rPr>
                  <w:rFonts w:cstheme="minorHAnsi"/>
                </w:rPr>
                <w:t>Mission Ridge</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337B5E4F" w14:textId="77777777" w:rsidR="00FD3996" w:rsidRPr="002108CA" w:rsidRDefault="00FD3996" w:rsidP="00CD6A86">
            <w:pPr>
              <w:jc w:val="center"/>
              <w:rPr>
                <w:ins w:id="632" w:author="Jeffrey Groh" w:date="2020-03-17T12:41:00Z"/>
                <w:rFonts w:cstheme="minorHAnsi"/>
              </w:rPr>
            </w:pPr>
            <w:ins w:id="633" w:author="Jeffrey Groh" w:date="2020-03-17T12:41:00Z">
              <w:r w:rsidRPr="002108CA">
                <w:rPr>
                  <w:rFonts w:cstheme="minorHAnsi"/>
                </w:rPr>
                <w:t xml:space="preserve">introgressed </w:t>
              </w:r>
              <w:r w:rsidRPr="002108CA">
                <w:rPr>
                  <w:rFonts w:cstheme="minorHAnsi"/>
                  <w:i/>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1EDDC5E8" w14:textId="77777777" w:rsidR="00FD3996" w:rsidRPr="002108CA" w:rsidRDefault="00FD3996" w:rsidP="00CD6A86">
            <w:pPr>
              <w:jc w:val="center"/>
              <w:rPr>
                <w:ins w:id="634" w:author="Jeffrey Groh" w:date="2020-03-17T12:41:00Z"/>
                <w:rFonts w:cstheme="minorHAnsi"/>
                <w:lang w:val="en-CA"/>
              </w:rPr>
            </w:pPr>
            <w:ins w:id="635" w:author="Jeffrey Groh" w:date="2020-03-17T12:41:00Z">
              <w:r>
                <w:rPr>
                  <w:rFonts w:cstheme="minorHAnsi"/>
                  <w:lang w:val="en-CA"/>
                </w:rPr>
                <w:t>0.27</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0B58ECDA" w14:textId="77777777" w:rsidR="0037392C" w:rsidRDefault="00FD3996" w:rsidP="00CD6A86">
            <w:pPr>
              <w:jc w:val="center"/>
              <w:rPr>
                <w:ins w:id="636" w:author="Jeffrey Groh" w:date="2020-03-24T17:48:00Z"/>
                <w:rFonts w:cstheme="minorHAnsi"/>
                <w:lang w:val="en-CA"/>
              </w:rPr>
            </w:pPr>
            <w:ins w:id="637" w:author="Jeffrey Groh" w:date="2020-03-17T12:41:00Z">
              <w:r w:rsidRPr="002108CA">
                <w:rPr>
                  <w:rFonts w:cstheme="minorHAnsi"/>
                  <w:lang w:val="en-CA"/>
                </w:rPr>
                <w:t xml:space="preserve">Wenatchee Mts, </w:t>
              </w:r>
            </w:ins>
          </w:p>
          <w:p w14:paraId="3CFE1A84" w14:textId="1FF81561" w:rsidR="00FD3996" w:rsidRPr="002108CA" w:rsidRDefault="00FD3996" w:rsidP="00CD6A86">
            <w:pPr>
              <w:jc w:val="center"/>
              <w:rPr>
                <w:ins w:id="638" w:author="Jeffrey Groh" w:date="2020-03-17T12:41:00Z"/>
                <w:rFonts w:cstheme="minorHAnsi"/>
                <w:lang w:val="en-CA"/>
              </w:rPr>
            </w:pPr>
            <w:ins w:id="639" w:author="Jeffrey Groh" w:date="2020-03-17T12:41:00Z">
              <w:r w:rsidRPr="002108CA">
                <w:rPr>
                  <w:rFonts w:cstheme="minorHAnsi"/>
                  <w:lang w:val="en-CA"/>
                </w:rPr>
                <w:t>W</w:t>
              </w:r>
            </w:ins>
            <w:ins w:id="640" w:author="Jeffrey Groh" w:date="2020-03-24T17:48:00Z">
              <w:r w:rsidR="0037392C">
                <w:rPr>
                  <w:rFonts w:cstheme="minorHAnsi"/>
                  <w:lang w:val="en-CA"/>
                </w:rPr>
                <w:t>A</w:t>
              </w:r>
            </w:ins>
            <w:ins w:id="641" w:author="Jeffrey Groh" w:date="2020-03-17T12:41:00Z">
              <w:r w:rsidRPr="002108CA">
                <w:rPr>
                  <w:rFonts w:cstheme="minorHAnsi"/>
                  <w:lang w:val="en-CA"/>
                </w:rPr>
                <w:t>, USA</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7B4C0D7F" w14:textId="77777777" w:rsidR="00FD3996" w:rsidRDefault="00FD3996" w:rsidP="00CD6A86">
            <w:pPr>
              <w:jc w:val="center"/>
              <w:rPr>
                <w:ins w:id="642" w:author="Jeffrey Groh" w:date="2020-03-17T12:41:00Z"/>
                <w:rFonts w:cstheme="minorHAnsi"/>
              </w:rPr>
            </w:pPr>
            <w:ins w:id="643" w:author="Jeffrey Groh" w:date="2020-03-17T12:41:00Z">
              <w:r w:rsidRPr="002108CA">
                <w:rPr>
                  <w:rFonts w:cstheme="minorHAnsi"/>
                  <w:lang w:val="en-CA"/>
                </w:rPr>
                <w:t>47.284</w:t>
              </w:r>
              <w:r w:rsidRPr="002108CA">
                <w:rPr>
                  <w:rFonts w:cstheme="minorHAnsi"/>
                </w:rPr>
                <w:sym w:font="Symbol" w:char="F0B0"/>
              </w:r>
              <w:r w:rsidRPr="002108CA">
                <w:rPr>
                  <w:rFonts w:cstheme="minorHAnsi"/>
                </w:rPr>
                <w:t xml:space="preserve">, </w:t>
              </w:r>
            </w:ins>
          </w:p>
          <w:p w14:paraId="2FAEAF48" w14:textId="77777777" w:rsidR="00FD3996" w:rsidRPr="002108CA" w:rsidRDefault="00FD3996" w:rsidP="00CD6A86">
            <w:pPr>
              <w:jc w:val="center"/>
              <w:rPr>
                <w:ins w:id="644" w:author="Jeffrey Groh" w:date="2020-03-17T12:41:00Z"/>
                <w:rFonts w:cstheme="minorHAnsi"/>
                <w:lang w:val="en-CA"/>
              </w:rPr>
            </w:pPr>
            <w:ins w:id="645" w:author="Jeffrey Groh" w:date="2020-03-17T12:41:00Z">
              <w:r w:rsidRPr="002108CA">
                <w:rPr>
                  <w:rFonts w:cstheme="minorHAnsi"/>
                </w:rPr>
                <w:t>-120.408</w:t>
              </w:r>
              <w:r w:rsidRPr="002108CA">
                <w:rPr>
                  <w:rFonts w:cstheme="minorHAnsi"/>
                </w:rPr>
                <w:sym w:font="Symbol" w:char="F0B0"/>
              </w:r>
            </w:ins>
          </w:p>
        </w:tc>
      </w:tr>
      <w:tr w:rsidR="004333A1" w:rsidRPr="002108CA" w14:paraId="751092BE" w14:textId="77777777" w:rsidTr="00FC1025">
        <w:trPr>
          <w:trHeight w:val="454"/>
          <w:ins w:id="646" w:author="Jeffrey Groh" w:date="2020-03-16T21:51:00Z"/>
        </w:trPr>
        <w:tc>
          <w:tcPr>
            <w:tcW w:w="972" w:type="dxa"/>
            <w:tcBorders>
              <w:top w:val="single" w:sz="8" w:space="0" w:color="auto"/>
              <w:left w:val="nil"/>
              <w:bottom w:val="single" w:sz="8" w:space="0" w:color="auto"/>
              <w:right w:val="nil"/>
            </w:tcBorders>
            <w:shd w:val="clear" w:color="auto" w:fill="FFFFFF" w:themeFill="background1"/>
            <w:vAlign w:val="center"/>
          </w:tcPr>
          <w:p w14:paraId="3AB28908" w14:textId="447FB404" w:rsidR="004333A1" w:rsidRDefault="00FD3996" w:rsidP="004333A1">
            <w:pPr>
              <w:jc w:val="center"/>
              <w:rPr>
                <w:ins w:id="647" w:author="Jeffrey Groh" w:date="2020-03-16T21:51:00Z"/>
                <w:rFonts w:cstheme="minorHAnsi"/>
              </w:rPr>
            </w:pPr>
            <w:ins w:id="648" w:author="Jeffrey Groh" w:date="2020-03-17T12:41:00Z">
              <w:r>
                <w:rPr>
                  <w:rFonts w:cstheme="minorHAnsi"/>
                </w:rPr>
                <w:t>3</w:t>
              </w:r>
            </w:ins>
          </w:p>
        </w:tc>
        <w:tc>
          <w:tcPr>
            <w:tcW w:w="1800" w:type="dxa"/>
            <w:tcBorders>
              <w:top w:val="single" w:sz="8" w:space="0" w:color="auto"/>
              <w:left w:val="nil"/>
              <w:bottom w:val="single" w:sz="8" w:space="0" w:color="auto"/>
              <w:right w:val="nil"/>
            </w:tcBorders>
            <w:shd w:val="clear" w:color="auto" w:fill="FFFFFF" w:themeFill="background1"/>
            <w:vAlign w:val="center"/>
          </w:tcPr>
          <w:p w14:paraId="6E3FD557" w14:textId="33F8FF99" w:rsidR="004333A1" w:rsidRPr="002108CA" w:rsidRDefault="004333A1" w:rsidP="004333A1">
            <w:pPr>
              <w:jc w:val="center"/>
              <w:rPr>
                <w:ins w:id="649" w:author="Jeffrey Groh" w:date="2020-03-16T21:51:00Z"/>
                <w:rFonts w:cstheme="minorHAnsi"/>
              </w:rPr>
            </w:pPr>
            <w:ins w:id="650" w:author="Jeffrey Groh" w:date="2020-03-16T21:51:00Z">
              <w:r>
                <w:rPr>
                  <w:rFonts w:cstheme="minorHAnsi"/>
                  <w:i/>
                  <w:iCs/>
                </w:rPr>
                <w:t xml:space="preserve">A. </w:t>
              </w:r>
              <w:r w:rsidRPr="009F30F6">
                <w:rPr>
                  <w:rFonts w:cstheme="minorHAnsi"/>
                  <w:i/>
                  <w:iCs/>
                </w:rPr>
                <w:t xml:space="preserve">flavescens </w:t>
              </w:r>
              <w:r w:rsidRPr="009F30F6">
                <w:rPr>
                  <w:rFonts w:cstheme="minorHAnsi"/>
                </w:rPr>
                <w:t>var</w:t>
              </w:r>
              <w:r w:rsidRPr="009F30F6">
                <w:rPr>
                  <w:rFonts w:cstheme="minorHAnsi"/>
                  <w:i/>
                  <w:iCs/>
                </w:rPr>
                <w:t xml:space="preserve">. miniana </w:t>
              </w:r>
              <w:r w:rsidRPr="00B059CF">
                <w:rPr>
                  <w:rFonts w:cstheme="minorHAnsi"/>
                </w:rPr>
                <w:t>type specimens</w:t>
              </w:r>
            </w:ins>
          </w:p>
        </w:tc>
        <w:tc>
          <w:tcPr>
            <w:tcW w:w="1987" w:type="dxa"/>
            <w:tcBorders>
              <w:top w:val="single" w:sz="8" w:space="0" w:color="auto"/>
              <w:left w:val="nil"/>
              <w:bottom w:val="single" w:sz="8" w:space="0" w:color="auto"/>
              <w:right w:val="nil"/>
            </w:tcBorders>
            <w:shd w:val="clear" w:color="auto" w:fill="FFFFFF" w:themeFill="background1"/>
            <w:vAlign w:val="center"/>
          </w:tcPr>
          <w:p w14:paraId="21E857DA" w14:textId="7272531E" w:rsidR="004333A1" w:rsidRPr="002108CA" w:rsidRDefault="004333A1" w:rsidP="004333A1">
            <w:pPr>
              <w:jc w:val="center"/>
              <w:rPr>
                <w:ins w:id="651" w:author="Jeffrey Groh" w:date="2020-03-16T21:51:00Z"/>
                <w:rFonts w:cstheme="minorHAnsi"/>
              </w:rPr>
            </w:pPr>
            <w:ins w:id="652" w:author="Jeffrey Groh" w:date="2020-03-16T21:51:00Z">
              <w:r>
                <w:rPr>
                  <w:rFonts w:cstheme="minorHAnsi"/>
                </w:rPr>
                <w:t xml:space="preserve">introgressed </w:t>
              </w:r>
              <w:r>
                <w:rPr>
                  <w:rFonts w:cstheme="minorHAnsi"/>
                  <w:i/>
                  <w:iCs/>
                </w:rPr>
                <w:t>A. flavescens</w:t>
              </w:r>
            </w:ins>
          </w:p>
        </w:tc>
        <w:tc>
          <w:tcPr>
            <w:tcW w:w="1634" w:type="dxa"/>
            <w:tcBorders>
              <w:top w:val="single" w:sz="8" w:space="0" w:color="auto"/>
              <w:left w:val="nil"/>
              <w:bottom w:val="single" w:sz="8" w:space="0" w:color="auto"/>
              <w:right w:val="nil"/>
            </w:tcBorders>
            <w:shd w:val="clear" w:color="auto" w:fill="FFFFFF" w:themeFill="background1"/>
            <w:vAlign w:val="center"/>
          </w:tcPr>
          <w:p w14:paraId="697F19BD" w14:textId="26EB8B21" w:rsidR="004333A1" w:rsidRDefault="004333A1" w:rsidP="004333A1">
            <w:pPr>
              <w:jc w:val="center"/>
              <w:rPr>
                <w:ins w:id="653" w:author="Jeffrey Groh" w:date="2020-03-16T21:51:00Z"/>
                <w:rFonts w:cstheme="minorHAnsi"/>
                <w:lang w:val="en-CA"/>
              </w:rPr>
            </w:pPr>
            <w:ins w:id="654" w:author="Jeffrey Groh" w:date="2020-03-16T21:51:00Z">
              <w:r>
                <w:rPr>
                  <w:rFonts w:cstheme="minorHAnsi"/>
                  <w:lang w:val="en-CA"/>
                </w:rPr>
                <w:t>0.28</w:t>
              </w:r>
            </w:ins>
          </w:p>
        </w:tc>
        <w:tc>
          <w:tcPr>
            <w:tcW w:w="2361" w:type="dxa"/>
            <w:tcBorders>
              <w:top w:val="single" w:sz="8" w:space="0" w:color="auto"/>
              <w:left w:val="nil"/>
              <w:bottom w:val="single" w:sz="8" w:space="0" w:color="auto"/>
              <w:right w:val="nil"/>
            </w:tcBorders>
            <w:shd w:val="clear" w:color="auto" w:fill="FFFFFF" w:themeFill="background1"/>
            <w:vAlign w:val="center"/>
          </w:tcPr>
          <w:p w14:paraId="4C0B55CE" w14:textId="61DE45C2" w:rsidR="004333A1" w:rsidRPr="002108CA" w:rsidRDefault="004333A1" w:rsidP="004333A1">
            <w:pPr>
              <w:jc w:val="center"/>
              <w:rPr>
                <w:ins w:id="655" w:author="Jeffrey Groh" w:date="2020-03-16T21:51:00Z"/>
                <w:rFonts w:cstheme="minorHAnsi"/>
                <w:lang w:val="en-CA"/>
              </w:rPr>
            </w:pPr>
            <w:ins w:id="656" w:author="Jeffrey Groh" w:date="2020-03-16T21:51:00Z">
              <w:r>
                <w:rPr>
                  <w:rFonts w:cstheme="minorHAnsi"/>
                  <w:lang w:val="en-CA"/>
                </w:rPr>
                <w:t>Central Idaho</w:t>
              </w:r>
            </w:ins>
            <w:ins w:id="657" w:author="Jeffrey Groh" w:date="2020-03-16T21:54:00Z">
              <w:r w:rsidR="00A04B3B">
                <w:rPr>
                  <w:rFonts w:cstheme="minorHAnsi"/>
                  <w:lang w:val="en-CA"/>
                </w:rPr>
                <w:t xml:space="preserve">, USA </w:t>
              </w:r>
            </w:ins>
          </w:p>
        </w:tc>
        <w:tc>
          <w:tcPr>
            <w:tcW w:w="1490" w:type="dxa"/>
            <w:tcBorders>
              <w:top w:val="single" w:sz="8" w:space="0" w:color="auto"/>
              <w:left w:val="nil"/>
              <w:bottom w:val="single" w:sz="8" w:space="0" w:color="auto"/>
              <w:right w:val="nil"/>
            </w:tcBorders>
            <w:shd w:val="clear" w:color="auto" w:fill="FFFFFF" w:themeFill="background1"/>
            <w:vAlign w:val="center"/>
          </w:tcPr>
          <w:p w14:paraId="69E79A1F" w14:textId="3ADF2085" w:rsidR="004333A1" w:rsidRPr="002108CA" w:rsidRDefault="004333A1" w:rsidP="004333A1">
            <w:pPr>
              <w:jc w:val="center"/>
              <w:rPr>
                <w:ins w:id="658" w:author="Jeffrey Groh" w:date="2020-03-16T21:51:00Z"/>
                <w:rFonts w:cstheme="minorHAnsi"/>
                <w:lang w:val="en-CA"/>
              </w:rPr>
            </w:pPr>
            <w:ins w:id="659" w:author="Jeffrey Groh" w:date="2020-03-16T21:51:00Z">
              <w:r>
                <w:rPr>
                  <w:rFonts w:cstheme="minorHAnsi"/>
                </w:rPr>
                <w:t>-----</w:t>
              </w:r>
            </w:ins>
          </w:p>
        </w:tc>
      </w:tr>
      <w:tr w:rsidR="00794EC2" w:rsidRPr="002108CA" w14:paraId="5B91B98D" w14:textId="77777777" w:rsidTr="00794EC2">
        <w:trPr>
          <w:trHeight w:val="454"/>
        </w:trPr>
        <w:tc>
          <w:tcPr>
            <w:tcW w:w="972" w:type="dxa"/>
            <w:tcBorders>
              <w:top w:val="single" w:sz="8" w:space="0" w:color="auto"/>
              <w:left w:val="nil"/>
              <w:bottom w:val="single" w:sz="8" w:space="0" w:color="auto"/>
              <w:right w:val="nil"/>
            </w:tcBorders>
            <w:vAlign w:val="center"/>
          </w:tcPr>
          <w:p w14:paraId="3F84E157" w14:textId="2CC73234" w:rsidR="009F30F6" w:rsidRPr="002108CA" w:rsidRDefault="009F30F6" w:rsidP="00050F2D">
            <w:pPr>
              <w:jc w:val="center"/>
              <w:rPr>
                <w:rFonts w:cstheme="minorHAnsi"/>
              </w:rPr>
            </w:pPr>
            <w:ins w:id="660" w:author="Jeffrey Groh" w:date="2020-03-15T20:09:00Z">
              <w:r>
                <w:rPr>
                  <w:rFonts w:cstheme="minorHAnsi"/>
                </w:rPr>
                <w:lastRenderedPageBreak/>
                <w:t>4</w:t>
              </w:r>
            </w:ins>
          </w:p>
        </w:tc>
        <w:tc>
          <w:tcPr>
            <w:tcW w:w="1800" w:type="dxa"/>
            <w:tcBorders>
              <w:top w:val="single" w:sz="8" w:space="0" w:color="auto"/>
              <w:left w:val="nil"/>
              <w:bottom w:val="single" w:sz="8" w:space="0" w:color="auto"/>
              <w:right w:val="nil"/>
            </w:tcBorders>
            <w:vAlign w:val="center"/>
          </w:tcPr>
          <w:p w14:paraId="2DB49C7D" w14:textId="7AAFBC19" w:rsidR="009F30F6" w:rsidRPr="002108CA" w:rsidRDefault="009F30F6" w:rsidP="009F30F6">
            <w:pPr>
              <w:jc w:val="center"/>
              <w:rPr>
                <w:rFonts w:cstheme="minorHAnsi"/>
              </w:rPr>
            </w:pPr>
            <w:r w:rsidRPr="002108CA">
              <w:rPr>
                <w:rFonts w:cstheme="minorHAnsi"/>
              </w:rPr>
              <w:t>Cheops Mtn.</w:t>
            </w:r>
          </w:p>
        </w:tc>
        <w:tc>
          <w:tcPr>
            <w:tcW w:w="1987" w:type="dxa"/>
            <w:tcBorders>
              <w:top w:val="single" w:sz="8" w:space="0" w:color="auto"/>
              <w:left w:val="nil"/>
              <w:bottom w:val="single" w:sz="8" w:space="0" w:color="auto"/>
              <w:right w:val="nil"/>
            </w:tcBorders>
            <w:vAlign w:val="center"/>
          </w:tcPr>
          <w:p w14:paraId="04E43EB5"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flavescens</w:t>
            </w:r>
          </w:p>
        </w:tc>
        <w:tc>
          <w:tcPr>
            <w:tcW w:w="1634" w:type="dxa"/>
            <w:tcBorders>
              <w:top w:val="single" w:sz="8" w:space="0" w:color="auto"/>
              <w:left w:val="nil"/>
              <w:bottom w:val="single" w:sz="8" w:space="0" w:color="auto"/>
              <w:right w:val="nil"/>
            </w:tcBorders>
            <w:vAlign w:val="center"/>
          </w:tcPr>
          <w:p w14:paraId="4B533DB6" w14:textId="2BA67869" w:rsidR="009F30F6" w:rsidRPr="002108CA" w:rsidRDefault="009F30F6" w:rsidP="009F30F6">
            <w:pPr>
              <w:jc w:val="center"/>
              <w:rPr>
                <w:rFonts w:cstheme="minorHAnsi"/>
                <w:lang w:val="en-CA"/>
              </w:rPr>
            </w:pPr>
            <w:ins w:id="661" w:author="Jeffrey Groh" w:date="2020-03-15T20:08:00Z">
              <w:r>
                <w:rPr>
                  <w:rFonts w:cstheme="minorHAnsi"/>
                  <w:lang w:val="en-CA"/>
                </w:rPr>
                <w:t>0.32</w:t>
              </w:r>
            </w:ins>
          </w:p>
        </w:tc>
        <w:tc>
          <w:tcPr>
            <w:tcW w:w="2361" w:type="dxa"/>
            <w:tcBorders>
              <w:top w:val="single" w:sz="8" w:space="0" w:color="auto"/>
              <w:left w:val="nil"/>
              <w:bottom w:val="single" w:sz="8" w:space="0" w:color="auto"/>
              <w:right w:val="nil"/>
            </w:tcBorders>
            <w:vAlign w:val="center"/>
          </w:tcPr>
          <w:p w14:paraId="43464A52" w14:textId="3001ACE9" w:rsidR="009F30F6" w:rsidRPr="002108CA" w:rsidRDefault="009F30F6" w:rsidP="005D35D6">
            <w:pPr>
              <w:jc w:val="center"/>
              <w:rPr>
                <w:rFonts w:cstheme="minorHAnsi"/>
                <w:lang w:val="en-CA"/>
              </w:rPr>
            </w:pPr>
            <w:r w:rsidRPr="002108CA">
              <w:rPr>
                <w:rFonts w:cstheme="minorHAnsi"/>
                <w:lang w:val="en-CA"/>
              </w:rPr>
              <w:t>Glacier National Park, BC, Canada</w:t>
            </w:r>
          </w:p>
        </w:tc>
        <w:tc>
          <w:tcPr>
            <w:tcW w:w="1490" w:type="dxa"/>
            <w:tcBorders>
              <w:top w:val="single" w:sz="8" w:space="0" w:color="auto"/>
              <w:left w:val="nil"/>
              <w:bottom w:val="single" w:sz="8" w:space="0" w:color="auto"/>
              <w:right w:val="nil"/>
            </w:tcBorders>
            <w:vAlign w:val="center"/>
          </w:tcPr>
          <w:p w14:paraId="7869A7D2" w14:textId="77777777" w:rsidR="00B059CF" w:rsidRDefault="009F30F6" w:rsidP="005D35D6">
            <w:pPr>
              <w:jc w:val="center"/>
              <w:rPr>
                <w:ins w:id="662" w:author="Jeffrey Groh" w:date="2020-03-15T20:17:00Z"/>
                <w:rFonts w:cstheme="minorHAnsi"/>
              </w:rPr>
            </w:pPr>
            <w:r w:rsidRPr="002108CA">
              <w:rPr>
                <w:rFonts w:cstheme="minorHAnsi"/>
              </w:rPr>
              <w:t>51.266</w:t>
            </w:r>
            <w:r w:rsidRPr="002108CA">
              <w:rPr>
                <w:rFonts w:cstheme="minorHAnsi"/>
              </w:rPr>
              <w:sym w:font="Symbol" w:char="F0B0"/>
            </w:r>
            <w:r w:rsidRPr="002108CA">
              <w:rPr>
                <w:rFonts w:cstheme="minorHAnsi"/>
              </w:rPr>
              <w:t xml:space="preserve">, </w:t>
            </w:r>
          </w:p>
          <w:p w14:paraId="7A9DF7D7" w14:textId="60856467" w:rsidR="009F30F6" w:rsidRPr="002108CA" w:rsidRDefault="009F30F6" w:rsidP="005D35D6">
            <w:pPr>
              <w:jc w:val="center"/>
              <w:rPr>
                <w:rFonts w:cstheme="minorHAnsi"/>
                <w:lang w:val="en-CA"/>
              </w:rPr>
            </w:pPr>
            <w:r w:rsidRPr="002108CA">
              <w:rPr>
                <w:rFonts w:cstheme="minorHAnsi"/>
              </w:rPr>
              <w:t>-117.546</w:t>
            </w:r>
            <w:r w:rsidRPr="002108CA">
              <w:rPr>
                <w:rFonts w:cstheme="minorHAnsi"/>
              </w:rPr>
              <w:sym w:font="Symbol" w:char="F0B0"/>
            </w:r>
          </w:p>
        </w:tc>
      </w:tr>
      <w:tr w:rsidR="00794EC2" w:rsidRPr="002108CA" w14:paraId="5FDD09C5" w14:textId="77777777" w:rsidTr="00794EC2">
        <w:trPr>
          <w:trHeight w:val="454"/>
        </w:trPr>
        <w:tc>
          <w:tcPr>
            <w:tcW w:w="972" w:type="dxa"/>
            <w:tcBorders>
              <w:top w:val="single" w:sz="8" w:space="0" w:color="auto"/>
              <w:left w:val="nil"/>
              <w:bottom w:val="single" w:sz="8" w:space="0" w:color="auto"/>
              <w:right w:val="nil"/>
            </w:tcBorders>
            <w:vAlign w:val="center"/>
          </w:tcPr>
          <w:p w14:paraId="50888EFA" w14:textId="3D22CF2B" w:rsidR="009F30F6" w:rsidRPr="002108CA" w:rsidRDefault="009F30F6" w:rsidP="00050F2D">
            <w:pPr>
              <w:jc w:val="center"/>
              <w:rPr>
                <w:rFonts w:cstheme="minorHAnsi"/>
              </w:rPr>
            </w:pPr>
            <w:ins w:id="663" w:author="Jeffrey Groh" w:date="2020-03-15T20:09:00Z">
              <w:r>
                <w:rPr>
                  <w:rFonts w:cstheme="minorHAnsi"/>
                </w:rPr>
                <w:t>5</w:t>
              </w:r>
            </w:ins>
          </w:p>
        </w:tc>
        <w:tc>
          <w:tcPr>
            <w:tcW w:w="1800" w:type="dxa"/>
            <w:tcBorders>
              <w:top w:val="single" w:sz="8" w:space="0" w:color="auto"/>
              <w:left w:val="nil"/>
              <w:bottom w:val="single" w:sz="8" w:space="0" w:color="auto"/>
              <w:right w:val="nil"/>
            </w:tcBorders>
            <w:vAlign w:val="center"/>
          </w:tcPr>
          <w:p w14:paraId="00883A2E" w14:textId="5DD390FC" w:rsidR="009F30F6" w:rsidRPr="002108CA" w:rsidRDefault="009F30F6" w:rsidP="009F30F6">
            <w:pPr>
              <w:jc w:val="center"/>
              <w:rPr>
                <w:rFonts w:cstheme="minorHAnsi"/>
              </w:rPr>
            </w:pPr>
            <w:r w:rsidRPr="002108CA">
              <w:rPr>
                <w:rFonts w:cstheme="minorHAnsi"/>
              </w:rPr>
              <w:t>Porcupine Ridge</w:t>
            </w:r>
          </w:p>
        </w:tc>
        <w:tc>
          <w:tcPr>
            <w:tcW w:w="1987" w:type="dxa"/>
            <w:tcBorders>
              <w:top w:val="single" w:sz="8" w:space="0" w:color="auto"/>
              <w:left w:val="nil"/>
              <w:bottom w:val="single" w:sz="8" w:space="0" w:color="auto"/>
              <w:right w:val="nil"/>
            </w:tcBorders>
            <w:vAlign w:val="center"/>
          </w:tcPr>
          <w:p w14:paraId="052CB607" w14:textId="77777777" w:rsidR="009F30F6" w:rsidRPr="002108CA" w:rsidRDefault="009F30F6" w:rsidP="005D35D6">
            <w:pPr>
              <w:jc w:val="center"/>
              <w:rPr>
                <w:rFonts w:cstheme="minorHAnsi"/>
              </w:rPr>
            </w:pPr>
            <w:r w:rsidRPr="002108CA">
              <w:rPr>
                <w:rFonts w:cstheme="minorHAnsi"/>
              </w:rPr>
              <w:t>hybrid</w:t>
            </w:r>
          </w:p>
        </w:tc>
        <w:tc>
          <w:tcPr>
            <w:tcW w:w="1634" w:type="dxa"/>
            <w:tcBorders>
              <w:top w:val="single" w:sz="8" w:space="0" w:color="auto"/>
              <w:left w:val="nil"/>
              <w:bottom w:val="single" w:sz="8" w:space="0" w:color="auto"/>
              <w:right w:val="nil"/>
            </w:tcBorders>
            <w:vAlign w:val="center"/>
          </w:tcPr>
          <w:p w14:paraId="09246C48" w14:textId="7B03A431" w:rsidR="009F30F6" w:rsidRPr="002108CA" w:rsidRDefault="009F30F6" w:rsidP="009F30F6">
            <w:pPr>
              <w:jc w:val="center"/>
              <w:rPr>
                <w:rFonts w:cstheme="minorHAnsi"/>
                <w:lang w:val="en-CA"/>
              </w:rPr>
            </w:pPr>
            <w:ins w:id="664" w:author="Jeffrey Groh" w:date="2020-03-15T20:14:00Z">
              <w:r>
                <w:rPr>
                  <w:rFonts w:cstheme="minorHAnsi"/>
                  <w:lang w:val="en-CA"/>
                </w:rPr>
                <w:t>0.42</w:t>
              </w:r>
            </w:ins>
          </w:p>
        </w:tc>
        <w:tc>
          <w:tcPr>
            <w:tcW w:w="2361" w:type="dxa"/>
            <w:tcBorders>
              <w:top w:val="single" w:sz="8" w:space="0" w:color="auto"/>
              <w:left w:val="nil"/>
              <w:bottom w:val="single" w:sz="8" w:space="0" w:color="auto"/>
              <w:right w:val="nil"/>
            </w:tcBorders>
            <w:vAlign w:val="center"/>
          </w:tcPr>
          <w:p w14:paraId="1F4FF0AE" w14:textId="53734B81" w:rsidR="009F30F6" w:rsidRPr="002108CA" w:rsidRDefault="009F30F6" w:rsidP="005D35D6">
            <w:pPr>
              <w:jc w:val="center"/>
              <w:rPr>
                <w:rFonts w:cstheme="minorHAnsi"/>
                <w:lang w:val="en-CA"/>
              </w:rPr>
            </w:pPr>
            <w:r w:rsidRPr="002108CA">
              <w:rPr>
                <w:rFonts w:cstheme="minorHAnsi"/>
                <w:lang w:val="en-CA"/>
              </w:rPr>
              <w:t>Marble Range, BC</w:t>
            </w:r>
          </w:p>
        </w:tc>
        <w:tc>
          <w:tcPr>
            <w:tcW w:w="1490" w:type="dxa"/>
            <w:tcBorders>
              <w:top w:val="single" w:sz="8" w:space="0" w:color="auto"/>
              <w:left w:val="nil"/>
              <w:bottom w:val="single" w:sz="8" w:space="0" w:color="auto"/>
              <w:right w:val="nil"/>
            </w:tcBorders>
            <w:vAlign w:val="center"/>
          </w:tcPr>
          <w:p w14:paraId="7AF0487F" w14:textId="77777777" w:rsidR="00B059CF" w:rsidRDefault="009F30F6" w:rsidP="005D35D6">
            <w:pPr>
              <w:jc w:val="center"/>
              <w:rPr>
                <w:ins w:id="665" w:author="Jeffrey Groh" w:date="2020-03-15T20:17:00Z"/>
                <w:rFonts w:cstheme="minorHAnsi"/>
                <w:lang w:val="en-CA"/>
              </w:rPr>
            </w:pPr>
            <w:r w:rsidRPr="002108CA">
              <w:rPr>
                <w:rFonts w:cstheme="minorHAnsi"/>
                <w:lang w:val="en-CA"/>
              </w:rPr>
              <w:t>51.109</w:t>
            </w:r>
            <w:r w:rsidRPr="002108CA">
              <w:rPr>
                <w:rFonts w:cstheme="minorHAnsi"/>
              </w:rPr>
              <w:sym w:font="Symbol" w:char="F0B0"/>
            </w:r>
            <w:r w:rsidRPr="002108CA">
              <w:rPr>
                <w:rFonts w:cstheme="minorHAnsi"/>
                <w:lang w:val="en-CA"/>
              </w:rPr>
              <w:t xml:space="preserve">, </w:t>
            </w:r>
          </w:p>
          <w:p w14:paraId="58D102C8" w14:textId="3989EA5A" w:rsidR="009F30F6" w:rsidRPr="002108CA" w:rsidRDefault="009F30F6" w:rsidP="005D35D6">
            <w:pPr>
              <w:jc w:val="center"/>
              <w:rPr>
                <w:rFonts w:cstheme="minorHAnsi"/>
                <w:lang w:val="en-CA"/>
              </w:rPr>
            </w:pPr>
            <w:r w:rsidRPr="002108CA">
              <w:rPr>
                <w:rFonts w:cstheme="minorHAnsi"/>
                <w:lang w:val="en-CA"/>
              </w:rPr>
              <w:t>-120.831</w:t>
            </w:r>
            <w:r w:rsidRPr="002108CA">
              <w:rPr>
                <w:rFonts w:cstheme="minorHAnsi"/>
              </w:rPr>
              <w:sym w:font="Symbol" w:char="F0B0"/>
            </w:r>
          </w:p>
        </w:tc>
      </w:tr>
      <w:tr w:rsidR="00794EC2" w:rsidRPr="002108CA" w14:paraId="348B8C5C" w14:textId="77777777" w:rsidTr="00794EC2">
        <w:trPr>
          <w:trHeight w:val="454"/>
        </w:trPr>
        <w:tc>
          <w:tcPr>
            <w:tcW w:w="972" w:type="dxa"/>
            <w:tcBorders>
              <w:top w:val="single" w:sz="8" w:space="0" w:color="auto"/>
              <w:left w:val="nil"/>
              <w:bottom w:val="single" w:sz="8" w:space="0" w:color="auto"/>
              <w:right w:val="nil"/>
            </w:tcBorders>
            <w:vAlign w:val="center"/>
          </w:tcPr>
          <w:p w14:paraId="3701C219" w14:textId="70EF15A5" w:rsidR="009F30F6" w:rsidRPr="002108CA" w:rsidRDefault="009F30F6" w:rsidP="00050F2D">
            <w:pPr>
              <w:jc w:val="center"/>
              <w:rPr>
                <w:rFonts w:cstheme="minorHAnsi"/>
              </w:rPr>
            </w:pPr>
            <w:ins w:id="666" w:author="Jeffrey Groh" w:date="2020-03-15T20:09:00Z">
              <w:r>
                <w:rPr>
                  <w:rFonts w:cstheme="minorHAnsi"/>
                </w:rPr>
                <w:t>6</w:t>
              </w:r>
            </w:ins>
          </w:p>
        </w:tc>
        <w:tc>
          <w:tcPr>
            <w:tcW w:w="1800" w:type="dxa"/>
            <w:tcBorders>
              <w:top w:val="single" w:sz="8" w:space="0" w:color="auto"/>
              <w:left w:val="nil"/>
              <w:bottom w:val="single" w:sz="8" w:space="0" w:color="auto"/>
              <w:right w:val="nil"/>
            </w:tcBorders>
            <w:vAlign w:val="center"/>
          </w:tcPr>
          <w:p w14:paraId="3DCCBCFB" w14:textId="63B8FF37" w:rsidR="009F30F6" w:rsidRPr="002108CA" w:rsidRDefault="009F30F6" w:rsidP="009F30F6">
            <w:pPr>
              <w:jc w:val="center"/>
              <w:rPr>
                <w:rFonts w:cstheme="minorHAnsi"/>
              </w:rPr>
            </w:pPr>
            <w:r w:rsidRPr="002108CA">
              <w:rPr>
                <w:rFonts w:cstheme="minorHAnsi"/>
              </w:rPr>
              <w:t>Pavilion-Clinton Rd.</w:t>
            </w:r>
          </w:p>
        </w:tc>
        <w:tc>
          <w:tcPr>
            <w:tcW w:w="1987" w:type="dxa"/>
            <w:tcBorders>
              <w:top w:val="single" w:sz="8" w:space="0" w:color="auto"/>
              <w:left w:val="nil"/>
              <w:bottom w:val="single" w:sz="8" w:space="0" w:color="auto"/>
              <w:right w:val="nil"/>
            </w:tcBorders>
            <w:vAlign w:val="center"/>
          </w:tcPr>
          <w:p w14:paraId="727AD108" w14:textId="77777777" w:rsidR="009F30F6" w:rsidRPr="002108CA" w:rsidRDefault="009F30F6" w:rsidP="005D35D6">
            <w:pPr>
              <w:jc w:val="center"/>
              <w:rPr>
                <w:rFonts w:cstheme="minorHAnsi"/>
              </w:rPr>
            </w:pPr>
            <w:r w:rsidRPr="002108CA">
              <w:rPr>
                <w:rFonts w:cstheme="minorHAnsi"/>
              </w:rPr>
              <w:t xml:space="preserve">introgressed </w:t>
            </w:r>
            <w:r w:rsidRPr="002108CA">
              <w:rPr>
                <w:rFonts w:cstheme="minorHAnsi"/>
                <w:i/>
              </w:rPr>
              <w:t>A. formosa</w:t>
            </w:r>
          </w:p>
        </w:tc>
        <w:tc>
          <w:tcPr>
            <w:tcW w:w="1634" w:type="dxa"/>
            <w:tcBorders>
              <w:top w:val="single" w:sz="8" w:space="0" w:color="auto"/>
              <w:left w:val="nil"/>
              <w:bottom w:val="single" w:sz="8" w:space="0" w:color="auto"/>
              <w:right w:val="nil"/>
            </w:tcBorders>
            <w:vAlign w:val="center"/>
          </w:tcPr>
          <w:p w14:paraId="167EB748" w14:textId="0E7B834C" w:rsidR="009F30F6" w:rsidRPr="002108CA" w:rsidRDefault="00B059CF" w:rsidP="009F30F6">
            <w:pPr>
              <w:jc w:val="center"/>
              <w:rPr>
                <w:rFonts w:cstheme="minorHAnsi"/>
                <w:lang w:val="en-CA"/>
              </w:rPr>
            </w:pPr>
            <w:ins w:id="667" w:author="Jeffrey Groh" w:date="2020-03-15T20:14:00Z">
              <w:r>
                <w:rPr>
                  <w:rFonts w:cstheme="minorHAnsi"/>
                  <w:lang w:val="en-CA"/>
                </w:rPr>
                <w:t>-----</w:t>
              </w:r>
            </w:ins>
          </w:p>
        </w:tc>
        <w:tc>
          <w:tcPr>
            <w:tcW w:w="2361" w:type="dxa"/>
            <w:tcBorders>
              <w:top w:val="single" w:sz="8" w:space="0" w:color="auto"/>
              <w:left w:val="nil"/>
              <w:bottom w:val="single" w:sz="8" w:space="0" w:color="auto"/>
              <w:right w:val="nil"/>
            </w:tcBorders>
            <w:vAlign w:val="center"/>
          </w:tcPr>
          <w:p w14:paraId="6CB216AA" w14:textId="555AC685" w:rsidR="009F30F6" w:rsidRPr="002108CA" w:rsidRDefault="009F30F6" w:rsidP="005D35D6">
            <w:pPr>
              <w:jc w:val="center"/>
              <w:rPr>
                <w:rFonts w:cstheme="minorHAnsi"/>
                <w:lang w:val="en-CA"/>
              </w:rPr>
            </w:pPr>
            <w:r w:rsidRPr="002108CA">
              <w:rPr>
                <w:rFonts w:cstheme="minorHAnsi"/>
                <w:lang w:val="en-CA"/>
              </w:rPr>
              <w:t>Near Marble Range, BC</w:t>
            </w:r>
          </w:p>
        </w:tc>
        <w:tc>
          <w:tcPr>
            <w:tcW w:w="1490" w:type="dxa"/>
            <w:tcBorders>
              <w:top w:val="single" w:sz="8" w:space="0" w:color="auto"/>
              <w:left w:val="nil"/>
              <w:bottom w:val="single" w:sz="8" w:space="0" w:color="auto"/>
              <w:right w:val="nil"/>
            </w:tcBorders>
            <w:vAlign w:val="center"/>
          </w:tcPr>
          <w:p w14:paraId="555A8C73" w14:textId="77777777" w:rsidR="00B059CF" w:rsidRDefault="009F30F6" w:rsidP="005D35D6">
            <w:pPr>
              <w:jc w:val="center"/>
              <w:rPr>
                <w:ins w:id="668" w:author="Jeffrey Groh" w:date="2020-03-15T20:17:00Z"/>
                <w:rFonts w:cstheme="minorHAnsi"/>
              </w:rPr>
            </w:pPr>
            <w:r w:rsidRPr="002108CA">
              <w:rPr>
                <w:rFonts w:cstheme="minorHAnsi"/>
                <w:lang w:val="en-CA"/>
              </w:rPr>
              <w:t>50.970</w:t>
            </w:r>
            <w:r w:rsidRPr="002108CA">
              <w:rPr>
                <w:rFonts w:cstheme="minorHAnsi"/>
              </w:rPr>
              <w:sym w:font="Symbol" w:char="F0B0"/>
            </w:r>
            <w:r w:rsidRPr="002108CA">
              <w:rPr>
                <w:rFonts w:cstheme="minorHAnsi"/>
              </w:rPr>
              <w:t xml:space="preserve">, </w:t>
            </w:r>
          </w:p>
          <w:p w14:paraId="071C7438" w14:textId="2529F2F6" w:rsidR="009F30F6" w:rsidRPr="002108CA" w:rsidRDefault="009F30F6" w:rsidP="005D35D6">
            <w:pPr>
              <w:jc w:val="center"/>
              <w:rPr>
                <w:rFonts w:cstheme="minorHAnsi"/>
                <w:lang w:val="en-CA"/>
              </w:rPr>
            </w:pPr>
            <w:r w:rsidRPr="002108CA">
              <w:rPr>
                <w:rFonts w:cstheme="minorHAnsi"/>
              </w:rPr>
              <w:t>-121.780</w:t>
            </w:r>
            <w:r w:rsidRPr="002108CA">
              <w:rPr>
                <w:rFonts w:cstheme="minorHAnsi"/>
              </w:rPr>
              <w:sym w:font="Symbol" w:char="F0B0"/>
            </w:r>
          </w:p>
        </w:tc>
      </w:tr>
      <w:tr w:rsidR="00794EC2" w:rsidRPr="002108CA" w14:paraId="237B8D9B" w14:textId="77777777" w:rsidTr="00794EC2">
        <w:trPr>
          <w:trHeight w:val="454"/>
        </w:trPr>
        <w:tc>
          <w:tcPr>
            <w:tcW w:w="972" w:type="dxa"/>
            <w:tcBorders>
              <w:top w:val="single" w:sz="8" w:space="0" w:color="auto"/>
              <w:left w:val="nil"/>
              <w:bottom w:val="double" w:sz="12" w:space="0" w:color="auto"/>
              <w:right w:val="nil"/>
            </w:tcBorders>
            <w:vAlign w:val="center"/>
          </w:tcPr>
          <w:p w14:paraId="627AA84F" w14:textId="7AFB7CA5" w:rsidR="009F30F6" w:rsidRPr="002108CA" w:rsidRDefault="00A750CE" w:rsidP="00050F2D">
            <w:pPr>
              <w:jc w:val="center"/>
              <w:rPr>
                <w:rFonts w:cstheme="minorHAnsi"/>
              </w:rPr>
            </w:pPr>
            <w:ins w:id="669" w:author="Jeffrey Groh" w:date="2020-03-26T09:56:00Z">
              <w:r>
                <w:rPr>
                  <w:rFonts w:cstheme="minorHAnsi"/>
                </w:rPr>
                <w:t>7</w:t>
              </w:r>
            </w:ins>
          </w:p>
        </w:tc>
        <w:tc>
          <w:tcPr>
            <w:tcW w:w="1800" w:type="dxa"/>
            <w:tcBorders>
              <w:top w:val="single" w:sz="8" w:space="0" w:color="auto"/>
              <w:left w:val="nil"/>
              <w:bottom w:val="double" w:sz="12" w:space="0" w:color="auto"/>
              <w:right w:val="nil"/>
            </w:tcBorders>
            <w:vAlign w:val="center"/>
          </w:tcPr>
          <w:p w14:paraId="61CD590D" w14:textId="7BE81FBD" w:rsidR="009F30F6" w:rsidRPr="002108CA" w:rsidRDefault="009F30F6" w:rsidP="009F30F6">
            <w:pPr>
              <w:jc w:val="center"/>
              <w:rPr>
                <w:rFonts w:cstheme="minorHAnsi"/>
              </w:rPr>
            </w:pPr>
            <w:r w:rsidRPr="002108CA">
              <w:rPr>
                <w:rFonts w:cstheme="minorHAnsi"/>
              </w:rPr>
              <w:t>Robert’s Lake</w:t>
            </w:r>
          </w:p>
        </w:tc>
        <w:tc>
          <w:tcPr>
            <w:tcW w:w="1987" w:type="dxa"/>
            <w:tcBorders>
              <w:top w:val="single" w:sz="8" w:space="0" w:color="auto"/>
              <w:left w:val="nil"/>
              <w:bottom w:val="double" w:sz="12" w:space="0" w:color="auto"/>
              <w:right w:val="nil"/>
            </w:tcBorders>
            <w:vAlign w:val="center"/>
          </w:tcPr>
          <w:p w14:paraId="1DDE2828" w14:textId="0D51FD7A" w:rsidR="009F30F6" w:rsidRPr="002108CA" w:rsidRDefault="009F30F6" w:rsidP="005D35D6">
            <w:pPr>
              <w:jc w:val="center"/>
              <w:rPr>
                <w:rFonts w:cstheme="minorHAnsi"/>
              </w:rPr>
            </w:pPr>
            <w:r w:rsidRPr="002108CA">
              <w:rPr>
                <w:rFonts w:cstheme="minorHAnsi"/>
                <w:i/>
              </w:rPr>
              <w:t>A. formosa</w:t>
            </w:r>
          </w:p>
        </w:tc>
        <w:tc>
          <w:tcPr>
            <w:tcW w:w="1634" w:type="dxa"/>
            <w:tcBorders>
              <w:top w:val="single" w:sz="8" w:space="0" w:color="auto"/>
              <w:left w:val="nil"/>
              <w:bottom w:val="double" w:sz="12" w:space="0" w:color="auto"/>
              <w:right w:val="nil"/>
            </w:tcBorders>
            <w:vAlign w:val="center"/>
          </w:tcPr>
          <w:p w14:paraId="0B38544A" w14:textId="59AE57C1" w:rsidR="009F30F6" w:rsidRPr="002108CA" w:rsidRDefault="00B059CF" w:rsidP="009F30F6">
            <w:pPr>
              <w:jc w:val="center"/>
              <w:rPr>
                <w:rFonts w:cstheme="minorHAnsi"/>
                <w:lang w:val="en-CA"/>
              </w:rPr>
            </w:pPr>
            <w:ins w:id="670" w:author="Jeffrey Groh" w:date="2020-03-15T20:15:00Z">
              <w:r>
                <w:rPr>
                  <w:rFonts w:cstheme="minorHAnsi"/>
                  <w:lang w:val="en-CA"/>
                </w:rPr>
                <w:t>0.96</w:t>
              </w:r>
            </w:ins>
          </w:p>
        </w:tc>
        <w:tc>
          <w:tcPr>
            <w:tcW w:w="2361" w:type="dxa"/>
            <w:tcBorders>
              <w:top w:val="single" w:sz="8" w:space="0" w:color="auto"/>
              <w:left w:val="nil"/>
              <w:bottom w:val="double" w:sz="12" w:space="0" w:color="auto"/>
              <w:right w:val="nil"/>
            </w:tcBorders>
            <w:vAlign w:val="center"/>
          </w:tcPr>
          <w:p w14:paraId="6EB7579A" w14:textId="739DE3C8" w:rsidR="009F30F6" w:rsidRPr="002108CA" w:rsidRDefault="009F30F6" w:rsidP="005D35D6">
            <w:pPr>
              <w:jc w:val="center"/>
              <w:rPr>
                <w:rFonts w:cstheme="minorHAnsi"/>
                <w:lang w:val="en-CA"/>
              </w:rPr>
            </w:pPr>
            <w:r w:rsidRPr="002108CA">
              <w:rPr>
                <w:rFonts w:cstheme="minorHAnsi"/>
                <w:lang w:val="en-CA"/>
              </w:rPr>
              <w:t>Vancouver Island, BC</w:t>
            </w:r>
          </w:p>
        </w:tc>
        <w:tc>
          <w:tcPr>
            <w:tcW w:w="1490" w:type="dxa"/>
            <w:tcBorders>
              <w:top w:val="single" w:sz="8" w:space="0" w:color="auto"/>
              <w:left w:val="nil"/>
              <w:bottom w:val="double" w:sz="12" w:space="0" w:color="auto"/>
              <w:right w:val="nil"/>
            </w:tcBorders>
            <w:vAlign w:val="center"/>
          </w:tcPr>
          <w:p w14:paraId="25F57DA5" w14:textId="77777777" w:rsidR="00B059CF" w:rsidRDefault="009F30F6" w:rsidP="005D35D6">
            <w:pPr>
              <w:jc w:val="center"/>
              <w:rPr>
                <w:ins w:id="671" w:author="Jeffrey Groh" w:date="2020-03-15T20:17:00Z"/>
                <w:rFonts w:cstheme="minorHAnsi"/>
              </w:rPr>
            </w:pPr>
            <w:r w:rsidRPr="002108CA">
              <w:rPr>
                <w:rFonts w:cstheme="minorHAnsi"/>
                <w:lang w:val="en-CA"/>
              </w:rPr>
              <w:t>50.225</w:t>
            </w:r>
            <w:r w:rsidRPr="002108CA">
              <w:rPr>
                <w:rFonts w:cstheme="minorHAnsi"/>
              </w:rPr>
              <w:sym w:font="Symbol" w:char="F0B0"/>
            </w:r>
            <w:r w:rsidRPr="002108CA">
              <w:rPr>
                <w:rFonts w:cstheme="minorHAnsi"/>
              </w:rPr>
              <w:t xml:space="preserve">, </w:t>
            </w:r>
          </w:p>
          <w:p w14:paraId="0AA89D51" w14:textId="351FF48C" w:rsidR="009F30F6" w:rsidRPr="002108CA" w:rsidRDefault="009F30F6" w:rsidP="005D35D6">
            <w:pPr>
              <w:jc w:val="center"/>
              <w:rPr>
                <w:rFonts w:cstheme="minorHAnsi"/>
                <w:lang w:val="en-CA"/>
              </w:rPr>
            </w:pPr>
            <w:r w:rsidRPr="002108CA">
              <w:rPr>
                <w:rFonts w:cstheme="minorHAnsi"/>
              </w:rPr>
              <w:t>-125.55</w:t>
            </w:r>
            <w:r w:rsidRPr="002108CA">
              <w:rPr>
                <w:rFonts w:cstheme="minorHAnsi"/>
              </w:rPr>
              <w:sym w:font="Symbol" w:char="F0B0"/>
            </w:r>
          </w:p>
        </w:tc>
      </w:tr>
    </w:tbl>
    <w:p w14:paraId="0EC81DA5" w14:textId="7D89C4A9" w:rsidR="00CA56C3" w:rsidRPr="002108CA" w:rsidRDefault="00CA56C3" w:rsidP="00866B68">
      <w:pPr>
        <w:spacing w:line="480" w:lineRule="auto"/>
        <w:outlineLvl w:val="0"/>
        <w:rPr>
          <w:rFonts w:cstheme="minorHAnsi"/>
          <w:i/>
          <w:color w:val="000000" w:themeColor="text1"/>
        </w:rPr>
      </w:pPr>
    </w:p>
    <w:p w14:paraId="206E90FA" w14:textId="4503D001" w:rsidR="00CA56C3" w:rsidRPr="002108CA" w:rsidRDefault="00CA56C3" w:rsidP="00866B68">
      <w:pPr>
        <w:spacing w:line="480" w:lineRule="auto"/>
        <w:outlineLvl w:val="0"/>
        <w:rPr>
          <w:rFonts w:cstheme="minorHAnsi"/>
          <w:i/>
          <w:color w:val="000000" w:themeColor="text1"/>
        </w:rPr>
      </w:pPr>
    </w:p>
    <w:p w14:paraId="31E91018" w14:textId="77777777" w:rsidR="000459DF" w:rsidRDefault="000459DF" w:rsidP="00866B68">
      <w:pPr>
        <w:spacing w:line="480" w:lineRule="auto"/>
        <w:outlineLvl w:val="0"/>
        <w:rPr>
          <w:rFonts w:cstheme="minorHAnsi"/>
          <w:b/>
          <w:bCs/>
          <w:iCs/>
          <w:color w:val="000000" w:themeColor="text1"/>
        </w:rPr>
      </w:pPr>
    </w:p>
    <w:p w14:paraId="61563736" w14:textId="77777777" w:rsidR="000459DF" w:rsidRDefault="000459DF" w:rsidP="00866B68">
      <w:pPr>
        <w:spacing w:line="480" w:lineRule="auto"/>
        <w:outlineLvl w:val="0"/>
        <w:rPr>
          <w:rFonts w:cstheme="minorHAnsi"/>
          <w:b/>
          <w:bCs/>
          <w:iCs/>
          <w:color w:val="000000" w:themeColor="text1"/>
        </w:rPr>
      </w:pPr>
    </w:p>
    <w:p w14:paraId="7962B909" w14:textId="77777777" w:rsidR="000459DF" w:rsidRDefault="000459DF" w:rsidP="00866B68">
      <w:pPr>
        <w:spacing w:line="480" w:lineRule="auto"/>
        <w:outlineLvl w:val="0"/>
        <w:rPr>
          <w:rFonts w:cstheme="minorHAnsi"/>
          <w:b/>
          <w:bCs/>
          <w:iCs/>
          <w:color w:val="000000" w:themeColor="text1"/>
        </w:rPr>
      </w:pPr>
    </w:p>
    <w:p w14:paraId="16C398A6" w14:textId="77777777" w:rsidR="000459DF" w:rsidRDefault="000459DF" w:rsidP="00866B68">
      <w:pPr>
        <w:spacing w:line="480" w:lineRule="auto"/>
        <w:outlineLvl w:val="0"/>
        <w:rPr>
          <w:rFonts w:cstheme="minorHAnsi"/>
          <w:b/>
          <w:bCs/>
          <w:iCs/>
          <w:color w:val="000000" w:themeColor="text1"/>
        </w:rPr>
      </w:pPr>
    </w:p>
    <w:p w14:paraId="3E4F912D" w14:textId="427C4485" w:rsidR="002108CA" w:rsidRPr="002108CA" w:rsidRDefault="002108CA" w:rsidP="00866B68">
      <w:pPr>
        <w:spacing w:line="480" w:lineRule="auto"/>
        <w:outlineLvl w:val="0"/>
        <w:rPr>
          <w:rFonts w:cstheme="minorHAnsi"/>
          <w:b/>
          <w:bCs/>
          <w:iCs/>
          <w:color w:val="000000" w:themeColor="text1"/>
        </w:rPr>
      </w:pPr>
      <w:r w:rsidRPr="002108CA">
        <w:rPr>
          <w:rFonts w:cstheme="minorHAnsi"/>
          <w:b/>
          <w:bCs/>
          <w:iCs/>
          <w:color w:val="000000" w:themeColor="text1"/>
        </w:rPr>
        <w:t>Figure</w:t>
      </w:r>
      <w:r w:rsidR="000459DF">
        <w:rPr>
          <w:rFonts w:cstheme="minorHAnsi"/>
          <w:b/>
          <w:bCs/>
          <w:iCs/>
          <w:color w:val="000000" w:themeColor="text1"/>
        </w:rPr>
        <w:t xml:space="preserve"> Captions</w:t>
      </w:r>
    </w:p>
    <w:p w14:paraId="12924DC6" w14:textId="6FD5CB8B" w:rsidR="002108CA" w:rsidRPr="002108CA" w:rsidRDefault="002108CA" w:rsidP="00866B68">
      <w:pPr>
        <w:spacing w:line="480" w:lineRule="auto"/>
        <w:outlineLvl w:val="0"/>
        <w:rPr>
          <w:rFonts w:cstheme="minorHAnsi"/>
          <w:b/>
          <w:bCs/>
          <w:iCs/>
          <w:color w:val="000000" w:themeColor="text1"/>
        </w:rPr>
      </w:pPr>
    </w:p>
    <w:p w14:paraId="5B4CEF00" w14:textId="2560BB93" w:rsidR="002108CA" w:rsidRPr="002108CA" w:rsidRDefault="002108CA" w:rsidP="00866B68">
      <w:pPr>
        <w:pStyle w:val="Caption"/>
        <w:spacing w:line="480" w:lineRule="auto"/>
        <w:rPr>
          <w:rFonts w:cstheme="minorHAnsi"/>
          <w:i w:val="0"/>
          <w:color w:val="000000" w:themeColor="text1"/>
          <w:sz w:val="24"/>
          <w:szCs w:val="24"/>
        </w:rPr>
      </w:pPr>
      <w:r w:rsidRPr="003B0643">
        <w:rPr>
          <w:rFonts w:cstheme="minorHAnsi"/>
          <w:bCs/>
          <w:i w:val="0"/>
          <w:color w:val="000000" w:themeColor="text1"/>
          <w:sz w:val="24"/>
          <w:szCs w:val="24"/>
        </w:rPr>
        <w:t xml:space="preserve">Figure </w:t>
      </w:r>
      <w:r w:rsidRPr="003B0643">
        <w:rPr>
          <w:rFonts w:cstheme="minorHAnsi"/>
          <w:bCs/>
          <w:i w:val="0"/>
          <w:color w:val="000000" w:themeColor="text1"/>
          <w:sz w:val="24"/>
          <w:szCs w:val="24"/>
        </w:rPr>
        <w:fldChar w:fldCharType="begin"/>
      </w:r>
      <w:r w:rsidRPr="003B0643">
        <w:rPr>
          <w:rFonts w:cstheme="minorHAnsi"/>
          <w:bCs/>
          <w:i w:val="0"/>
          <w:color w:val="000000" w:themeColor="text1"/>
          <w:sz w:val="24"/>
          <w:szCs w:val="24"/>
        </w:rPr>
        <w:instrText xml:space="preserve"> SEQ Figure \* ARABIC </w:instrText>
      </w:r>
      <w:r w:rsidRPr="003B064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1</w:t>
      </w:r>
      <w:r w:rsidRPr="003B0643">
        <w:rPr>
          <w:rFonts w:cstheme="minorHAnsi"/>
          <w:bCs/>
          <w:i w:val="0"/>
          <w:color w:val="000000" w:themeColor="text1"/>
          <w:sz w:val="24"/>
          <w:szCs w:val="24"/>
        </w:rPr>
        <w:fldChar w:fldCharType="end"/>
      </w:r>
      <w:r w:rsidRPr="003B064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000459DF" w:rsidRPr="003B0643">
        <w:rPr>
          <w:rFonts w:cstheme="minorHAnsi"/>
          <w:bCs/>
          <w:i w:val="0"/>
          <w:color w:val="000000" w:themeColor="text1"/>
          <w:sz w:val="24"/>
          <w:szCs w:val="24"/>
        </w:rPr>
        <w:t xml:space="preserve">The spatial distribution of a floral morphology hybrid index reveals broad areas of phenotypic intermediacy in contact zones between </w:t>
      </w:r>
      <w:r w:rsidR="000459DF" w:rsidRPr="003B0643">
        <w:rPr>
          <w:rFonts w:cstheme="minorHAnsi"/>
          <w:bCs/>
          <w:iCs w:val="0"/>
          <w:color w:val="000000" w:themeColor="text1"/>
          <w:sz w:val="24"/>
          <w:szCs w:val="24"/>
        </w:rPr>
        <w:t xml:space="preserve">Aquilegia flavescens </w:t>
      </w:r>
      <w:r w:rsidR="000459DF" w:rsidRPr="003B0643">
        <w:rPr>
          <w:rFonts w:cstheme="minorHAnsi"/>
          <w:bCs/>
          <w:i w:val="0"/>
          <w:color w:val="000000" w:themeColor="text1"/>
          <w:sz w:val="24"/>
          <w:szCs w:val="24"/>
        </w:rPr>
        <w:t xml:space="preserve">and </w:t>
      </w:r>
      <w:r w:rsidR="000459DF" w:rsidRPr="003B0643">
        <w:rPr>
          <w:rFonts w:cstheme="minorHAnsi"/>
          <w:bCs/>
          <w:iCs w:val="0"/>
          <w:color w:val="000000" w:themeColor="text1"/>
          <w:sz w:val="24"/>
          <w:szCs w:val="24"/>
        </w:rPr>
        <w:t>A. formosa.</w:t>
      </w:r>
      <w:r w:rsidR="000459DF">
        <w:rPr>
          <w:rFonts w:cstheme="minorHAnsi"/>
          <w:b/>
          <w:iCs w:val="0"/>
          <w:color w:val="000000" w:themeColor="text1"/>
          <w:sz w:val="24"/>
          <w:szCs w:val="24"/>
        </w:rPr>
        <w:t xml:space="preserve"> </w:t>
      </w:r>
      <w:r w:rsidR="000459DF">
        <w:rPr>
          <w:rFonts w:cstheme="minorHAnsi"/>
          <w:bCs/>
          <w:i w:val="0"/>
          <w:color w:val="000000" w:themeColor="text1"/>
          <w:sz w:val="24"/>
          <w:szCs w:val="24"/>
        </w:rPr>
        <w:t xml:space="preserve">Colored ovals circumscribe contact </w:t>
      </w:r>
      <w:r w:rsidR="001D2EEC">
        <w:rPr>
          <w:rFonts w:cstheme="minorHAnsi"/>
          <w:bCs/>
          <w:i w:val="0"/>
          <w:color w:val="000000" w:themeColor="text1"/>
          <w:sz w:val="24"/>
          <w:szCs w:val="24"/>
        </w:rPr>
        <w:t>zones</w:t>
      </w:r>
      <w:r w:rsidR="000459DF">
        <w:rPr>
          <w:rFonts w:cstheme="minorHAnsi"/>
          <w:bCs/>
          <w:i w:val="0"/>
          <w:color w:val="000000" w:themeColor="text1"/>
          <w:sz w:val="24"/>
          <w:szCs w:val="24"/>
        </w:rPr>
        <w:t xml:space="preserve"> referred to in text. </w:t>
      </w:r>
      <w:r w:rsidR="00D66FA3">
        <w:rPr>
          <w:rFonts w:cstheme="minorHAnsi"/>
          <w:bCs/>
          <w:i w:val="0"/>
          <w:color w:val="000000" w:themeColor="text1"/>
          <w:sz w:val="24"/>
          <w:szCs w:val="24"/>
        </w:rPr>
        <w:t xml:space="preserve">Top to bottom, </w:t>
      </w:r>
      <w:r w:rsidR="000459DF">
        <w:rPr>
          <w:rFonts w:cstheme="minorHAnsi"/>
          <w:bCs/>
          <w:i w:val="0"/>
          <w:color w:val="000000" w:themeColor="text1"/>
          <w:sz w:val="24"/>
          <w:szCs w:val="24"/>
        </w:rPr>
        <w:t xml:space="preserve">pink: southeastern </w:t>
      </w:r>
      <w:r w:rsidR="00FC1025">
        <w:rPr>
          <w:rFonts w:cstheme="minorHAnsi"/>
          <w:bCs/>
          <w:i w:val="0"/>
          <w:color w:val="000000" w:themeColor="text1"/>
          <w:sz w:val="24"/>
          <w:szCs w:val="24"/>
        </w:rPr>
        <w:t>BC</w:t>
      </w:r>
      <w:r w:rsidR="000459DF">
        <w:rPr>
          <w:rFonts w:cstheme="minorHAnsi"/>
          <w:bCs/>
          <w:i w:val="0"/>
          <w:color w:val="000000" w:themeColor="text1"/>
          <w:sz w:val="24"/>
          <w:szCs w:val="24"/>
        </w:rPr>
        <w:t xml:space="preserve">, </w:t>
      </w:r>
      <w:r w:rsidR="00D66FA3">
        <w:rPr>
          <w:rFonts w:cstheme="minorHAnsi"/>
          <w:bCs/>
          <w:i w:val="0"/>
          <w:color w:val="000000" w:themeColor="text1"/>
          <w:sz w:val="24"/>
          <w:szCs w:val="24"/>
        </w:rPr>
        <w:t>blue: Wenatchee Mts.</w:t>
      </w:r>
      <w:r w:rsidR="00FC1025">
        <w:rPr>
          <w:rFonts w:cstheme="minorHAnsi"/>
          <w:bCs/>
          <w:i w:val="0"/>
          <w:color w:val="000000" w:themeColor="text1"/>
          <w:sz w:val="24"/>
          <w:szCs w:val="24"/>
        </w:rPr>
        <w:t>, WA</w:t>
      </w:r>
      <w:r w:rsidR="00D66FA3">
        <w:rPr>
          <w:rFonts w:cstheme="minorHAnsi"/>
          <w:bCs/>
          <w:i w:val="0"/>
          <w:color w:val="000000" w:themeColor="text1"/>
          <w:sz w:val="24"/>
          <w:szCs w:val="24"/>
        </w:rPr>
        <w:t xml:space="preserve">, </w:t>
      </w:r>
      <w:r w:rsidR="000459DF">
        <w:rPr>
          <w:rFonts w:cstheme="minorHAnsi"/>
          <w:bCs/>
          <w:i w:val="0"/>
          <w:color w:val="000000" w:themeColor="text1"/>
          <w:sz w:val="24"/>
          <w:szCs w:val="24"/>
        </w:rPr>
        <w:t xml:space="preserve">green: central Idaho. Inset: representative flowers of (A) </w:t>
      </w:r>
      <w:r w:rsidR="000459DF">
        <w:rPr>
          <w:rFonts w:cstheme="minorHAnsi"/>
          <w:bCs/>
          <w:iCs w:val="0"/>
          <w:color w:val="000000" w:themeColor="text1"/>
          <w:sz w:val="24"/>
          <w:szCs w:val="24"/>
        </w:rPr>
        <w:t>A. formosa</w:t>
      </w:r>
      <w:r w:rsidR="000459DF">
        <w:rPr>
          <w:rFonts w:cstheme="minorHAnsi"/>
          <w:bCs/>
          <w:i w:val="0"/>
          <w:color w:val="000000" w:themeColor="text1"/>
          <w:sz w:val="24"/>
          <w:szCs w:val="24"/>
        </w:rPr>
        <w:t>, (B)</w:t>
      </w:r>
      <w:r w:rsidR="003B0643">
        <w:rPr>
          <w:rFonts w:cstheme="minorHAnsi"/>
          <w:bCs/>
          <w:i w:val="0"/>
          <w:color w:val="000000" w:themeColor="text1"/>
          <w:sz w:val="24"/>
          <w:szCs w:val="24"/>
        </w:rPr>
        <w:t xml:space="preserve"> </w:t>
      </w:r>
      <w:r w:rsidR="003B0643">
        <w:rPr>
          <w:rFonts w:cstheme="minorHAnsi"/>
          <w:bCs/>
          <w:iCs w:val="0"/>
          <w:color w:val="000000" w:themeColor="text1"/>
          <w:sz w:val="24"/>
          <w:szCs w:val="24"/>
        </w:rPr>
        <w:t xml:space="preserve">A. flavescens </w:t>
      </w:r>
      <w:r w:rsidR="003B0643">
        <w:rPr>
          <w:rFonts w:cstheme="minorHAnsi"/>
          <w:bCs/>
          <w:i w:val="0"/>
          <w:color w:val="000000" w:themeColor="text1"/>
          <w:sz w:val="24"/>
          <w:szCs w:val="24"/>
        </w:rPr>
        <w:t xml:space="preserve">and (C) introgressed </w:t>
      </w:r>
      <w:r w:rsidR="003B0643">
        <w:rPr>
          <w:rFonts w:cstheme="minorHAnsi"/>
          <w:bCs/>
          <w:iCs w:val="0"/>
          <w:color w:val="000000" w:themeColor="text1"/>
          <w:sz w:val="24"/>
          <w:szCs w:val="24"/>
        </w:rPr>
        <w:t>A. flavescens</w:t>
      </w:r>
      <w:r w:rsidR="003B0643">
        <w:rPr>
          <w:rFonts w:cstheme="minorHAnsi"/>
          <w:bCs/>
          <w:i w:val="0"/>
          <w:color w:val="000000" w:themeColor="text1"/>
          <w:sz w:val="24"/>
          <w:szCs w:val="24"/>
        </w:rPr>
        <w:t xml:space="preserve">. </w:t>
      </w:r>
    </w:p>
    <w:p w14:paraId="3A641E85" w14:textId="49484920" w:rsidR="002108CA" w:rsidRPr="002108CA" w:rsidRDefault="002108CA" w:rsidP="00866B68">
      <w:pPr>
        <w:spacing w:line="480" w:lineRule="auto"/>
        <w:outlineLvl w:val="0"/>
        <w:rPr>
          <w:rFonts w:cstheme="minorHAnsi"/>
          <w:b/>
          <w:bCs/>
          <w:iCs/>
          <w:color w:val="000000" w:themeColor="text1"/>
        </w:rPr>
      </w:pPr>
    </w:p>
    <w:p w14:paraId="7A9E5C5B" w14:textId="65E67039" w:rsidR="002108CA" w:rsidRPr="002108CA" w:rsidRDefault="002108CA" w:rsidP="00866B68">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Fig</w:t>
      </w:r>
      <w:r w:rsidR="005B0913" w:rsidRPr="005B0913">
        <w:rPr>
          <w:rFonts w:cstheme="minorHAnsi"/>
          <w:bCs/>
          <w:i w:val="0"/>
          <w:color w:val="000000" w:themeColor="text1"/>
          <w:sz w:val="24"/>
          <w:szCs w:val="24"/>
        </w:rPr>
        <w:t>ure</w:t>
      </w:r>
      <w:r w:rsidRPr="005B0913">
        <w:rPr>
          <w:rFonts w:cstheme="minorHAnsi"/>
          <w:bCs/>
          <w:i w:val="0"/>
          <w:color w:val="000000" w:themeColor="text1"/>
          <w:sz w:val="24"/>
          <w:szCs w:val="24"/>
        </w:rPr>
        <w:t xml:space="preserv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2</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w:t>
      </w:r>
      <w:r w:rsidRPr="002108CA">
        <w:rPr>
          <w:rFonts w:cstheme="minorHAnsi"/>
          <w:b/>
          <w:i w:val="0"/>
          <w:color w:val="000000" w:themeColor="text1"/>
          <w:sz w:val="24"/>
          <w:szCs w:val="24"/>
        </w:rPr>
        <w:t xml:space="preserve"> </w:t>
      </w:r>
      <w:r w:rsidRPr="002108CA">
        <w:rPr>
          <w:rFonts w:cstheme="minorHAnsi"/>
          <w:i w:val="0"/>
          <w:color w:val="000000" w:themeColor="text1"/>
          <w:sz w:val="24"/>
          <w:szCs w:val="24"/>
        </w:rPr>
        <w:t>Geographic proximity to the alternative species predicts the hybrid index, indicative of introgressive hybridization</w:t>
      </w:r>
      <w:r w:rsidR="005B0913">
        <w:rPr>
          <w:rFonts w:cstheme="minorHAnsi"/>
          <w:i w:val="0"/>
          <w:color w:val="000000" w:themeColor="text1"/>
          <w:sz w:val="24"/>
          <w:szCs w:val="24"/>
        </w:rPr>
        <w:t xml:space="preserve"> in contact zones</w:t>
      </w:r>
      <w:r w:rsidRPr="002108CA">
        <w:rPr>
          <w:rFonts w:cstheme="minorHAnsi"/>
          <w:i w:val="0"/>
          <w:color w:val="000000" w:themeColor="text1"/>
          <w:sz w:val="24"/>
          <w:szCs w:val="24"/>
        </w:rPr>
        <w:t xml:space="preserve">. </w:t>
      </w:r>
      <w:ins w:id="672" w:author="Jeffrey Groh" w:date="2020-03-15T10:52:00Z">
        <w:r w:rsidR="00050F2D">
          <w:rPr>
            <w:rFonts w:cstheme="minorHAnsi"/>
            <w:i w:val="0"/>
            <w:color w:val="000000" w:themeColor="text1"/>
            <w:sz w:val="24"/>
            <w:szCs w:val="24"/>
          </w:rPr>
          <w:t>Circles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 xml:space="preserve">Aquilegia formosa, </w:t>
      </w:r>
      <w:ins w:id="673" w:author="Jeffrey Groh" w:date="2020-03-15T10:52:00Z">
        <w:r w:rsidR="00050F2D">
          <w:rPr>
            <w:rFonts w:cstheme="minorHAnsi"/>
            <w:i w:val="0"/>
            <w:color w:val="000000" w:themeColor="text1"/>
            <w:sz w:val="24"/>
            <w:szCs w:val="24"/>
          </w:rPr>
          <w:t>squares</w:t>
        </w:r>
      </w:ins>
      <w:r w:rsidRPr="002108CA">
        <w:rPr>
          <w:rFonts w:cstheme="minorHAnsi"/>
          <w:i w:val="0"/>
          <w:color w:val="000000" w:themeColor="text1"/>
          <w:sz w:val="24"/>
          <w:szCs w:val="24"/>
        </w:rPr>
        <w:t xml:space="preserve">: </w:t>
      </w:r>
      <w:r w:rsidRPr="002108CA">
        <w:rPr>
          <w:rFonts w:cstheme="minorHAnsi"/>
          <w:color w:val="000000" w:themeColor="text1"/>
          <w:sz w:val="24"/>
          <w:szCs w:val="24"/>
        </w:rPr>
        <w:t>A. flavescens.</w:t>
      </w:r>
      <w:r w:rsidRPr="002108CA">
        <w:rPr>
          <w:rFonts w:cstheme="minorHAnsi"/>
          <w:i w:val="0"/>
          <w:color w:val="000000" w:themeColor="text1"/>
          <w:sz w:val="24"/>
          <w:szCs w:val="24"/>
        </w:rPr>
        <w:t xml:space="preserve"> </w:t>
      </w:r>
      <w:r w:rsidR="00FC1025">
        <w:rPr>
          <w:rFonts w:cstheme="minorHAnsi"/>
          <w:i w:val="0"/>
          <w:color w:val="000000" w:themeColor="text1"/>
          <w:sz w:val="24"/>
          <w:szCs w:val="24"/>
        </w:rPr>
        <w:t xml:space="preserve">Solid lines give least-squares regression lines. Dotted lines indicate 95% confidence bands. </w:t>
      </w:r>
    </w:p>
    <w:p w14:paraId="4FC00183" w14:textId="033D1B47" w:rsidR="002108CA" w:rsidRPr="002108CA" w:rsidRDefault="002108CA" w:rsidP="00866B68">
      <w:pPr>
        <w:spacing w:line="480" w:lineRule="auto"/>
        <w:outlineLvl w:val="0"/>
        <w:rPr>
          <w:rFonts w:cstheme="minorHAnsi"/>
          <w:b/>
          <w:bCs/>
          <w:iCs/>
          <w:color w:val="000000" w:themeColor="text1"/>
        </w:rPr>
      </w:pPr>
    </w:p>
    <w:p w14:paraId="4FDD448B" w14:textId="1728F815" w:rsidR="005B0913" w:rsidRPr="0045315D" w:rsidRDefault="002108CA" w:rsidP="005B0913">
      <w:pPr>
        <w:pStyle w:val="Caption"/>
        <w:spacing w:line="480" w:lineRule="auto"/>
        <w:rPr>
          <w:rFonts w:cstheme="minorHAnsi"/>
          <w:i w:val="0"/>
          <w:color w:val="000000" w:themeColor="text1"/>
          <w:sz w:val="24"/>
          <w:szCs w:val="24"/>
        </w:rPr>
      </w:pPr>
      <w:r w:rsidRPr="005B0913">
        <w:rPr>
          <w:rFonts w:cstheme="minorHAnsi"/>
          <w:bCs/>
          <w:i w:val="0"/>
          <w:color w:val="000000" w:themeColor="text1"/>
          <w:sz w:val="24"/>
          <w:szCs w:val="24"/>
        </w:rPr>
        <w:t xml:space="preserve">Figure </w:t>
      </w:r>
      <w:r w:rsidRPr="005B0913">
        <w:rPr>
          <w:rFonts w:cstheme="minorHAnsi"/>
          <w:bCs/>
          <w:i w:val="0"/>
          <w:color w:val="000000" w:themeColor="text1"/>
          <w:sz w:val="24"/>
          <w:szCs w:val="24"/>
        </w:rPr>
        <w:fldChar w:fldCharType="begin"/>
      </w:r>
      <w:r w:rsidRPr="005B0913">
        <w:rPr>
          <w:rFonts w:cstheme="minorHAnsi"/>
          <w:bCs/>
          <w:i w:val="0"/>
          <w:color w:val="000000" w:themeColor="text1"/>
          <w:sz w:val="24"/>
          <w:szCs w:val="24"/>
        </w:rPr>
        <w:instrText xml:space="preserve"> SEQ Figure \* ARABIC </w:instrText>
      </w:r>
      <w:r w:rsidRPr="005B0913">
        <w:rPr>
          <w:rFonts w:cstheme="minorHAnsi"/>
          <w:bCs/>
          <w:i w:val="0"/>
          <w:color w:val="000000" w:themeColor="text1"/>
          <w:sz w:val="24"/>
          <w:szCs w:val="24"/>
        </w:rPr>
        <w:fldChar w:fldCharType="separate"/>
      </w:r>
      <w:r w:rsidR="00A91B76">
        <w:rPr>
          <w:rFonts w:cstheme="minorHAnsi"/>
          <w:bCs/>
          <w:i w:val="0"/>
          <w:noProof/>
          <w:color w:val="000000" w:themeColor="text1"/>
          <w:sz w:val="24"/>
          <w:szCs w:val="24"/>
        </w:rPr>
        <w:t>3</w:t>
      </w:r>
      <w:r w:rsidRPr="005B0913">
        <w:rPr>
          <w:rFonts w:cstheme="minorHAnsi"/>
          <w:bCs/>
          <w:i w:val="0"/>
          <w:color w:val="000000" w:themeColor="text1"/>
          <w:sz w:val="24"/>
          <w:szCs w:val="24"/>
        </w:rPr>
        <w:fldChar w:fldCharType="end"/>
      </w:r>
      <w:r w:rsidRPr="005B0913">
        <w:rPr>
          <w:rFonts w:cstheme="minorHAnsi"/>
          <w:bCs/>
          <w:i w:val="0"/>
          <w:color w:val="000000" w:themeColor="text1"/>
          <w:sz w:val="24"/>
          <w:szCs w:val="24"/>
        </w:rPr>
        <w:t xml:space="preserve">. </w:t>
      </w:r>
      <w:r w:rsidR="005B0913">
        <w:rPr>
          <w:rFonts w:cstheme="minorHAnsi"/>
          <w:bCs/>
          <w:i w:val="0"/>
          <w:color w:val="000000" w:themeColor="text1"/>
          <w:sz w:val="24"/>
          <w:szCs w:val="24"/>
        </w:rPr>
        <w:t>(</w:t>
      </w:r>
      <w:r w:rsidRPr="005B0913">
        <w:rPr>
          <w:rFonts w:cstheme="minorHAnsi"/>
          <w:bCs/>
          <w:i w:val="0"/>
          <w:color w:val="000000" w:themeColor="text1"/>
          <w:sz w:val="24"/>
          <w:szCs w:val="24"/>
        </w:rPr>
        <w:t>A</w:t>
      </w:r>
      <w:r w:rsidR="005B0913">
        <w:rPr>
          <w:rFonts w:cstheme="minorHAnsi"/>
          <w:i w:val="0"/>
          <w:color w:val="000000" w:themeColor="text1"/>
          <w:sz w:val="24"/>
          <w:szCs w:val="24"/>
        </w:rPr>
        <w:t>)</w:t>
      </w:r>
      <w:r w:rsidRPr="002108CA">
        <w:rPr>
          <w:rFonts w:cstheme="minorHAnsi"/>
          <w:i w:val="0"/>
          <w:color w:val="000000" w:themeColor="text1"/>
          <w:sz w:val="24"/>
          <w:szCs w:val="24"/>
        </w:rPr>
        <w:t xml:space="preserve"> </w:t>
      </w:r>
      <w:r w:rsidR="00E72F8E">
        <w:rPr>
          <w:rFonts w:cstheme="minorHAnsi"/>
          <w:i w:val="0"/>
          <w:color w:val="000000" w:themeColor="text1"/>
          <w:sz w:val="24"/>
          <w:szCs w:val="24"/>
        </w:rPr>
        <w:t>Floral m</w:t>
      </w:r>
      <w:r w:rsidRPr="002108CA">
        <w:rPr>
          <w:rFonts w:cstheme="minorHAnsi"/>
          <w:i w:val="0"/>
          <w:color w:val="000000" w:themeColor="text1"/>
          <w:sz w:val="24"/>
          <w:szCs w:val="24"/>
        </w:rPr>
        <w:t xml:space="preserve">orphology hybrid index values for populations of </w:t>
      </w:r>
      <w:r w:rsidRPr="002108CA">
        <w:rPr>
          <w:rFonts w:cstheme="minorHAnsi"/>
          <w:color w:val="000000" w:themeColor="text1"/>
          <w:sz w:val="24"/>
          <w:szCs w:val="24"/>
        </w:rPr>
        <w:t xml:space="preserve">Aquilegia formosa, A. flavescens, </w:t>
      </w:r>
      <w:r w:rsidR="00FC1025">
        <w:rPr>
          <w:rFonts w:cstheme="minorHAnsi"/>
          <w:i w:val="0"/>
          <w:iCs w:val="0"/>
          <w:color w:val="000000" w:themeColor="text1"/>
          <w:sz w:val="24"/>
          <w:szCs w:val="24"/>
        </w:rPr>
        <w:t xml:space="preserve">and </w:t>
      </w:r>
      <w:r w:rsidR="005B0913">
        <w:rPr>
          <w:rFonts w:cstheme="minorHAnsi"/>
          <w:i w:val="0"/>
          <w:color w:val="000000" w:themeColor="text1"/>
          <w:sz w:val="24"/>
          <w:szCs w:val="24"/>
        </w:rPr>
        <w:t>i</w:t>
      </w:r>
      <w:r w:rsidRPr="002108CA">
        <w:rPr>
          <w:rFonts w:cstheme="minorHAnsi"/>
          <w:i w:val="0"/>
          <w:color w:val="000000" w:themeColor="text1"/>
          <w:sz w:val="24"/>
          <w:szCs w:val="24"/>
        </w:rPr>
        <w:t>ntrogressed populations. Data are from natural populations sampled in the Pacific Northwest in the summers of 2017 and 2018</w:t>
      </w:r>
      <w:r w:rsidR="00E72F8E">
        <w:rPr>
          <w:rFonts w:cstheme="minorHAnsi"/>
          <w:i w:val="0"/>
          <w:color w:val="000000" w:themeColor="text1"/>
          <w:sz w:val="24"/>
          <w:szCs w:val="24"/>
        </w:rPr>
        <w:t xml:space="preserve"> and type specimens of </w:t>
      </w:r>
      <w:r w:rsidR="0045315D">
        <w:rPr>
          <w:rFonts w:cstheme="minorHAnsi"/>
          <w:iCs w:val="0"/>
          <w:color w:val="000000" w:themeColor="text1"/>
          <w:sz w:val="24"/>
          <w:szCs w:val="24"/>
        </w:rPr>
        <w:t xml:space="preserve">A. flavescens </w:t>
      </w:r>
      <w:r w:rsidR="0045315D">
        <w:rPr>
          <w:rFonts w:cstheme="minorHAnsi"/>
          <w:i w:val="0"/>
          <w:color w:val="000000" w:themeColor="text1"/>
          <w:sz w:val="24"/>
          <w:szCs w:val="24"/>
        </w:rPr>
        <w:t>var</w:t>
      </w:r>
      <w:r w:rsidRPr="002108CA">
        <w:rPr>
          <w:rFonts w:cstheme="minorHAnsi"/>
          <w:i w:val="0"/>
          <w:color w:val="000000" w:themeColor="text1"/>
          <w:sz w:val="24"/>
          <w:szCs w:val="24"/>
        </w:rPr>
        <w:t xml:space="preserve">. </w:t>
      </w:r>
      <w:r w:rsidR="0045315D">
        <w:rPr>
          <w:rFonts w:cstheme="minorHAnsi"/>
          <w:iCs w:val="0"/>
          <w:color w:val="000000" w:themeColor="text1"/>
          <w:sz w:val="24"/>
          <w:szCs w:val="24"/>
        </w:rPr>
        <w:t>miniana.</w:t>
      </w:r>
      <w:ins w:id="674" w:author="Jeffrey Groh" w:date="2020-03-15T10:51:00Z">
        <w:r w:rsidR="00050F2D">
          <w:rPr>
            <w:rFonts w:cstheme="minorHAnsi"/>
            <w:iCs w:val="0"/>
            <w:color w:val="000000" w:themeColor="text1"/>
            <w:sz w:val="24"/>
            <w:szCs w:val="24"/>
          </w:rPr>
          <w:t xml:space="preserve"> </w:t>
        </w:r>
      </w:ins>
      <w:ins w:id="675" w:author="Jeffrey Groh" w:date="2020-03-15T11:12:00Z">
        <w:r w:rsidR="000C5391">
          <w:rPr>
            <w:rFonts w:cstheme="minorHAnsi"/>
            <w:i w:val="0"/>
            <w:color w:val="000000" w:themeColor="text1"/>
            <w:sz w:val="24"/>
            <w:szCs w:val="24"/>
          </w:rPr>
          <w:t>Horizontal axis labels</w:t>
        </w:r>
      </w:ins>
      <w:ins w:id="676" w:author="Jeffrey Groh" w:date="2020-03-15T10:51:00Z">
        <w:r w:rsidR="00050F2D">
          <w:rPr>
            <w:rFonts w:cstheme="minorHAnsi"/>
            <w:i w:val="0"/>
            <w:color w:val="000000" w:themeColor="text1"/>
            <w:sz w:val="24"/>
            <w:szCs w:val="24"/>
          </w:rPr>
          <w:t xml:space="preserve"> refer to po</w:t>
        </w:r>
      </w:ins>
      <w:ins w:id="677" w:author="Jeffrey Groh" w:date="2020-03-15T10:52:00Z">
        <w:r w:rsidR="00050F2D">
          <w:rPr>
            <w:rFonts w:cstheme="minorHAnsi"/>
            <w:i w:val="0"/>
            <w:color w:val="000000" w:themeColor="text1"/>
            <w:sz w:val="24"/>
            <w:szCs w:val="24"/>
          </w:rPr>
          <w:t>pulation</w:t>
        </w:r>
      </w:ins>
      <w:ins w:id="678" w:author="Jeffrey Groh" w:date="2020-03-15T11:12:00Z">
        <w:r w:rsidR="000C5391">
          <w:rPr>
            <w:rFonts w:cstheme="minorHAnsi"/>
            <w:i w:val="0"/>
            <w:color w:val="000000" w:themeColor="text1"/>
            <w:sz w:val="24"/>
            <w:szCs w:val="24"/>
          </w:rPr>
          <w:t xml:space="preserve"> numbers</w:t>
        </w:r>
      </w:ins>
      <w:ins w:id="679" w:author="Jeffrey Groh" w:date="2020-03-15T10:52:00Z">
        <w:r w:rsidR="00050F2D">
          <w:rPr>
            <w:rFonts w:cstheme="minorHAnsi"/>
            <w:i w:val="0"/>
            <w:color w:val="000000" w:themeColor="text1"/>
            <w:sz w:val="24"/>
            <w:szCs w:val="24"/>
          </w:rPr>
          <w:t xml:space="preserve"> in Table 1</w:t>
        </w:r>
      </w:ins>
      <w:ins w:id="680" w:author="Jeffrey Groh" w:date="2020-03-25T17:28:00Z">
        <w:r w:rsidR="00FC1025">
          <w:rPr>
            <w:rFonts w:cstheme="minorHAnsi"/>
            <w:i w:val="0"/>
            <w:color w:val="000000" w:themeColor="text1"/>
            <w:sz w:val="24"/>
            <w:szCs w:val="24"/>
          </w:rPr>
          <w:t xml:space="preserve">. </w:t>
        </w:r>
      </w:ins>
      <w:r w:rsidR="005B0913" w:rsidRPr="005B0913">
        <w:rPr>
          <w:rFonts w:cstheme="minorHAnsi"/>
          <w:i w:val="0"/>
          <w:color w:val="000000" w:themeColor="text1"/>
          <w:sz w:val="24"/>
          <w:szCs w:val="24"/>
        </w:rPr>
        <w:t>(</w:t>
      </w:r>
      <w:r w:rsidRPr="005B0913">
        <w:rPr>
          <w:rFonts w:cstheme="minorHAnsi"/>
          <w:i w:val="0"/>
          <w:color w:val="000000" w:themeColor="text1"/>
          <w:sz w:val="24"/>
          <w:szCs w:val="24"/>
        </w:rPr>
        <w:t>B</w:t>
      </w:r>
      <w:r w:rsidR="005B0913" w:rsidRPr="005B0913">
        <w:rPr>
          <w:rFonts w:cstheme="minorHAnsi"/>
          <w:i w:val="0"/>
          <w:color w:val="000000" w:themeColor="text1"/>
          <w:sz w:val="24"/>
          <w:szCs w:val="24"/>
        </w:rPr>
        <w:t>)</w:t>
      </w:r>
      <w:r w:rsidRPr="002108CA">
        <w:rPr>
          <w:rFonts w:cstheme="minorHAnsi"/>
          <w:i w:val="0"/>
          <w:color w:val="000000" w:themeColor="text1"/>
          <w:sz w:val="24"/>
          <w:szCs w:val="24"/>
        </w:rPr>
        <w:t xml:space="preserve"> Sepal reflectance of natural populations of </w:t>
      </w:r>
      <w:r w:rsidRPr="002108CA">
        <w:rPr>
          <w:rFonts w:cstheme="minorHAnsi"/>
          <w:color w:val="000000" w:themeColor="text1"/>
          <w:sz w:val="24"/>
          <w:szCs w:val="24"/>
        </w:rPr>
        <w:t xml:space="preserve">A. flavescens, A. formosa, </w:t>
      </w:r>
      <w:r w:rsidRPr="002108CA">
        <w:rPr>
          <w:rFonts w:cstheme="minorHAnsi"/>
          <w:i w:val="0"/>
          <w:color w:val="000000" w:themeColor="text1"/>
          <w:sz w:val="24"/>
          <w:szCs w:val="24"/>
        </w:rPr>
        <w:t xml:space="preserve">and introgressed populations. </w:t>
      </w:r>
    </w:p>
    <w:p w14:paraId="5B5AD5F4" w14:textId="74CBF75C" w:rsidR="002108CA" w:rsidRPr="002108CA" w:rsidRDefault="002108CA" w:rsidP="005B0913">
      <w:pPr>
        <w:pStyle w:val="Caption"/>
        <w:spacing w:line="480" w:lineRule="auto"/>
      </w:pPr>
    </w:p>
    <w:p w14:paraId="24EBF275" w14:textId="248AC2C9" w:rsidR="002108CA" w:rsidRPr="00FC1025" w:rsidRDefault="002108CA" w:rsidP="00866B68">
      <w:pPr>
        <w:spacing w:line="480" w:lineRule="auto"/>
        <w:outlineLvl w:val="0"/>
        <w:rPr>
          <w:rFonts w:cstheme="minorHAnsi"/>
          <w:iCs/>
          <w:color w:val="000000" w:themeColor="text1"/>
        </w:rPr>
      </w:pPr>
      <w:r w:rsidRPr="005B0913">
        <w:rPr>
          <w:rFonts w:cstheme="minorHAnsi"/>
          <w:iCs/>
          <w:color w:val="000000" w:themeColor="text1"/>
        </w:rPr>
        <w:t>Figure 4</w:t>
      </w:r>
      <w:r w:rsidRPr="002108CA">
        <w:rPr>
          <w:rFonts w:cstheme="minorHAnsi"/>
          <w:b/>
          <w:bCs/>
          <w:iCs/>
          <w:color w:val="000000" w:themeColor="text1"/>
        </w:rPr>
        <w:t xml:space="preserve">. </w:t>
      </w:r>
      <w:r w:rsidR="005B0913">
        <w:rPr>
          <w:rFonts w:cstheme="minorHAnsi"/>
          <w:iCs/>
          <w:color w:val="000000" w:themeColor="text1"/>
        </w:rPr>
        <w:t>H</w:t>
      </w:r>
      <w:r w:rsidR="002A298F">
        <w:rPr>
          <w:rFonts w:cstheme="minorHAnsi"/>
          <w:iCs/>
          <w:color w:val="000000" w:themeColor="text1"/>
        </w:rPr>
        <w:t xml:space="preserve">ybrid index values along an elevational transect through a </w:t>
      </w:r>
      <w:r w:rsidR="005B0913">
        <w:rPr>
          <w:rFonts w:cstheme="minorHAnsi"/>
          <w:iCs/>
          <w:color w:val="000000" w:themeColor="text1"/>
        </w:rPr>
        <w:t>hybrid population</w:t>
      </w:r>
      <w:r w:rsidR="002A298F">
        <w:rPr>
          <w:rFonts w:cstheme="minorHAnsi"/>
          <w:iCs/>
          <w:color w:val="000000" w:themeColor="text1"/>
        </w:rPr>
        <w:t xml:space="preserve"> in the Marble Range</w:t>
      </w:r>
      <w:ins w:id="681" w:author="Jeffrey Groh" w:date="2020-03-25T17:29:00Z">
        <w:r w:rsidR="00FC1025">
          <w:rPr>
            <w:rFonts w:cstheme="minorHAnsi"/>
            <w:iCs/>
            <w:color w:val="000000" w:themeColor="text1"/>
          </w:rPr>
          <w:t>,</w:t>
        </w:r>
      </w:ins>
      <w:r w:rsidR="002A298F">
        <w:rPr>
          <w:rFonts w:cstheme="minorHAnsi"/>
          <w:iCs/>
          <w:color w:val="000000" w:themeColor="text1"/>
        </w:rPr>
        <w:t xml:space="preserve"> British Columbia</w:t>
      </w:r>
      <w:r w:rsidR="005B0913">
        <w:rPr>
          <w:rFonts w:cstheme="minorHAnsi"/>
          <w:iCs/>
          <w:color w:val="000000" w:themeColor="text1"/>
        </w:rPr>
        <w:t xml:space="preserve"> show evidence of habitat association. Lower values of the hybrid index indicate closer resemblance to typical </w:t>
      </w:r>
      <w:r w:rsidR="005B0913">
        <w:rPr>
          <w:rFonts w:cstheme="minorHAnsi"/>
          <w:i/>
          <w:color w:val="000000" w:themeColor="text1"/>
        </w:rPr>
        <w:t>A. flavescens</w:t>
      </w:r>
      <w:r w:rsidR="005B0913">
        <w:rPr>
          <w:rFonts w:cstheme="minorHAnsi"/>
          <w:iCs/>
          <w:color w:val="000000" w:themeColor="text1"/>
        </w:rPr>
        <w:t xml:space="preserve">, while </w:t>
      </w:r>
      <w:r w:rsidR="002247DA">
        <w:rPr>
          <w:rFonts w:cstheme="minorHAnsi"/>
          <w:iCs/>
          <w:color w:val="000000" w:themeColor="text1"/>
        </w:rPr>
        <w:t xml:space="preserve">higher </w:t>
      </w:r>
      <w:r w:rsidR="005B0913">
        <w:rPr>
          <w:rFonts w:cstheme="minorHAnsi"/>
          <w:iCs/>
          <w:color w:val="000000" w:themeColor="text1"/>
        </w:rPr>
        <w:t xml:space="preserve">values indicate closer resemblance to typical </w:t>
      </w:r>
      <w:r w:rsidR="005B0913">
        <w:rPr>
          <w:rFonts w:cstheme="minorHAnsi"/>
          <w:i/>
          <w:color w:val="000000" w:themeColor="text1"/>
        </w:rPr>
        <w:t xml:space="preserve">A. formosa. </w:t>
      </w:r>
      <w:r w:rsidR="00FC1025">
        <w:rPr>
          <w:rFonts w:cstheme="minorHAnsi"/>
          <w:iCs/>
          <w:color w:val="000000" w:themeColor="text1"/>
        </w:rPr>
        <w:t xml:space="preserve">Shaded area represents 95% confidence band. </w:t>
      </w:r>
    </w:p>
    <w:sectPr w:rsidR="002108CA" w:rsidRPr="00FC1025" w:rsidSect="006139AA">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A6C4A" w14:textId="77777777" w:rsidR="00F02EB3" w:rsidRDefault="00F02EB3" w:rsidP="006139AA">
      <w:r>
        <w:separator/>
      </w:r>
    </w:p>
  </w:endnote>
  <w:endnote w:type="continuationSeparator" w:id="0">
    <w:p w14:paraId="26FA2881" w14:textId="77777777" w:rsidR="00F02EB3" w:rsidRDefault="00F02EB3"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Content>
      <w:p w14:paraId="7FA297F3" w14:textId="3B204F5D" w:rsidR="007659F0" w:rsidRDefault="007659F0"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7659F0" w:rsidRDefault="007659F0"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Content>
      <w:p w14:paraId="5B955ED7" w14:textId="1FA69B69" w:rsidR="007659F0" w:rsidRDefault="007659F0"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7659F0" w:rsidRDefault="007659F0"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D1F7" w14:textId="77777777" w:rsidR="00F02EB3" w:rsidRDefault="00F02EB3" w:rsidP="006139AA">
      <w:r>
        <w:separator/>
      </w:r>
    </w:p>
  </w:footnote>
  <w:footnote w:type="continuationSeparator" w:id="0">
    <w:p w14:paraId="7B4DCD35" w14:textId="77777777" w:rsidR="00F02EB3" w:rsidRDefault="00F02EB3"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B436B"/>
    <w:multiLevelType w:val="hybridMultilevel"/>
    <w:tmpl w:val="5C88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B166B"/>
    <w:multiLevelType w:val="hybridMultilevel"/>
    <w:tmpl w:val="2BBE7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B552E"/>
    <w:multiLevelType w:val="hybridMultilevel"/>
    <w:tmpl w:val="0C380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1A65"/>
    <w:multiLevelType w:val="hybridMultilevel"/>
    <w:tmpl w:val="AC2ED0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5" w15:restartNumberingAfterBreak="0">
    <w:nsid w:val="38F71B4F"/>
    <w:multiLevelType w:val="hybridMultilevel"/>
    <w:tmpl w:val="AAA64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FD7D17"/>
    <w:multiLevelType w:val="hybridMultilevel"/>
    <w:tmpl w:val="7FAEBEF8"/>
    <w:lvl w:ilvl="0" w:tplc="5DD4F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E387C"/>
    <w:multiLevelType w:val="hybridMultilevel"/>
    <w:tmpl w:val="6BB8FC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9975D9"/>
    <w:multiLevelType w:val="hybridMultilevel"/>
    <w:tmpl w:val="B7641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DD5FFB"/>
    <w:multiLevelType w:val="hybridMultilevel"/>
    <w:tmpl w:val="A156E5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6C9D7FAB"/>
    <w:multiLevelType w:val="hybridMultilevel"/>
    <w:tmpl w:val="1E807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206FC"/>
    <w:multiLevelType w:val="hybridMultilevel"/>
    <w:tmpl w:val="89A4E1CA"/>
    <w:lvl w:ilvl="0" w:tplc="04090015">
      <w:start w:val="1"/>
      <w:numFmt w:val="upp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28"/>
  </w:num>
  <w:num w:numId="4">
    <w:abstractNumId w:val="23"/>
  </w:num>
  <w:num w:numId="5">
    <w:abstractNumId w:val="5"/>
  </w:num>
  <w:num w:numId="6">
    <w:abstractNumId w:val="12"/>
  </w:num>
  <w:num w:numId="7">
    <w:abstractNumId w:val="4"/>
  </w:num>
  <w:num w:numId="8">
    <w:abstractNumId w:val="24"/>
  </w:num>
  <w:num w:numId="9">
    <w:abstractNumId w:val="25"/>
  </w:num>
  <w:num w:numId="10">
    <w:abstractNumId w:val="9"/>
  </w:num>
  <w:num w:numId="11">
    <w:abstractNumId w:val="6"/>
  </w:num>
  <w:num w:numId="12">
    <w:abstractNumId w:val="18"/>
  </w:num>
  <w:num w:numId="13">
    <w:abstractNumId w:val="14"/>
  </w:num>
  <w:num w:numId="14">
    <w:abstractNumId w:val="3"/>
  </w:num>
  <w:num w:numId="15">
    <w:abstractNumId w:val="11"/>
  </w:num>
  <w:num w:numId="16">
    <w:abstractNumId w:val="17"/>
  </w:num>
  <w:num w:numId="17">
    <w:abstractNumId w:val="29"/>
  </w:num>
  <w:num w:numId="18">
    <w:abstractNumId w:val="13"/>
  </w:num>
  <w:num w:numId="19">
    <w:abstractNumId w:val="19"/>
  </w:num>
  <w:num w:numId="20">
    <w:abstractNumId w:val="0"/>
  </w:num>
  <w:num w:numId="21">
    <w:abstractNumId w:val="2"/>
  </w:num>
  <w:num w:numId="22">
    <w:abstractNumId w:val="8"/>
  </w:num>
  <w:num w:numId="23">
    <w:abstractNumId w:val="20"/>
  </w:num>
  <w:num w:numId="24">
    <w:abstractNumId w:val="21"/>
  </w:num>
  <w:num w:numId="25">
    <w:abstractNumId w:val="1"/>
  </w:num>
  <w:num w:numId="26">
    <w:abstractNumId w:val="27"/>
  </w:num>
  <w:num w:numId="27">
    <w:abstractNumId w:val="22"/>
  </w:num>
  <w:num w:numId="28">
    <w:abstractNumId w:val="15"/>
  </w:num>
  <w:num w:numId="29">
    <w:abstractNumId w:val="26"/>
  </w:num>
  <w:num w:numId="30">
    <w:abstractNumId w:val="16"/>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rey Groh">
    <w15:presenceInfo w15:providerId="AD" w15:userId="S::jgroh@ucdavis.edu::2bb5d4cb-c365-4868-96d9-b3ecc94950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06149"/>
    <w:rsid w:val="0001043F"/>
    <w:rsid w:val="00011901"/>
    <w:rsid w:val="0001236D"/>
    <w:rsid w:val="000141AA"/>
    <w:rsid w:val="00014B77"/>
    <w:rsid w:val="0002308C"/>
    <w:rsid w:val="000251CC"/>
    <w:rsid w:val="00025D35"/>
    <w:rsid w:val="000270DF"/>
    <w:rsid w:val="00027435"/>
    <w:rsid w:val="00027B6E"/>
    <w:rsid w:val="0003285C"/>
    <w:rsid w:val="0004218A"/>
    <w:rsid w:val="0004220C"/>
    <w:rsid w:val="0004357F"/>
    <w:rsid w:val="00043D56"/>
    <w:rsid w:val="00044263"/>
    <w:rsid w:val="00044399"/>
    <w:rsid w:val="000459DF"/>
    <w:rsid w:val="00050F2D"/>
    <w:rsid w:val="00053FA9"/>
    <w:rsid w:val="00064E4B"/>
    <w:rsid w:val="0006557B"/>
    <w:rsid w:val="00067E2C"/>
    <w:rsid w:val="00070AB6"/>
    <w:rsid w:val="000735DD"/>
    <w:rsid w:val="000831AD"/>
    <w:rsid w:val="000834A1"/>
    <w:rsid w:val="00093B87"/>
    <w:rsid w:val="00095066"/>
    <w:rsid w:val="00095447"/>
    <w:rsid w:val="000963F0"/>
    <w:rsid w:val="000970A7"/>
    <w:rsid w:val="0009715C"/>
    <w:rsid w:val="000A20CA"/>
    <w:rsid w:val="000A2205"/>
    <w:rsid w:val="000A2F45"/>
    <w:rsid w:val="000A2FB0"/>
    <w:rsid w:val="000A3D9A"/>
    <w:rsid w:val="000A4514"/>
    <w:rsid w:val="000B0E0B"/>
    <w:rsid w:val="000B2FCB"/>
    <w:rsid w:val="000B480C"/>
    <w:rsid w:val="000B67D1"/>
    <w:rsid w:val="000B7332"/>
    <w:rsid w:val="000C360C"/>
    <w:rsid w:val="000C40AF"/>
    <w:rsid w:val="000C4D3F"/>
    <w:rsid w:val="000C5273"/>
    <w:rsid w:val="000C5391"/>
    <w:rsid w:val="000C5F55"/>
    <w:rsid w:val="000C6269"/>
    <w:rsid w:val="000D1360"/>
    <w:rsid w:val="000D3081"/>
    <w:rsid w:val="000E2468"/>
    <w:rsid w:val="000E42AE"/>
    <w:rsid w:val="000E512B"/>
    <w:rsid w:val="000E5624"/>
    <w:rsid w:val="000E5985"/>
    <w:rsid w:val="000F1367"/>
    <w:rsid w:val="000F29AA"/>
    <w:rsid w:val="000F3820"/>
    <w:rsid w:val="00102771"/>
    <w:rsid w:val="001066E0"/>
    <w:rsid w:val="00107051"/>
    <w:rsid w:val="00107642"/>
    <w:rsid w:val="00111EBB"/>
    <w:rsid w:val="00113737"/>
    <w:rsid w:val="001206BA"/>
    <w:rsid w:val="001230EB"/>
    <w:rsid w:val="0013018E"/>
    <w:rsid w:val="00131B9E"/>
    <w:rsid w:val="001340FA"/>
    <w:rsid w:val="00137E8E"/>
    <w:rsid w:val="0014017E"/>
    <w:rsid w:val="00140D9E"/>
    <w:rsid w:val="00142F25"/>
    <w:rsid w:val="0014409C"/>
    <w:rsid w:val="00145960"/>
    <w:rsid w:val="00145D68"/>
    <w:rsid w:val="00146723"/>
    <w:rsid w:val="00150A6E"/>
    <w:rsid w:val="00157AB1"/>
    <w:rsid w:val="00163708"/>
    <w:rsid w:val="0016373E"/>
    <w:rsid w:val="00170F9C"/>
    <w:rsid w:val="00172AA6"/>
    <w:rsid w:val="001735CC"/>
    <w:rsid w:val="001736D0"/>
    <w:rsid w:val="00173AFF"/>
    <w:rsid w:val="00175FB6"/>
    <w:rsid w:val="00181CE4"/>
    <w:rsid w:val="00181FF0"/>
    <w:rsid w:val="00184528"/>
    <w:rsid w:val="00184ED1"/>
    <w:rsid w:val="00187D46"/>
    <w:rsid w:val="00190AD9"/>
    <w:rsid w:val="00194A0A"/>
    <w:rsid w:val="00196151"/>
    <w:rsid w:val="001A3B36"/>
    <w:rsid w:val="001A5E00"/>
    <w:rsid w:val="001A6846"/>
    <w:rsid w:val="001A6A75"/>
    <w:rsid w:val="001B2C67"/>
    <w:rsid w:val="001C2792"/>
    <w:rsid w:val="001C301B"/>
    <w:rsid w:val="001C3020"/>
    <w:rsid w:val="001C41E8"/>
    <w:rsid w:val="001C6341"/>
    <w:rsid w:val="001D2EEC"/>
    <w:rsid w:val="001E14B8"/>
    <w:rsid w:val="001E1AFF"/>
    <w:rsid w:val="001E1D6F"/>
    <w:rsid w:val="001E21B2"/>
    <w:rsid w:val="001E22FC"/>
    <w:rsid w:val="001E2584"/>
    <w:rsid w:val="001E4BAC"/>
    <w:rsid w:val="00200FD7"/>
    <w:rsid w:val="00202F43"/>
    <w:rsid w:val="00202F51"/>
    <w:rsid w:val="00207598"/>
    <w:rsid w:val="00210153"/>
    <w:rsid w:val="002108CA"/>
    <w:rsid w:val="00212125"/>
    <w:rsid w:val="00214D6B"/>
    <w:rsid w:val="002152AA"/>
    <w:rsid w:val="00221E8B"/>
    <w:rsid w:val="00223F82"/>
    <w:rsid w:val="002243CB"/>
    <w:rsid w:val="002247DA"/>
    <w:rsid w:val="00226EE7"/>
    <w:rsid w:val="00227476"/>
    <w:rsid w:val="0023043A"/>
    <w:rsid w:val="002311B9"/>
    <w:rsid w:val="00233986"/>
    <w:rsid w:val="002357F9"/>
    <w:rsid w:val="0024090E"/>
    <w:rsid w:val="00242AEA"/>
    <w:rsid w:val="00245B6D"/>
    <w:rsid w:val="00246FFE"/>
    <w:rsid w:val="002508A2"/>
    <w:rsid w:val="0025137A"/>
    <w:rsid w:val="002568FF"/>
    <w:rsid w:val="00257887"/>
    <w:rsid w:val="0025794E"/>
    <w:rsid w:val="00257F96"/>
    <w:rsid w:val="002612DD"/>
    <w:rsid w:val="002621FE"/>
    <w:rsid w:val="00263E26"/>
    <w:rsid w:val="002653A4"/>
    <w:rsid w:val="0026627B"/>
    <w:rsid w:val="00267894"/>
    <w:rsid w:val="00270465"/>
    <w:rsid w:val="00271057"/>
    <w:rsid w:val="00272543"/>
    <w:rsid w:val="00272D9F"/>
    <w:rsid w:val="0027301F"/>
    <w:rsid w:val="00273442"/>
    <w:rsid w:val="00273612"/>
    <w:rsid w:val="00275D94"/>
    <w:rsid w:val="00276188"/>
    <w:rsid w:val="0028139F"/>
    <w:rsid w:val="00282DF3"/>
    <w:rsid w:val="0029008A"/>
    <w:rsid w:val="00290901"/>
    <w:rsid w:val="00291389"/>
    <w:rsid w:val="00294D3D"/>
    <w:rsid w:val="002A1030"/>
    <w:rsid w:val="002A298F"/>
    <w:rsid w:val="002A4CEB"/>
    <w:rsid w:val="002A5DFB"/>
    <w:rsid w:val="002B6E0A"/>
    <w:rsid w:val="002C16ED"/>
    <w:rsid w:val="002C2458"/>
    <w:rsid w:val="002D5F32"/>
    <w:rsid w:val="002D7426"/>
    <w:rsid w:val="002D7E27"/>
    <w:rsid w:val="002E533B"/>
    <w:rsid w:val="002E53F3"/>
    <w:rsid w:val="002F5C89"/>
    <w:rsid w:val="002F62F3"/>
    <w:rsid w:val="002F6F2C"/>
    <w:rsid w:val="00300FAE"/>
    <w:rsid w:val="00301CAC"/>
    <w:rsid w:val="00303304"/>
    <w:rsid w:val="003110E7"/>
    <w:rsid w:val="00313791"/>
    <w:rsid w:val="00316E2D"/>
    <w:rsid w:val="00323B4D"/>
    <w:rsid w:val="0032528E"/>
    <w:rsid w:val="00326F39"/>
    <w:rsid w:val="0033064D"/>
    <w:rsid w:val="00335D44"/>
    <w:rsid w:val="00337FA9"/>
    <w:rsid w:val="003430AA"/>
    <w:rsid w:val="00345355"/>
    <w:rsid w:val="00350025"/>
    <w:rsid w:val="00351488"/>
    <w:rsid w:val="00354611"/>
    <w:rsid w:val="003576A4"/>
    <w:rsid w:val="0036156C"/>
    <w:rsid w:val="00365291"/>
    <w:rsid w:val="0037392C"/>
    <w:rsid w:val="0038096B"/>
    <w:rsid w:val="00384E90"/>
    <w:rsid w:val="00390D62"/>
    <w:rsid w:val="003939AC"/>
    <w:rsid w:val="00394F87"/>
    <w:rsid w:val="003A1250"/>
    <w:rsid w:val="003A1312"/>
    <w:rsid w:val="003A3630"/>
    <w:rsid w:val="003A6152"/>
    <w:rsid w:val="003B0643"/>
    <w:rsid w:val="003B2725"/>
    <w:rsid w:val="003B36A9"/>
    <w:rsid w:val="003B3D87"/>
    <w:rsid w:val="003B5082"/>
    <w:rsid w:val="003C0E92"/>
    <w:rsid w:val="003C1063"/>
    <w:rsid w:val="003C2248"/>
    <w:rsid w:val="003C2E19"/>
    <w:rsid w:val="003C5303"/>
    <w:rsid w:val="003C6B7E"/>
    <w:rsid w:val="003C71B5"/>
    <w:rsid w:val="003C72BC"/>
    <w:rsid w:val="003D001E"/>
    <w:rsid w:val="003D10AB"/>
    <w:rsid w:val="003D144C"/>
    <w:rsid w:val="003E2706"/>
    <w:rsid w:val="003E61F9"/>
    <w:rsid w:val="003E7E6C"/>
    <w:rsid w:val="003F32CF"/>
    <w:rsid w:val="003F4708"/>
    <w:rsid w:val="003F657C"/>
    <w:rsid w:val="004007C3"/>
    <w:rsid w:val="00401FE9"/>
    <w:rsid w:val="00402F98"/>
    <w:rsid w:val="004032C0"/>
    <w:rsid w:val="0040385E"/>
    <w:rsid w:val="004040D1"/>
    <w:rsid w:val="0040457D"/>
    <w:rsid w:val="00405108"/>
    <w:rsid w:val="00406A24"/>
    <w:rsid w:val="004111F0"/>
    <w:rsid w:val="00411789"/>
    <w:rsid w:val="00413765"/>
    <w:rsid w:val="0041741D"/>
    <w:rsid w:val="00420A0D"/>
    <w:rsid w:val="00431CEC"/>
    <w:rsid w:val="004324AA"/>
    <w:rsid w:val="004333A1"/>
    <w:rsid w:val="0044064C"/>
    <w:rsid w:val="00442754"/>
    <w:rsid w:val="00445604"/>
    <w:rsid w:val="0045315D"/>
    <w:rsid w:val="004548BB"/>
    <w:rsid w:val="00455472"/>
    <w:rsid w:val="00456DAC"/>
    <w:rsid w:val="004603CC"/>
    <w:rsid w:val="00460E78"/>
    <w:rsid w:val="00462208"/>
    <w:rsid w:val="00467250"/>
    <w:rsid w:val="004828B2"/>
    <w:rsid w:val="00482B9F"/>
    <w:rsid w:val="004837B0"/>
    <w:rsid w:val="00483AFD"/>
    <w:rsid w:val="0048476E"/>
    <w:rsid w:val="00485053"/>
    <w:rsid w:val="00485798"/>
    <w:rsid w:val="00486F3C"/>
    <w:rsid w:val="00487C66"/>
    <w:rsid w:val="00491361"/>
    <w:rsid w:val="004918DF"/>
    <w:rsid w:val="00491E65"/>
    <w:rsid w:val="004941E1"/>
    <w:rsid w:val="00494EFE"/>
    <w:rsid w:val="00497AF7"/>
    <w:rsid w:val="004A1F02"/>
    <w:rsid w:val="004A25E4"/>
    <w:rsid w:val="004A361D"/>
    <w:rsid w:val="004A4DBE"/>
    <w:rsid w:val="004A6702"/>
    <w:rsid w:val="004A6836"/>
    <w:rsid w:val="004A7F5D"/>
    <w:rsid w:val="004B14E7"/>
    <w:rsid w:val="004B228B"/>
    <w:rsid w:val="004C148B"/>
    <w:rsid w:val="004C38CB"/>
    <w:rsid w:val="004C515D"/>
    <w:rsid w:val="004C6534"/>
    <w:rsid w:val="004E2814"/>
    <w:rsid w:val="004E2C5A"/>
    <w:rsid w:val="004E2FDF"/>
    <w:rsid w:val="004E5745"/>
    <w:rsid w:val="004F3392"/>
    <w:rsid w:val="004F5FB0"/>
    <w:rsid w:val="005011E7"/>
    <w:rsid w:val="0050364E"/>
    <w:rsid w:val="00504555"/>
    <w:rsid w:val="00504C26"/>
    <w:rsid w:val="0050567E"/>
    <w:rsid w:val="0050640B"/>
    <w:rsid w:val="00506D73"/>
    <w:rsid w:val="0050713F"/>
    <w:rsid w:val="005124A6"/>
    <w:rsid w:val="005127AD"/>
    <w:rsid w:val="00523691"/>
    <w:rsid w:val="00523FD8"/>
    <w:rsid w:val="00525709"/>
    <w:rsid w:val="005312F7"/>
    <w:rsid w:val="00535298"/>
    <w:rsid w:val="00536262"/>
    <w:rsid w:val="00543650"/>
    <w:rsid w:val="0055219B"/>
    <w:rsid w:val="00554E67"/>
    <w:rsid w:val="005615E4"/>
    <w:rsid w:val="005623F4"/>
    <w:rsid w:val="00565D70"/>
    <w:rsid w:val="0056693A"/>
    <w:rsid w:val="00567FA4"/>
    <w:rsid w:val="00570FE3"/>
    <w:rsid w:val="00571244"/>
    <w:rsid w:val="005753AA"/>
    <w:rsid w:val="00577635"/>
    <w:rsid w:val="005811BC"/>
    <w:rsid w:val="00585571"/>
    <w:rsid w:val="0058798F"/>
    <w:rsid w:val="0059034D"/>
    <w:rsid w:val="00590F9C"/>
    <w:rsid w:val="0059132D"/>
    <w:rsid w:val="00594363"/>
    <w:rsid w:val="00594CAC"/>
    <w:rsid w:val="005956B3"/>
    <w:rsid w:val="00595F41"/>
    <w:rsid w:val="00597CAE"/>
    <w:rsid w:val="005A2292"/>
    <w:rsid w:val="005A26FC"/>
    <w:rsid w:val="005A45F4"/>
    <w:rsid w:val="005A6B1F"/>
    <w:rsid w:val="005A6D7E"/>
    <w:rsid w:val="005A7320"/>
    <w:rsid w:val="005A7631"/>
    <w:rsid w:val="005A7C18"/>
    <w:rsid w:val="005A7C5B"/>
    <w:rsid w:val="005B0913"/>
    <w:rsid w:val="005B0C56"/>
    <w:rsid w:val="005B11D7"/>
    <w:rsid w:val="005B2A06"/>
    <w:rsid w:val="005B7A51"/>
    <w:rsid w:val="005B7E78"/>
    <w:rsid w:val="005C0659"/>
    <w:rsid w:val="005C28A4"/>
    <w:rsid w:val="005C2DAA"/>
    <w:rsid w:val="005C395F"/>
    <w:rsid w:val="005C3CF2"/>
    <w:rsid w:val="005C4DD5"/>
    <w:rsid w:val="005C6A11"/>
    <w:rsid w:val="005D2E5F"/>
    <w:rsid w:val="005D35D6"/>
    <w:rsid w:val="005D5771"/>
    <w:rsid w:val="005D6C2C"/>
    <w:rsid w:val="005D7C78"/>
    <w:rsid w:val="005D7F46"/>
    <w:rsid w:val="005E2404"/>
    <w:rsid w:val="005E6F5C"/>
    <w:rsid w:val="005E7DC8"/>
    <w:rsid w:val="005F0D35"/>
    <w:rsid w:val="005F3645"/>
    <w:rsid w:val="005F57D8"/>
    <w:rsid w:val="005F5C45"/>
    <w:rsid w:val="005F6E26"/>
    <w:rsid w:val="006021AE"/>
    <w:rsid w:val="00602E6A"/>
    <w:rsid w:val="0060377C"/>
    <w:rsid w:val="00603CF2"/>
    <w:rsid w:val="0060429F"/>
    <w:rsid w:val="00604AC5"/>
    <w:rsid w:val="00604C0E"/>
    <w:rsid w:val="0060558E"/>
    <w:rsid w:val="00605B0B"/>
    <w:rsid w:val="00605D1B"/>
    <w:rsid w:val="006108A5"/>
    <w:rsid w:val="00611882"/>
    <w:rsid w:val="00611BB9"/>
    <w:rsid w:val="006139AA"/>
    <w:rsid w:val="006161D0"/>
    <w:rsid w:val="00625D9F"/>
    <w:rsid w:val="0063511C"/>
    <w:rsid w:val="006373A2"/>
    <w:rsid w:val="00645D05"/>
    <w:rsid w:val="00645FF3"/>
    <w:rsid w:val="00646F23"/>
    <w:rsid w:val="00654BAE"/>
    <w:rsid w:val="00654E52"/>
    <w:rsid w:val="00656754"/>
    <w:rsid w:val="0066076D"/>
    <w:rsid w:val="006666A1"/>
    <w:rsid w:val="006729DF"/>
    <w:rsid w:val="0067563E"/>
    <w:rsid w:val="00675E1A"/>
    <w:rsid w:val="006764D2"/>
    <w:rsid w:val="0068045C"/>
    <w:rsid w:val="00681203"/>
    <w:rsid w:val="00681C07"/>
    <w:rsid w:val="00681EE8"/>
    <w:rsid w:val="00684954"/>
    <w:rsid w:val="00685944"/>
    <w:rsid w:val="00686392"/>
    <w:rsid w:val="00686A6A"/>
    <w:rsid w:val="0069036E"/>
    <w:rsid w:val="006918D5"/>
    <w:rsid w:val="006936A9"/>
    <w:rsid w:val="00693BF6"/>
    <w:rsid w:val="006970C9"/>
    <w:rsid w:val="00697263"/>
    <w:rsid w:val="00697323"/>
    <w:rsid w:val="006A3D88"/>
    <w:rsid w:val="006A45AE"/>
    <w:rsid w:val="006B0002"/>
    <w:rsid w:val="006B19FD"/>
    <w:rsid w:val="006B394C"/>
    <w:rsid w:val="006B5005"/>
    <w:rsid w:val="006C4AC3"/>
    <w:rsid w:val="006C5999"/>
    <w:rsid w:val="006C66C5"/>
    <w:rsid w:val="006D084E"/>
    <w:rsid w:val="006D1413"/>
    <w:rsid w:val="006D3CBB"/>
    <w:rsid w:val="006E0A84"/>
    <w:rsid w:val="006E0A86"/>
    <w:rsid w:val="006E2567"/>
    <w:rsid w:val="006E3212"/>
    <w:rsid w:val="006E4070"/>
    <w:rsid w:val="006E5209"/>
    <w:rsid w:val="006E5E66"/>
    <w:rsid w:val="006F1A7D"/>
    <w:rsid w:val="006F3D62"/>
    <w:rsid w:val="006F5860"/>
    <w:rsid w:val="006F7F29"/>
    <w:rsid w:val="00700AA7"/>
    <w:rsid w:val="00706EF3"/>
    <w:rsid w:val="007078C9"/>
    <w:rsid w:val="007117E6"/>
    <w:rsid w:val="00721C74"/>
    <w:rsid w:val="00722AB7"/>
    <w:rsid w:val="007251C9"/>
    <w:rsid w:val="00727FA4"/>
    <w:rsid w:val="007336B5"/>
    <w:rsid w:val="00735CFD"/>
    <w:rsid w:val="00736DD9"/>
    <w:rsid w:val="00737FEA"/>
    <w:rsid w:val="00742804"/>
    <w:rsid w:val="0074584C"/>
    <w:rsid w:val="00747717"/>
    <w:rsid w:val="00747F41"/>
    <w:rsid w:val="00757B27"/>
    <w:rsid w:val="007610CB"/>
    <w:rsid w:val="00762BC4"/>
    <w:rsid w:val="0076378C"/>
    <w:rsid w:val="00764D9E"/>
    <w:rsid w:val="007652F2"/>
    <w:rsid w:val="007659F0"/>
    <w:rsid w:val="007725EE"/>
    <w:rsid w:val="0077274D"/>
    <w:rsid w:val="007740BC"/>
    <w:rsid w:val="0077763E"/>
    <w:rsid w:val="00780A6F"/>
    <w:rsid w:val="00781001"/>
    <w:rsid w:val="00783986"/>
    <w:rsid w:val="00784FC0"/>
    <w:rsid w:val="00787472"/>
    <w:rsid w:val="00787DE9"/>
    <w:rsid w:val="00794D5D"/>
    <w:rsid w:val="00794EC2"/>
    <w:rsid w:val="00795401"/>
    <w:rsid w:val="007A3EF3"/>
    <w:rsid w:val="007A74CA"/>
    <w:rsid w:val="007B0070"/>
    <w:rsid w:val="007B0D8D"/>
    <w:rsid w:val="007B343D"/>
    <w:rsid w:val="007B47AF"/>
    <w:rsid w:val="007B6FCA"/>
    <w:rsid w:val="007C033D"/>
    <w:rsid w:val="007C129C"/>
    <w:rsid w:val="007C1F8B"/>
    <w:rsid w:val="007C37A5"/>
    <w:rsid w:val="007C43E2"/>
    <w:rsid w:val="007D33E5"/>
    <w:rsid w:val="007D3DA1"/>
    <w:rsid w:val="007D4BFE"/>
    <w:rsid w:val="007D56C4"/>
    <w:rsid w:val="007E2EB3"/>
    <w:rsid w:val="007E35B1"/>
    <w:rsid w:val="007E52B5"/>
    <w:rsid w:val="007E6194"/>
    <w:rsid w:val="007E66F9"/>
    <w:rsid w:val="007F006F"/>
    <w:rsid w:val="007F468B"/>
    <w:rsid w:val="007F5D82"/>
    <w:rsid w:val="0080459E"/>
    <w:rsid w:val="008056DA"/>
    <w:rsid w:val="00806DA2"/>
    <w:rsid w:val="00807079"/>
    <w:rsid w:val="00810546"/>
    <w:rsid w:val="008109EF"/>
    <w:rsid w:val="00814634"/>
    <w:rsid w:val="00822DA1"/>
    <w:rsid w:val="00825A29"/>
    <w:rsid w:val="00830DFE"/>
    <w:rsid w:val="0083704C"/>
    <w:rsid w:val="00840D8E"/>
    <w:rsid w:val="008414C5"/>
    <w:rsid w:val="0084179C"/>
    <w:rsid w:val="00842402"/>
    <w:rsid w:val="00842DDC"/>
    <w:rsid w:val="00846CC5"/>
    <w:rsid w:val="00847522"/>
    <w:rsid w:val="00847573"/>
    <w:rsid w:val="0085132F"/>
    <w:rsid w:val="00852E64"/>
    <w:rsid w:val="00853AA1"/>
    <w:rsid w:val="0085561F"/>
    <w:rsid w:val="008562CF"/>
    <w:rsid w:val="00857E9E"/>
    <w:rsid w:val="00863C93"/>
    <w:rsid w:val="00864C83"/>
    <w:rsid w:val="00866B68"/>
    <w:rsid w:val="00871E99"/>
    <w:rsid w:val="008724AB"/>
    <w:rsid w:val="008768AD"/>
    <w:rsid w:val="008836AA"/>
    <w:rsid w:val="008868A7"/>
    <w:rsid w:val="00886957"/>
    <w:rsid w:val="00887510"/>
    <w:rsid w:val="00890AB5"/>
    <w:rsid w:val="00891071"/>
    <w:rsid w:val="00893092"/>
    <w:rsid w:val="00893214"/>
    <w:rsid w:val="0089506C"/>
    <w:rsid w:val="00895562"/>
    <w:rsid w:val="008A0073"/>
    <w:rsid w:val="008A3F9A"/>
    <w:rsid w:val="008B06BF"/>
    <w:rsid w:val="008B14B0"/>
    <w:rsid w:val="008B1CD1"/>
    <w:rsid w:val="008C1CEE"/>
    <w:rsid w:val="008C30E9"/>
    <w:rsid w:val="008C3523"/>
    <w:rsid w:val="008C58A4"/>
    <w:rsid w:val="008D1D41"/>
    <w:rsid w:val="008D57D7"/>
    <w:rsid w:val="008D5D97"/>
    <w:rsid w:val="008D63EA"/>
    <w:rsid w:val="008E0B21"/>
    <w:rsid w:val="008E1891"/>
    <w:rsid w:val="008E3124"/>
    <w:rsid w:val="008E3B0F"/>
    <w:rsid w:val="008E3BBC"/>
    <w:rsid w:val="008E51FB"/>
    <w:rsid w:val="008F0F88"/>
    <w:rsid w:val="008F17DF"/>
    <w:rsid w:val="008F41AB"/>
    <w:rsid w:val="008F4733"/>
    <w:rsid w:val="008F5FB3"/>
    <w:rsid w:val="00903013"/>
    <w:rsid w:val="00904D72"/>
    <w:rsid w:val="0090534F"/>
    <w:rsid w:val="00907552"/>
    <w:rsid w:val="0091147F"/>
    <w:rsid w:val="0091337B"/>
    <w:rsid w:val="0091567F"/>
    <w:rsid w:val="00915E49"/>
    <w:rsid w:val="0092232D"/>
    <w:rsid w:val="00925EE2"/>
    <w:rsid w:val="0092778C"/>
    <w:rsid w:val="00934B3E"/>
    <w:rsid w:val="0093669B"/>
    <w:rsid w:val="0093699D"/>
    <w:rsid w:val="00945584"/>
    <w:rsid w:val="00947130"/>
    <w:rsid w:val="009472B0"/>
    <w:rsid w:val="0094772B"/>
    <w:rsid w:val="00950A4F"/>
    <w:rsid w:val="0095110C"/>
    <w:rsid w:val="00951F6F"/>
    <w:rsid w:val="0095224B"/>
    <w:rsid w:val="009556F0"/>
    <w:rsid w:val="00960423"/>
    <w:rsid w:val="00963609"/>
    <w:rsid w:val="009726DB"/>
    <w:rsid w:val="00976B80"/>
    <w:rsid w:val="00980823"/>
    <w:rsid w:val="0098582C"/>
    <w:rsid w:val="00985A12"/>
    <w:rsid w:val="00985E10"/>
    <w:rsid w:val="009872E6"/>
    <w:rsid w:val="00996E3C"/>
    <w:rsid w:val="00997D76"/>
    <w:rsid w:val="009A5124"/>
    <w:rsid w:val="009A54DA"/>
    <w:rsid w:val="009A7C4E"/>
    <w:rsid w:val="009B0097"/>
    <w:rsid w:val="009B41E4"/>
    <w:rsid w:val="009C4552"/>
    <w:rsid w:val="009D1E13"/>
    <w:rsid w:val="009D3A60"/>
    <w:rsid w:val="009D4716"/>
    <w:rsid w:val="009D62D4"/>
    <w:rsid w:val="009E10F0"/>
    <w:rsid w:val="009E5D4F"/>
    <w:rsid w:val="009E617B"/>
    <w:rsid w:val="009E6D87"/>
    <w:rsid w:val="009E6DEB"/>
    <w:rsid w:val="009F1DED"/>
    <w:rsid w:val="009F1FE3"/>
    <w:rsid w:val="009F30F6"/>
    <w:rsid w:val="009F381B"/>
    <w:rsid w:val="009F4C3F"/>
    <w:rsid w:val="009F53FA"/>
    <w:rsid w:val="009F7806"/>
    <w:rsid w:val="009F7813"/>
    <w:rsid w:val="009F7AE0"/>
    <w:rsid w:val="00A004E2"/>
    <w:rsid w:val="00A00CE7"/>
    <w:rsid w:val="00A016C1"/>
    <w:rsid w:val="00A01F7A"/>
    <w:rsid w:val="00A033E8"/>
    <w:rsid w:val="00A04B3B"/>
    <w:rsid w:val="00A05412"/>
    <w:rsid w:val="00A102C4"/>
    <w:rsid w:val="00A10993"/>
    <w:rsid w:val="00A122DA"/>
    <w:rsid w:val="00A21488"/>
    <w:rsid w:val="00A2490D"/>
    <w:rsid w:val="00A2601D"/>
    <w:rsid w:val="00A326BA"/>
    <w:rsid w:val="00A32FDA"/>
    <w:rsid w:val="00A35231"/>
    <w:rsid w:val="00A360D2"/>
    <w:rsid w:val="00A446FB"/>
    <w:rsid w:val="00A46929"/>
    <w:rsid w:val="00A47537"/>
    <w:rsid w:val="00A5467F"/>
    <w:rsid w:val="00A551DC"/>
    <w:rsid w:val="00A56186"/>
    <w:rsid w:val="00A561B0"/>
    <w:rsid w:val="00A57A22"/>
    <w:rsid w:val="00A61CA0"/>
    <w:rsid w:val="00A62A29"/>
    <w:rsid w:val="00A67A6F"/>
    <w:rsid w:val="00A70D21"/>
    <w:rsid w:val="00A71B36"/>
    <w:rsid w:val="00A71F5E"/>
    <w:rsid w:val="00A750CE"/>
    <w:rsid w:val="00A8256D"/>
    <w:rsid w:val="00A874B8"/>
    <w:rsid w:val="00A9009D"/>
    <w:rsid w:val="00A905AA"/>
    <w:rsid w:val="00A91321"/>
    <w:rsid w:val="00A91B76"/>
    <w:rsid w:val="00A930DB"/>
    <w:rsid w:val="00A9461A"/>
    <w:rsid w:val="00A96E05"/>
    <w:rsid w:val="00A97185"/>
    <w:rsid w:val="00AA00DC"/>
    <w:rsid w:val="00AA1006"/>
    <w:rsid w:val="00AA1182"/>
    <w:rsid w:val="00AA1919"/>
    <w:rsid w:val="00AA2921"/>
    <w:rsid w:val="00AA4609"/>
    <w:rsid w:val="00AA5270"/>
    <w:rsid w:val="00AA6DD5"/>
    <w:rsid w:val="00AA7253"/>
    <w:rsid w:val="00AB0B64"/>
    <w:rsid w:val="00AB4281"/>
    <w:rsid w:val="00AB74F7"/>
    <w:rsid w:val="00AB7507"/>
    <w:rsid w:val="00AC17DF"/>
    <w:rsid w:val="00AC5C46"/>
    <w:rsid w:val="00AC7FAF"/>
    <w:rsid w:val="00AD100F"/>
    <w:rsid w:val="00AD2056"/>
    <w:rsid w:val="00AD5A23"/>
    <w:rsid w:val="00AD5F90"/>
    <w:rsid w:val="00AD65B5"/>
    <w:rsid w:val="00AD70B9"/>
    <w:rsid w:val="00AE3112"/>
    <w:rsid w:val="00AE5BAC"/>
    <w:rsid w:val="00AE6C40"/>
    <w:rsid w:val="00AE7717"/>
    <w:rsid w:val="00AF1670"/>
    <w:rsid w:val="00AF30EE"/>
    <w:rsid w:val="00AF5269"/>
    <w:rsid w:val="00B00A9E"/>
    <w:rsid w:val="00B018F5"/>
    <w:rsid w:val="00B02530"/>
    <w:rsid w:val="00B04D1D"/>
    <w:rsid w:val="00B059CF"/>
    <w:rsid w:val="00B0636D"/>
    <w:rsid w:val="00B06EFD"/>
    <w:rsid w:val="00B07A28"/>
    <w:rsid w:val="00B114AC"/>
    <w:rsid w:val="00B120CF"/>
    <w:rsid w:val="00B12272"/>
    <w:rsid w:val="00B1610B"/>
    <w:rsid w:val="00B1691A"/>
    <w:rsid w:val="00B23FFB"/>
    <w:rsid w:val="00B25E85"/>
    <w:rsid w:val="00B27960"/>
    <w:rsid w:val="00B33751"/>
    <w:rsid w:val="00B33A4C"/>
    <w:rsid w:val="00B35C24"/>
    <w:rsid w:val="00B35D41"/>
    <w:rsid w:val="00B36F6D"/>
    <w:rsid w:val="00B456DD"/>
    <w:rsid w:val="00B47145"/>
    <w:rsid w:val="00B47971"/>
    <w:rsid w:val="00B5166F"/>
    <w:rsid w:val="00B5201F"/>
    <w:rsid w:val="00B57415"/>
    <w:rsid w:val="00B61723"/>
    <w:rsid w:val="00B63225"/>
    <w:rsid w:val="00B6770E"/>
    <w:rsid w:val="00B7269C"/>
    <w:rsid w:val="00B7464A"/>
    <w:rsid w:val="00B774D8"/>
    <w:rsid w:val="00B80E14"/>
    <w:rsid w:val="00B80FA7"/>
    <w:rsid w:val="00B816E5"/>
    <w:rsid w:val="00B8205C"/>
    <w:rsid w:val="00B8240D"/>
    <w:rsid w:val="00B9264D"/>
    <w:rsid w:val="00B92E49"/>
    <w:rsid w:val="00B955E8"/>
    <w:rsid w:val="00B95CCF"/>
    <w:rsid w:val="00B96B9B"/>
    <w:rsid w:val="00B96F64"/>
    <w:rsid w:val="00BA0417"/>
    <w:rsid w:val="00BA1FFA"/>
    <w:rsid w:val="00BA3840"/>
    <w:rsid w:val="00BA53A8"/>
    <w:rsid w:val="00BA5490"/>
    <w:rsid w:val="00BA5571"/>
    <w:rsid w:val="00BA6903"/>
    <w:rsid w:val="00BB1EFE"/>
    <w:rsid w:val="00BB3BA1"/>
    <w:rsid w:val="00BB75A5"/>
    <w:rsid w:val="00BC107C"/>
    <w:rsid w:val="00BC398A"/>
    <w:rsid w:val="00BD3E4D"/>
    <w:rsid w:val="00BD4E86"/>
    <w:rsid w:val="00BD5A28"/>
    <w:rsid w:val="00BE256C"/>
    <w:rsid w:val="00BE3127"/>
    <w:rsid w:val="00BE3287"/>
    <w:rsid w:val="00BE553E"/>
    <w:rsid w:val="00BE6BCF"/>
    <w:rsid w:val="00BF0A6D"/>
    <w:rsid w:val="00BF4194"/>
    <w:rsid w:val="00BF7ADE"/>
    <w:rsid w:val="00BF7C7E"/>
    <w:rsid w:val="00C035C1"/>
    <w:rsid w:val="00C036B9"/>
    <w:rsid w:val="00C058E3"/>
    <w:rsid w:val="00C15C89"/>
    <w:rsid w:val="00C16687"/>
    <w:rsid w:val="00C20376"/>
    <w:rsid w:val="00C22D09"/>
    <w:rsid w:val="00C23AC4"/>
    <w:rsid w:val="00C27BAF"/>
    <w:rsid w:val="00C27E6F"/>
    <w:rsid w:val="00C32630"/>
    <w:rsid w:val="00C35EE9"/>
    <w:rsid w:val="00C45C50"/>
    <w:rsid w:val="00C5000D"/>
    <w:rsid w:val="00C50742"/>
    <w:rsid w:val="00C50DC7"/>
    <w:rsid w:val="00C560CF"/>
    <w:rsid w:val="00C57052"/>
    <w:rsid w:val="00C61220"/>
    <w:rsid w:val="00C65E58"/>
    <w:rsid w:val="00C71C67"/>
    <w:rsid w:val="00C73256"/>
    <w:rsid w:val="00C743A1"/>
    <w:rsid w:val="00C75578"/>
    <w:rsid w:val="00C76121"/>
    <w:rsid w:val="00C80244"/>
    <w:rsid w:val="00C81448"/>
    <w:rsid w:val="00C82025"/>
    <w:rsid w:val="00C82C40"/>
    <w:rsid w:val="00C8728E"/>
    <w:rsid w:val="00C87DDC"/>
    <w:rsid w:val="00C90FC5"/>
    <w:rsid w:val="00C93105"/>
    <w:rsid w:val="00C94357"/>
    <w:rsid w:val="00C95469"/>
    <w:rsid w:val="00C968D3"/>
    <w:rsid w:val="00C97B1E"/>
    <w:rsid w:val="00CA11BE"/>
    <w:rsid w:val="00CA2395"/>
    <w:rsid w:val="00CA2C13"/>
    <w:rsid w:val="00CA4E0A"/>
    <w:rsid w:val="00CA4EF1"/>
    <w:rsid w:val="00CA56C3"/>
    <w:rsid w:val="00CA5C5C"/>
    <w:rsid w:val="00CB0B0E"/>
    <w:rsid w:val="00CB18E6"/>
    <w:rsid w:val="00CB1EE9"/>
    <w:rsid w:val="00CB2617"/>
    <w:rsid w:val="00CB32C7"/>
    <w:rsid w:val="00CB38C1"/>
    <w:rsid w:val="00CB56D6"/>
    <w:rsid w:val="00CB7417"/>
    <w:rsid w:val="00CC0407"/>
    <w:rsid w:val="00CD357A"/>
    <w:rsid w:val="00CD4E8A"/>
    <w:rsid w:val="00CD5E1C"/>
    <w:rsid w:val="00CD6A2A"/>
    <w:rsid w:val="00CD6A86"/>
    <w:rsid w:val="00CD72CB"/>
    <w:rsid w:val="00CE110F"/>
    <w:rsid w:val="00CE24E9"/>
    <w:rsid w:val="00CE6612"/>
    <w:rsid w:val="00CE6B7A"/>
    <w:rsid w:val="00CF0092"/>
    <w:rsid w:val="00CF08BE"/>
    <w:rsid w:val="00CF0E68"/>
    <w:rsid w:val="00CF255C"/>
    <w:rsid w:val="00CF3969"/>
    <w:rsid w:val="00CF70A4"/>
    <w:rsid w:val="00D001C8"/>
    <w:rsid w:val="00D032EF"/>
    <w:rsid w:val="00D044B8"/>
    <w:rsid w:val="00D066FE"/>
    <w:rsid w:val="00D073AC"/>
    <w:rsid w:val="00D15030"/>
    <w:rsid w:val="00D17DE6"/>
    <w:rsid w:val="00D23257"/>
    <w:rsid w:val="00D27081"/>
    <w:rsid w:val="00D31A44"/>
    <w:rsid w:val="00D34891"/>
    <w:rsid w:val="00D405FA"/>
    <w:rsid w:val="00D40A00"/>
    <w:rsid w:val="00D4387A"/>
    <w:rsid w:val="00D455A8"/>
    <w:rsid w:val="00D45833"/>
    <w:rsid w:val="00D46CEB"/>
    <w:rsid w:val="00D47978"/>
    <w:rsid w:val="00D5298A"/>
    <w:rsid w:val="00D54009"/>
    <w:rsid w:val="00D551E5"/>
    <w:rsid w:val="00D56477"/>
    <w:rsid w:val="00D56FD1"/>
    <w:rsid w:val="00D60BE1"/>
    <w:rsid w:val="00D6616A"/>
    <w:rsid w:val="00D66E80"/>
    <w:rsid w:val="00D66FA3"/>
    <w:rsid w:val="00D67BE3"/>
    <w:rsid w:val="00D702BB"/>
    <w:rsid w:val="00D71366"/>
    <w:rsid w:val="00D72A5B"/>
    <w:rsid w:val="00D73690"/>
    <w:rsid w:val="00D74F2F"/>
    <w:rsid w:val="00D750D6"/>
    <w:rsid w:val="00D8080F"/>
    <w:rsid w:val="00D852BB"/>
    <w:rsid w:val="00D87D6E"/>
    <w:rsid w:val="00D90BBC"/>
    <w:rsid w:val="00D90F51"/>
    <w:rsid w:val="00D92456"/>
    <w:rsid w:val="00D95EEE"/>
    <w:rsid w:val="00D97310"/>
    <w:rsid w:val="00DA18EA"/>
    <w:rsid w:val="00DA42A2"/>
    <w:rsid w:val="00DA61C5"/>
    <w:rsid w:val="00DA7E9E"/>
    <w:rsid w:val="00DB06FD"/>
    <w:rsid w:val="00DB338B"/>
    <w:rsid w:val="00DB40C1"/>
    <w:rsid w:val="00DB7AC2"/>
    <w:rsid w:val="00DB7C7F"/>
    <w:rsid w:val="00DB7E9D"/>
    <w:rsid w:val="00DC0221"/>
    <w:rsid w:val="00DC0FB6"/>
    <w:rsid w:val="00DC0FD7"/>
    <w:rsid w:val="00DC10F4"/>
    <w:rsid w:val="00DC37AD"/>
    <w:rsid w:val="00DC47D6"/>
    <w:rsid w:val="00DC7724"/>
    <w:rsid w:val="00DD3CF7"/>
    <w:rsid w:val="00DD5708"/>
    <w:rsid w:val="00DE0021"/>
    <w:rsid w:val="00DE35AF"/>
    <w:rsid w:val="00DF0D88"/>
    <w:rsid w:val="00DF1C5B"/>
    <w:rsid w:val="00DF4C54"/>
    <w:rsid w:val="00DF500F"/>
    <w:rsid w:val="00E014AF"/>
    <w:rsid w:val="00E01827"/>
    <w:rsid w:val="00E021F1"/>
    <w:rsid w:val="00E05D16"/>
    <w:rsid w:val="00E0634B"/>
    <w:rsid w:val="00E1528F"/>
    <w:rsid w:val="00E20759"/>
    <w:rsid w:val="00E20D80"/>
    <w:rsid w:val="00E2148F"/>
    <w:rsid w:val="00E22C0D"/>
    <w:rsid w:val="00E22EA8"/>
    <w:rsid w:val="00E25FEF"/>
    <w:rsid w:val="00E26180"/>
    <w:rsid w:val="00E3125F"/>
    <w:rsid w:val="00E34B49"/>
    <w:rsid w:val="00E35496"/>
    <w:rsid w:val="00E375A0"/>
    <w:rsid w:val="00E41C07"/>
    <w:rsid w:val="00E42C0E"/>
    <w:rsid w:val="00E44A68"/>
    <w:rsid w:val="00E451C4"/>
    <w:rsid w:val="00E50C79"/>
    <w:rsid w:val="00E521F8"/>
    <w:rsid w:val="00E5259C"/>
    <w:rsid w:val="00E5448E"/>
    <w:rsid w:val="00E565AF"/>
    <w:rsid w:val="00E5692D"/>
    <w:rsid w:val="00E60198"/>
    <w:rsid w:val="00E617BF"/>
    <w:rsid w:val="00E618CC"/>
    <w:rsid w:val="00E6573A"/>
    <w:rsid w:val="00E66D8C"/>
    <w:rsid w:val="00E67136"/>
    <w:rsid w:val="00E6721B"/>
    <w:rsid w:val="00E70923"/>
    <w:rsid w:val="00E72F8E"/>
    <w:rsid w:val="00E74912"/>
    <w:rsid w:val="00E75608"/>
    <w:rsid w:val="00E76B19"/>
    <w:rsid w:val="00E778AB"/>
    <w:rsid w:val="00E8065F"/>
    <w:rsid w:val="00E93A61"/>
    <w:rsid w:val="00E94DA8"/>
    <w:rsid w:val="00E97252"/>
    <w:rsid w:val="00EA126A"/>
    <w:rsid w:val="00EA5374"/>
    <w:rsid w:val="00EA6C77"/>
    <w:rsid w:val="00EA7E29"/>
    <w:rsid w:val="00EB0005"/>
    <w:rsid w:val="00EB2FC6"/>
    <w:rsid w:val="00EB4F63"/>
    <w:rsid w:val="00EB6437"/>
    <w:rsid w:val="00EB6AB1"/>
    <w:rsid w:val="00EB6BD3"/>
    <w:rsid w:val="00EC0395"/>
    <w:rsid w:val="00EC0DCA"/>
    <w:rsid w:val="00EC298A"/>
    <w:rsid w:val="00EC2B54"/>
    <w:rsid w:val="00EC2B83"/>
    <w:rsid w:val="00EC7EB8"/>
    <w:rsid w:val="00ED037C"/>
    <w:rsid w:val="00ED1101"/>
    <w:rsid w:val="00ED497C"/>
    <w:rsid w:val="00ED5ADF"/>
    <w:rsid w:val="00ED5E4E"/>
    <w:rsid w:val="00ED6197"/>
    <w:rsid w:val="00ED7E76"/>
    <w:rsid w:val="00EE0822"/>
    <w:rsid w:val="00EE0F23"/>
    <w:rsid w:val="00EE5404"/>
    <w:rsid w:val="00EE5B5E"/>
    <w:rsid w:val="00EF015C"/>
    <w:rsid w:val="00EF03B4"/>
    <w:rsid w:val="00EF4790"/>
    <w:rsid w:val="00EF4C09"/>
    <w:rsid w:val="00EF7CEB"/>
    <w:rsid w:val="00F01B5F"/>
    <w:rsid w:val="00F02EB3"/>
    <w:rsid w:val="00F04E5D"/>
    <w:rsid w:val="00F05677"/>
    <w:rsid w:val="00F1174D"/>
    <w:rsid w:val="00F142B7"/>
    <w:rsid w:val="00F155AD"/>
    <w:rsid w:val="00F168CE"/>
    <w:rsid w:val="00F16ED3"/>
    <w:rsid w:val="00F21A91"/>
    <w:rsid w:val="00F223CD"/>
    <w:rsid w:val="00F22D67"/>
    <w:rsid w:val="00F2497D"/>
    <w:rsid w:val="00F3116D"/>
    <w:rsid w:val="00F316E1"/>
    <w:rsid w:val="00F4123A"/>
    <w:rsid w:val="00F4490D"/>
    <w:rsid w:val="00F47D65"/>
    <w:rsid w:val="00F5087E"/>
    <w:rsid w:val="00F50C86"/>
    <w:rsid w:val="00F533E8"/>
    <w:rsid w:val="00F5427C"/>
    <w:rsid w:val="00F643C0"/>
    <w:rsid w:val="00F65FED"/>
    <w:rsid w:val="00F701D6"/>
    <w:rsid w:val="00F711B2"/>
    <w:rsid w:val="00F7347D"/>
    <w:rsid w:val="00F75A41"/>
    <w:rsid w:val="00F76AA9"/>
    <w:rsid w:val="00F76F19"/>
    <w:rsid w:val="00F81FD2"/>
    <w:rsid w:val="00F838F9"/>
    <w:rsid w:val="00F8728C"/>
    <w:rsid w:val="00F931CF"/>
    <w:rsid w:val="00F93D02"/>
    <w:rsid w:val="00F93F69"/>
    <w:rsid w:val="00F962A1"/>
    <w:rsid w:val="00FA2F7F"/>
    <w:rsid w:val="00FA30D4"/>
    <w:rsid w:val="00FA4A38"/>
    <w:rsid w:val="00FA58C2"/>
    <w:rsid w:val="00FA7FEC"/>
    <w:rsid w:val="00FB16B3"/>
    <w:rsid w:val="00FB613F"/>
    <w:rsid w:val="00FB7029"/>
    <w:rsid w:val="00FB7167"/>
    <w:rsid w:val="00FC068A"/>
    <w:rsid w:val="00FC1025"/>
    <w:rsid w:val="00FC13A5"/>
    <w:rsid w:val="00FC2179"/>
    <w:rsid w:val="00FC594B"/>
    <w:rsid w:val="00FC6C0C"/>
    <w:rsid w:val="00FD3996"/>
    <w:rsid w:val="00FD7308"/>
    <w:rsid w:val="00FD74B5"/>
    <w:rsid w:val="00FE4AF4"/>
    <w:rsid w:val="00FE5763"/>
    <w:rsid w:val="00FF3C20"/>
    <w:rsid w:val="00FF519E"/>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 w:type="character" w:styleId="FollowedHyperlink">
    <w:name w:val="FollowedHyperlink"/>
    <w:basedOn w:val="DefaultParagraphFont"/>
    <w:uiPriority w:val="99"/>
    <w:semiHidden/>
    <w:unhideWhenUsed/>
    <w:rsid w:val="00210153"/>
    <w:rPr>
      <w:color w:val="954F72" w:themeColor="followedHyperlink"/>
      <w:u w:val="single"/>
    </w:rPr>
  </w:style>
  <w:style w:type="character" w:styleId="PlaceholderText">
    <w:name w:val="Placeholder Text"/>
    <w:basedOn w:val="DefaultParagraphFont"/>
    <w:uiPriority w:val="99"/>
    <w:semiHidden/>
    <w:rsid w:val="001736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790">
      <w:bodyDiv w:val="1"/>
      <w:marLeft w:val="0"/>
      <w:marRight w:val="0"/>
      <w:marTop w:val="0"/>
      <w:marBottom w:val="0"/>
      <w:divBdr>
        <w:top w:val="none" w:sz="0" w:space="0" w:color="auto"/>
        <w:left w:val="none" w:sz="0" w:space="0" w:color="auto"/>
        <w:bottom w:val="none" w:sz="0" w:space="0" w:color="auto"/>
        <w:right w:val="none" w:sz="0" w:space="0" w:color="auto"/>
      </w:divBdr>
    </w:div>
    <w:div w:id="87701053">
      <w:bodyDiv w:val="1"/>
      <w:marLeft w:val="0"/>
      <w:marRight w:val="0"/>
      <w:marTop w:val="0"/>
      <w:marBottom w:val="0"/>
      <w:divBdr>
        <w:top w:val="none" w:sz="0" w:space="0" w:color="auto"/>
        <w:left w:val="none" w:sz="0" w:space="0" w:color="auto"/>
        <w:bottom w:val="none" w:sz="0" w:space="0" w:color="auto"/>
        <w:right w:val="none" w:sz="0" w:space="0" w:color="auto"/>
      </w:divBdr>
    </w:div>
    <w:div w:id="96759186">
      <w:bodyDiv w:val="1"/>
      <w:marLeft w:val="0"/>
      <w:marRight w:val="0"/>
      <w:marTop w:val="0"/>
      <w:marBottom w:val="0"/>
      <w:divBdr>
        <w:top w:val="none" w:sz="0" w:space="0" w:color="auto"/>
        <w:left w:val="none" w:sz="0" w:space="0" w:color="auto"/>
        <w:bottom w:val="none" w:sz="0" w:space="0" w:color="auto"/>
        <w:right w:val="none" w:sz="0" w:space="0" w:color="auto"/>
      </w:divBdr>
    </w:div>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31751514">
      <w:bodyDiv w:val="1"/>
      <w:marLeft w:val="0"/>
      <w:marRight w:val="0"/>
      <w:marTop w:val="0"/>
      <w:marBottom w:val="0"/>
      <w:divBdr>
        <w:top w:val="none" w:sz="0" w:space="0" w:color="auto"/>
        <w:left w:val="none" w:sz="0" w:space="0" w:color="auto"/>
        <w:bottom w:val="none" w:sz="0" w:space="0" w:color="auto"/>
        <w:right w:val="none" w:sz="0" w:space="0" w:color="auto"/>
      </w:divBdr>
    </w:div>
    <w:div w:id="164784025">
      <w:bodyDiv w:val="1"/>
      <w:marLeft w:val="0"/>
      <w:marRight w:val="0"/>
      <w:marTop w:val="0"/>
      <w:marBottom w:val="0"/>
      <w:divBdr>
        <w:top w:val="none" w:sz="0" w:space="0" w:color="auto"/>
        <w:left w:val="none" w:sz="0" w:space="0" w:color="auto"/>
        <w:bottom w:val="none" w:sz="0" w:space="0" w:color="auto"/>
        <w:right w:val="none" w:sz="0" w:space="0" w:color="auto"/>
      </w:divBdr>
    </w:div>
    <w:div w:id="195432918">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23877763">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51907">
      <w:bodyDiv w:val="1"/>
      <w:marLeft w:val="0"/>
      <w:marRight w:val="0"/>
      <w:marTop w:val="0"/>
      <w:marBottom w:val="0"/>
      <w:divBdr>
        <w:top w:val="none" w:sz="0" w:space="0" w:color="auto"/>
        <w:left w:val="none" w:sz="0" w:space="0" w:color="auto"/>
        <w:bottom w:val="none" w:sz="0" w:space="0" w:color="auto"/>
        <w:right w:val="none" w:sz="0" w:space="0" w:color="auto"/>
      </w:divBdr>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295457171">
      <w:bodyDiv w:val="1"/>
      <w:marLeft w:val="0"/>
      <w:marRight w:val="0"/>
      <w:marTop w:val="0"/>
      <w:marBottom w:val="0"/>
      <w:divBdr>
        <w:top w:val="none" w:sz="0" w:space="0" w:color="auto"/>
        <w:left w:val="none" w:sz="0" w:space="0" w:color="auto"/>
        <w:bottom w:val="none" w:sz="0" w:space="0" w:color="auto"/>
        <w:right w:val="none" w:sz="0" w:space="0" w:color="auto"/>
      </w:divBdr>
    </w:div>
    <w:div w:id="296033337">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371804035">
      <w:bodyDiv w:val="1"/>
      <w:marLeft w:val="0"/>
      <w:marRight w:val="0"/>
      <w:marTop w:val="0"/>
      <w:marBottom w:val="0"/>
      <w:divBdr>
        <w:top w:val="none" w:sz="0" w:space="0" w:color="auto"/>
        <w:left w:val="none" w:sz="0" w:space="0" w:color="auto"/>
        <w:bottom w:val="none" w:sz="0" w:space="0" w:color="auto"/>
        <w:right w:val="none" w:sz="0" w:space="0" w:color="auto"/>
      </w:divBdr>
    </w:div>
    <w:div w:id="374618570">
      <w:bodyDiv w:val="1"/>
      <w:marLeft w:val="0"/>
      <w:marRight w:val="0"/>
      <w:marTop w:val="0"/>
      <w:marBottom w:val="0"/>
      <w:divBdr>
        <w:top w:val="none" w:sz="0" w:space="0" w:color="auto"/>
        <w:left w:val="none" w:sz="0" w:space="0" w:color="auto"/>
        <w:bottom w:val="none" w:sz="0" w:space="0" w:color="auto"/>
        <w:right w:val="none" w:sz="0" w:space="0" w:color="auto"/>
      </w:divBdr>
    </w:div>
    <w:div w:id="409624017">
      <w:bodyDiv w:val="1"/>
      <w:marLeft w:val="0"/>
      <w:marRight w:val="0"/>
      <w:marTop w:val="0"/>
      <w:marBottom w:val="0"/>
      <w:divBdr>
        <w:top w:val="none" w:sz="0" w:space="0" w:color="auto"/>
        <w:left w:val="none" w:sz="0" w:space="0" w:color="auto"/>
        <w:bottom w:val="none" w:sz="0" w:space="0" w:color="auto"/>
        <w:right w:val="none" w:sz="0" w:space="0" w:color="auto"/>
      </w:divBdr>
    </w:div>
    <w:div w:id="420640961">
      <w:bodyDiv w:val="1"/>
      <w:marLeft w:val="0"/>
      <w:marRight w:val="0"/>
      <w:marTop w:val="0"/>
      <w:marBottom w:val="0"/>
      <w:divBdr>
        <w:top w:val="none" w:sz="0" w:space="0" w:color="auto"/>
        <w:left w:val="none" w:sz="0" w:space="0" w:color="auto"/>
        <w:bottom w:val="none" w:sz="0" w:space="0" w:color="auto"/>
        <w:right w:val="none" w:sz="0" w:space="0" w:color="auto"/>
      </w:divBdr>
    </w:div>
    <w:div w:id="439689340">
      <w:bodyDiv w:val="1"/>
      <w:marLeft w:val="0"/>
      <w:marRight w:val="0"/>
      <w:marTop w:val="0"/>
      <w:marBottom w:val="0"/>
      <w:divBdr>
        <w:top w:val="none" w:sz="0" w:space="0" w:color="auto"/>
        <w:left w:val="none" w:sz="0" w:space="0" w:color="auto"/>
        <w:bottom w:val="none" w:sz="0" w:space="0" w:color="auto"/>
        <w:right w:val="none" w:sz="0" w:space="0" w:color="auto"/>
      </w:divBdr>
    </w:div>
    <w:div w:id="446003666">
      <w:bodyDiv w:val="1"/>
      <w:marLeft w:val="0"/>
      <w:marRight w:val="0"/>
      <w:marTop w:val="0"/>
      <w:marBottom w:val="0"/>
      <w:divBdr>
        <w:top w:val="none" w:sz="0" w:space="0" w:color="auto"/>
        <w:left w:val="none" w:sz="0" w:space="0" w:color="auto"/>
        <w:bottom w:val="none" w:sz="0" w:space="0" w:color="auto"/>
        <w:right w:val="none" w:sz="0" w:space="0" w:color="auto"/>
      </w:divBdr>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46400">
      <w:bodyDiv w:val="1"/>
      <w:marLeft w:val="0"/>
      <w:marRight w:val="0"/>
      <w:marTop w:val="0"/>
      <w:marBottom w:val="0"/>
      <w:divBdr>
        <w:top w:val="none" w:sz="0" w:space="0" w:color="auto"/>
        <w:left w:val="none" w:sz="0" w:space="0" w:color="auto"/>
        <w:bottom w:val="none" w:sz="0" w:space="0" w:color="auto"/>
        <w:right w:val="none" w:sz="0" w:space="0" w:color="auto"/>
      </w:divBdr>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501165803">
      <w:bodyDiv w:val="1"/>
      <w:marLeft w:val="0"/>
      <w:marRight w:val="0"/>
      <w:marTop w:val="0"/>
      <w:marBottom w:val="0"/>
      <w:divBdr>
        <w:top w:val="none" w:sz="0" w:space="0" w:color="auto"/>
        <w:left w:val="none" w:sz="0" w:space="0" w:color="auto"/>
        <w:bottom w:val="none" w:sz="0" w:space="0" w:color="auto"/>
        <w:right w:val="none" w:sz="0" w:space="0" w:color="auto"/>
      </w:divBdr>
    </w:div>
    <w:div w:id="584387567">
      <w:bodyDiv w:val="1"/>
      <w:marLeft w:val="0"/>
      <w:marRight w:val="0"/>
      <w:marTop w:val="0"/>
      <w:marBottom w:val="0"/>
      <w:divBdr>
        <w:top w:val="none" w:sz="0" w:space="0" w:color="auto"/>
        <w:left w:val="none" w:sz="0" w:space="0" w:color="auto"/>
        <w:bottom w:val="none" w:sz="0" w:space="0" w:color="auto"/>
        <w:right w:val="none" w:sz="0" w:space="0" w:color="auto"/>
      </w:divBdr>
    </w:div>
    <w:div w:id="596644850">
      <w:bodyDiv w:val="1"/>
      <w:marLeft w:val="0"/>
      <w:marRight w:val="0"/>
      <w:marTop w:val="0"/>
      <w:marBottom w:val="0"/>
      <w:divBdr>
        <w:top w:val="none" w:sz="0" w:space="0" w:color="auto"/>
        <w:left w:val="none" w:sz="0" w:space="0" w:color="auto"/>
        <w:bottom w:val="none" w:sz="0" w:space="0" w:color="auto"/>
        <w:right w:val="none" w:sz="0" w:space="0" w:color="auto"/>
      </w:divBdr>
    </w:div>
    <w:div w:id="596789312">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52296462">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695498826">
      <w:bodyDiv w:val="1"/>
      <w:marLeft w:val="0"/>
      <w:marRight w:val="0"/>
      <w:marTop w:val="0"/>
      <w:marBottom w:val="0"/>
      <w:divBdr>
        <w:top w:val="none" w:sz="0" w:space="0" w:color="auto"/>
        <w:left w:val="none" w:sz="0" w:space="0" w:color="auto"/>
        <w:bottom w:val="none" w:sz="0" w:space="0" w:color="auto"/>
        <w:right w:val="none" w:sz="0" w:space="0" w:color="auto"/>
      </w:divBdr>
    </w:div>
    <w:div w:id="706225565">
      <w:bodyDiv w:val="1"/>
      <w:marLeft w:val="0"/>
      <w:marRight w:val="0"/>
      <w:marTop w:val="0"/>
      <w:marBottom w:val="0"/>
      <w:divBdr>
        <w:top w:val="none" w:sz="0" w:space="0" w:color="auto"/>
        <w:left w:val="none" w:sz="0" w:space="0" w:color="auto"/>
        <w:bottom w:val="none" w:sz="0" w:space="0" w:color="auto"/>
        <w:right w:val="none" w:sz="0" w:space="0" w:color="auto"/>
      </w:divBdr>
    </w:div>
    <w:div w:id="711459676">
      <w:bodyDiv w:val="1"/>
      <w:marLeft w:val="0"/>
      <w:marRight w:val="0"/>
      <w:marTop w:val="0"/>
      <w:marBottom w:val="0"/>
      <w:divBdr>
        <w:top w:val="none" w:sz="0" w:space="0" w:color="auto"/>
        <w:left w:val="none" w:sz="0" w:space="0" w:color="auto"/>
        <w:bottom w:val="none" w:sz="0" w:space="0" w:color="auto"/>
        <w:right w:val="none" w:sz="0" w:space="0" w:color="auto"/>
      </w:divBdr>
    </w:div>
    <w:div w:id="723454515">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893546447">
      <w:bodyDiv w:val="1"/>
      <w:marLeft w:val="0"/>
      <w:marRight w:val="0"/>
      <w:marTop w:val="0"/>
      <w:marBottom w:val="0"/>
      <w:divBdr>
        <w:top w:val="none" w:sz="0" w:space="0" w:color="auto"/>
        <w:left w:val="none" w:sz="0" w:space="0" w:color="auto"/>
        <w:bottom w:val="none" w:sz="0" w:space="0" w:color="auto"/>
        <w:right w:val="none" w:sz="0" w:space="0" w:color="auto"/>
      </w:divBdr>
    </w:div>
    <w:div w:id="915477076">
      <w:bodyDiv w:val="1"/>
      <w:marLeft w:val="0"/>
      <w:marRight w:val="0"/>
      <w:marTop w:val="0"/>
      <w:marBottom w:val="0"/>
      <w:divBdr>
        <w:top w:val="none" w:sz="0" w:space="0" w:color="auto"/>
        <w:left w:val="none" w:sz="0" w:space="0" w:color="auto"/>
        <w:bottom w:val="none" w:sz="0" w:space="0" w:color="auto"/>
        <w:right w:val="none" w:sz="0" w:space="0" w:color="auto"/>
      </w:divBdr>
    </w:div>
    <w:div w:id="918754833">
      <w:bodyDiv w:val="1"/>
      <w:marLeft w:val="0"/>
      <w:marRight w:val="0"/>
      <w:marTop w:val="0"/>
      <w:marBottom w:val="0"/>
      <w:divBdr>
        <w:top w:val="none" w:sz="0" w:space="0" w:color="auto"/>
        <w:left w:val="none" w:sz="0" w:space="0" w:color="auto"/>
        <w:bottom w:val="none" w:sz="0" w:space="0" w:color="auto"/>
        <w:right w:val="none" w:sz="0" w:space="0" w:color="auto"/>
      </w:divBdr>
    </w:div>
    <w:div w:id="937714964">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48210727">
      <w:bodyDiv w:val="1"/>
      <w:marLeft w:val="0"/>
      <w:marRight w:val="0"/>
      <w:marTop w:val="0"/>
      <w:marBottom w:val="0"/>
      <w:divBdr>
        <w:top w:val="none" w:sz="0" w:space="0" w:color="auto"/>
        <w:left w:val="none" w:sz="0" w:space="0" w:color="auto"/>
        <w:bottom w:val="none" w:sz="0" w:space="0" w:color="auto"/>
        <w:right w:val="none" w:sz="0" w:space="0" w:color="auto"/>
      </w:divBdr>
    </w:div>
    <w:div w:id="1175875972">
      <w:bodyDiv w:val="1"/>
      <w:marLeft w:val="0"/>
      <w:marRight w:val="0"/>
      <w:marTop w:val="0"/>
      <w:marBottom w:val="0"/>
      <w:divBdr>
        <w:top w:val="none" w:sz="0" w:space="0" w:color="auto"/>
        <w:left w:val="none" w:sz="0" w:space="0" w:color="auto"/>
        <w:bottom w:val="none" w:sz="0" w:space="0" w:color="auto"/>
        <w:right w:val="none" w:sz="0" w:space="0" w:color="auto"/>
      </w:divBdr>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0429">
      <w:bodyDiv w:val="1"/>
      <w:marLeft w:val="0"/>
      <w:marRight w:val="0"/>
      <w:marTop w:val="0"/>
      <w:marBottom w:val="0"/>
      <w:divBdr>
        <w:top w:val="none" w:sz="0" w:space="0" w:color="auto"/>
        <w:left w:val="none" w:sz="0" w:space="0" w:color="auto"/>
        <w:bottom w:val="none" w:sz="0" w:space="0" w:color="auto"/>
        <w:right w:val="none" w:sz="0" w:space="0" w:color="auto"/>
      </w:divBdr>
      <w:divsChild>
        <w:div w:id="1301107088">
          <w:marLeft w:val="0"/>
          <w:marRight w:val="0"/>
          <w:marTop w:val="0"/>
          <w:marBottom w:val="0"/>
          <w:divBdr>
            <w:top w:val="none" w:sz="0" w:space="0" w:color="auto"/>
            <w:left w:val="none" w:sz="0" w:space="0" w:color="auto"/>
            <w:bottom w:val="none" w:sz="0" w:space="0" w:color="auto"/>
            <w:right w:val="none" w:sz="0" w:space="0" w:color="auto"/>
          </w:divBdr>
        </w:div>
        <w:div w:id="723142516">
          <w:marLeft w:val="0"/>
          <w:marRight w:val="0"/>
          <w:marTop w:val="0"/>
          <w:marBottom w:val="0"/>
          <w:divBdr>
            <w:top w:val="none" w:sz="0" w:space="0" w:color="auto"/>
            <w:left w:val="none" w:sz="0" w:space="0" w:color="auto"/>
            <w:bottom w:val="none" w:sz="0" w:space="0" w:color="auto"/>
            <w:right w:val="none" w:sz="0" w:space="0" w:color="auto"/>
          </w:divBdr>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358890686">
      <w:bodyDiv w:val="1"/>
      <w:marLeft w:val="0"/>
      <w:marRight w:val="0"/>
      <w:marTop w:val="0"/>
      <w:marBottom w:val="0"/>
      <w:divBdr>
        <w:top w:val="none" w:sz="0" w:space="0" w:color="auto"/>
        <w:left w:val="none" w:sz="0" w:space="0" w:color="auto"/>
        <w:bottom w:val="none" w:sz="0" w:space="0" w:color="auto"/>
        <w:right w:val="none" w:sz="0" w:space="0" w:color="auto"/>
      </w:divBdr>
    </w:div>
    <w:div w:id="1358894221">
      <w:bodyDiv w:val="1"/>
      <w:marLeft w:val="0"/>
      <w:marRight w:val="0"/>
      <w:marTop w:val="0"/>
      <w:marBottom w:val="0"/>
      <w:divBdr>
        <w:top w:val="none" w:sz="0" w:space="0" w:color="auto"/>
        <w:left w:val="none" w:sz="0" w:space="0" w:color="auto"/>
        <w:bottom w:val="none" w:sz="0" w:space="0" w:color="auto"/>
        <w:right w:val="none" w:sz="0" w:space="0" w:color="auto"/>
      </w:divBdr>
    </w:div>
    <w:div w:id="1360819445">
      <w:bodyDiv w:val="1"/>
      <w:marLeft w:val="0"/>
      <w:marRight w:val="0"/>
      <w:marTop w:val="0"/>
      <w:marBottom w:val="0"/>
      <w:divBdr>
        <w:top w:val="none" w:sz="0" w:space="0" w:color="auto"/>
        <w:left w:val="none" w:sz="0" w:space="0" w:color="auto"/>
        <w:bottom w:val="none" w:sz="0" w:space="0" w:color="auto"/>
        <w:right w:val="none" w:sz="0" w:space="0" w:color="auto"/>
      </w:divBdr>
    </w:div>
    <w:div w:id="1362586990">
      <w:bodyDiv w:val="1"/>
      <w:marLeft w:val="0"/>
      <w:marRight w:val="0"/>
      <w:marTop w:val="0"/>
      <w:marBottom w:val="0"/>
      <w:divBdr>
        <w:top w:val="none" w:sz="0" w:space="0" w:color="auto"/>
        <w:left w:val="none" w:sz="0" w:space="0" w:color="auto"/>
        <w:bottom w:val="none" w:sz="0" w:space="0" w:color="auto"/>
        <w:right w:val="none" w:sz="0" w:space="0" w:color="auto"/>
      </w:divBdr>
    </w:div>
    <w:div w:id="1380473718">
      <w:bodyDiv w:val="1"/>
      <w:marLeft w:val="0"/>
      <w:marRight w:val="0"/>
      <w:marTop w:val="0"/>
      <w:marBottom w:val="0"/>
      <w:divBdr>
        <w:top w:val="none" w:sz="0" w:space="0" w:color="auto"/>
        <w:left w:val="none" w:sz="0" w:space="0" w:color="auto"/>
        <w:bottom w:val="none" w:sz="0" w:space="0" w:color="auto"/>
        <w:right w:val="none" w:sz="0" w:space="0" w:color="auto"/>
      </w:divBdr>
    </w:div>
    <w:div w:id="1386950547">
      <w:bodyDiv w:val="1"/>
      <w:marLeft w:val="0"/>
      <w:marRight w:val="0"/>
      <w:marTop w:val="0"/>
      <w:marBottom w:val="0"/>
      <w:divBdr>
        <w:top w:val="none" w:sz="0" w:space="0" w:color="auto"/>
        <w:left w:val="none" w:sz="0" w:space="0" w:color="auto"/>
        <w:bottom w:val="none" w:sz="0" w:space="0" w:color="auto"/>
        <w:right w:val="none" w:sz="0" w:space="0" w:color="auto"/>
      </w:divBdr>
    </w:div>
    <w:div w:id="1476683659">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561359187">
      <w:bodyDiv w:val="1"/>
      <w:marLeft w:val="0"/>
      <w:marRight w:val="0"/>
      <w:marTop w:val="0"/>
      <w:marBottom w:val="0"/>
      <w:divBdr>
        <w:top w:val="none" w:sz="0" w:space="0" w:color="auto"/>
        <w:left w:val="none" w:sz="0" w:space="0" w:color="auto"/>
        <w:bottom w:val="none" w:sz="0" w:space="0" w:color="auto"/>
        <w:right w:val="none" w:sz="0" w:space="0" w:color="auto"/>
      </w:divBdr>
    </w:div>
    <w:div w:id="1634169995">
      <w:bodyDiv w:val="1"/>
      <w:marLeft w:val="0"/>
      <w:marRight w:val="0"/>
      <w:marTop w:val="0"/>
      <w:marBottom w:val="0"/>
      <w:divBdr>
        <w:top w:val="none" w:sz="0" w:space="0" w:color="auto"/>
        <w:left w:val="none" w:sz="0" w:space="0" w:color="auto"/>
        <w:bottom w:val="none" w:sz="0" w:space="0" w:color="auto"/>
        <w:right w:val="none" w:sz="0" w:space="0" w:color="auto"/>
      </w:divBdr>
    </w:div>
    <w:div w:id="1664158539">
      <w:bodyDiv w:val="1"/>
      <w:marLeft w:val="0"/>
      <w:marRight w:val="0"/>
      <w:marTop w:val="0"/>
      <w:marBottom w:val="0"/>
      <w:divBdr>
        <w:top w:val="none" w:sz="0" w:space="0" w:color="auto"/>
        <w:left w:val="none" w:sz="0" w:space="0" w:color="auto"/>
        <w:bottom w:val="none" w:sz="0" w:space="0" w:color="auto"/>
        <w:right w:val="none" w:sz="0" w:space="0" w:color="auto"/>
      </w:divBdr>
    </w:div>
    <w:div w:id="1674645025">
      <w:bodyDiv w:val="1"/>
      <w:marLeft w:val="0"/>
      <w:marRight w:val="0"/>
      <w:marTop w:val="0"/>
      <w:marBottom w:val="0"/>
      <w:divBdr>
        <w:top w:val="none" w:sz="0" w:space="0" w:color="auto"/>
        <w:left w:val="none" w:sz="0" w:space="0" w:color="auto"/>
        <w:bottom w:val="none" w:sz="0" w:space="0" w:color="auto"/>
        <w:right w:val="none" w:sz="0" w:space="0" w:color="auto"/>
      </w:divBdr>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1017998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764908837">
      <w:bodyDiv w:val="1"/>
      <w:marLeft w:val="0"/>
      <w:marRight w:val="0"/>
      <w:marTop w:val="0"/>
      <w:marBottom w:val="0"/>
      <w:divBdr>
        <w:top w:val="none" w:sz="0" w:space="0" w:color="auto"/>
        <w:left w:val="none" w:sz="0" w:space="0" w:color="auto"/>
        <w:bottom w:val="none" w:sz="0" w:space="0" w:color="auto"/>
        <w:right w:val="none" w:sz="0" w:space="0" w:color="auto"/>
      </w:divBdr>
    </w:div>
    <w:div w:id="1781989504">
      <w:bodyDiv w:val="1"/>
      <w:marLeft w:val="0"/>
      <w:marRight w:val="0"/>
      <w:marTop w:val="0"/>
      <w:marBottom w:val="0"/>
      <w:divBdr>
        <w:top w:val="none" w:sz="0" w:space="0" w:color="auto"/>
        <w:left w:val="none" w:sz="0" w:space="0" w:color="auto"/>
        <w:bottom w:val="none" w:sz="0" w:space="0" w:color="auto"/>
        <w:right w:val="none" w:sz="0" w:space="0" w:color="auto"/>
      </w:divBdr>
    </w:div>
    <w:div w:id="1809282191">
      <w:bodyDiv w:val="1"/>
      <w:marLeft w:val="0"/>
      <w:marRight w:val="0"/>
      <w:marTop w:val="0"/>
      <w:marBottom w:val="0"/>
      <w:divBdr>
        <w:top w:val="none" w:sz="0" w:space="0" w:color="auto"/>
        <w:left w:val="none" w:sz="0" w:space="0" w:color="auto"/>
        <w:bottom w:val="none" w:sz="0" w:space="0" w:color="auto"/>
        <w:right w:val="none" w:sz="0" w:space="0" w:color="auto"/>
      </w:divBdr>
    </w:div>
    <w:div w:id="1859469082">
      <w:bodyDiv w:val="1"/>
      <w:marLeft w:val="0"/>
      <w:marRight w:val="0"/>
      <w:marTop w:val="0"/>
      <w:marBottom w:val="0"/>
      <w:divBdr>
        <w:top w:val="none" w:sz="0" w:space="0" w:color="auto"/>
        <w:left w:val="none" w:sz="0" w:space="0" w:color="auto"/>
        <w:bottom w:val="none" w:sz="0" w:space="0" w:color="auto"/>
        <w:right w:val="none" w:sz="0" w:space="0" w:color="auto"/>
      </w:divBdr>
    </w:div>
    <w:div w:id="1859854698">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1993946328">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oh@ucdavis.edu"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nts.jstor.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C7AE-92BA-614D-AA9B-F9F8E878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27</Pages>
  <Words>19641</Words>
  <Characters>111955</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Jeffrey Groh</cp:lastModifiedBy>
  <cp:revision>257</cp:revision>
  <cp:lastPrinted>2020-01-21T23:10:00Z</cp:lastPrinted>
  <dcterms:created xsi:type="dcterms:W3CDTF">2020-01-18T20:05:00Z</dcterms:created>
  <dcterms:modified xsi:type="dcterms:W3CDTF">2020-03-26T18:34:00Z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http://www.zotero.org/styles/botany</vt:lpwstr>
  </property>
  <property fmtid="{D5CDD505-2E9C-101B-9397-08002B2CF9AE}" pid="7" name="Mendeley Recent Style Name 2_1">
    <vt:lpwstr>Botany</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http://www.zotero.org/styles/council-of-science-editors-author-date</vt:lpwstr>
  </property>
  <property fmtid="{D5CDD505-2E9C-101B-9397-08002B2CF9AE}" pid="11" name="Mendeley Recent Style Name 4_1">
    <vt:lpwstr>Council of Science Editors, Name-Year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http://www.zotero.org/styles/botany</vt:lpwstr>
  </property>
</Properties>
</file>